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3087487"/>
        <w:docPartObj>
          <w:docPartGallery w:val="Cover Pages"/>
          <w:docPartUnique/>
        </w:docPartObj>
      </w:sdtPr>
      <w:sdtEndPr/>
      <w:sdtContent>
        <w:p w14:paraId="27134B6A" w14:textId="02119F05" w:rsidR="005E5029" w:rsidRDefault="005E5029">
          <w:r>
            <w:rPr>
              <w:noProof/>
            </w:rPr>
            <mc:AlternateContent>
              <mc:Choice Requires="wps">
                <w:drawing>
                  <wp:anchor distT="0" distB="0" distL="114300" distR="114300" simplePos="0" relativeHeight="251658240" behindDoc="0" locked="0" layoutInCell="1" allowOverlap="1" wp14:anchorId="16CCBB7A" wp14:editId="4740F59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14:paraId="4B425620" w14:textId="26D2A12A" w:rsidR="000A4BBD" w:rsidRPr="00D17483" w:rsidRDefault="000A4BBD">
                                <w:pPr>
                                  <w:pStyle w:val="Title"/>
                                  <w:jc w:val="right"/>
                                  <w:rPr>
                                    <w:caps/>
                                    <w:color w:val="FFFFFF" w:themeColor="background1"/>
                                    <w:sz w:val="72"/>
                                    <w:szCs w:val="72"/>
                                  </w:rPr>
                                </w:pPr>
                                <w:r w:rsidRPr="00D17483">
                                  <w:rPr>
                                    <w:caps/>
                                    <w:color w:val="FFFFFF" w:themeColor="background1"/>
                                    <w:sz w:val="72"/>
                                    <w:szCs w:val="72"/>
                                  </w:rPr>
                                  <w:t>Glossary of Terms</w:t>
                                </w:r>
                              </w:p>
                              <w:p w14:paraId="4AEEDF45" w14:textId="77777777" w:rsidR="000A4BBD" w:rsidRDefault="000A4BBD">
                                <w:pPr>
                                  <w:spacing w:before="240"/>
                                  <w:ind w:left="720"/>
                                  <w:jc w:val="right"/>
                                  <w:rPr>
                                    <w:color w:val="FFFFFF" w:themeColor="background1"/>
                                  </w:rPr>
                                </w:pPr>
                              </w:p>
                              <w:p w14:paraId="48F82525" w14:textId="47EE7ABA" w:rsidR="000A4BBD" w:rsidRDefault="000A4BBD">
                                <w:pPr>
                                  <w:spacing w:before="240"/>
                                  <w:ind w:left="1008"/>
                                  <w:jc w:val="right"/>
                                  <w:rPr>
                                    <w:color w:val="FFFFFF" w:themeColor="background1"/>
                                  </w:rPr>
                                </w:pPr>
                                <w:r>
                                  <w:rPr>
                                    <w:color w:val="FFFFFF" w:themeColor="background1"/>
                                    <w:sz w:val="21"/>
                                    <w:szCs w:val="21"/>
                                  </w:rPr>
                                  <w:t xml:space="preserve">Driving critical </w:t>
                                </w:r>
                                <w:r w:rsidR="00D17483">
                                  <w:rPr>
                                    <w:color w:val="FFFFFF" w:themeColor="background1"/>
                                    <w:sz w:val="21"/>
                                    <w:szCs w:val="21"/>
                                  </w:rPr>
                                  <w:t>goal-oriented</w:t>
                                </w:r>
                                <w:r>
                                  <w:rPr>
                                    <w:color w:val="FFFFFF" w:themeColor="background1"/>
                                    <w:sz w:val="21"/>
                                    <w:szCs w:val="21"/>
                                  </w:rPr>
                                  <w:t xml:space="preserve"> requirements for architectural excellence. </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6CCBB7A" id="Rectangle 16" o:spid="_x0000_s1026" style="position:absolute;margin-left:0;margin-top:0;width:422.3pt;height:760.1pt;z-index:25165824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5b9bd5 [3204]" stroked="f">
                    <v:textbox inset="21.6pt,1in,21.6pt">
                      <w:txbxContent>
                        <w:p w14:paraId="4B425620" w14:textId="26D2A12A" w:rsidR="000A4BBD" w:rsidRPr="00D17483" w:rsidRDefault="000A4BBD">
                          <w:pPr>
                            <w:pStyle w:val="Title"/>
                            <w:jc w:val="right"/>
                            <w:rPr>
                              <w:caps/>
                              <w:color w:val="FFFFFF" w:themeColor="background1"/>
                              <w:sz w:val="72"/>
                              <w:szCs w:val="72"/>
                            </w:rPr>
                          </w:pPr>
                          <w:r w:rsidRPr="00D17483">
                            <w:rPr>
                              <w:caps/>
                              <w:color w:val="FFFFFF" w:themeColor="background1"/>
                              <w:sz w:val="72"/>
                              <w:szCs w:val="72"/>
                            </w:rPr>
                            <w:t>Glossary of Terms</w:t>
                          </w:r>
                        </w:p>
                        <w:p w14:paraId="4AEEDF45" w14:textId="77777777" w:rsidR="000A4BBD" w:rsidRDefault="000A4BBD">
                          <w:pPr>
                            <w:spacing w:before="240"/>
                            <w:ind w:left="720"/>
                            <w:jc w:val="right"/>
                            <w:rPr>
                              <w:color w:val="FFFFFF" w:themeColor="background1"/>
                            </w:rPr>
                          </w:pPr>
                        </w:p>
                        <w:p w14:paraId="48F82525" w14:textId="47EE7ABA" w:rsidR="000A4BBD" w:rsidRDefault="000A4BBD">
                          <w:pPr>
                            <w:spacing w:before="240"/>
                            <w:ind w:left="1008"/>
                            <w:jc w:val="right"/>
                            <w:rPr>
                              <w:color w:val="FFFFFF" w:themeColor="background1"/>
                            </w:rPr>
                          </w:pPr>
                          <w:r>
                            <w:rPr>
                              <w:color w:val="FFFFFF" w:themeColor="background1"/>
                              <w:sz w:val="21"/>
                              <w:szCs w:val="21"/>
                            </w:rPr>
                            <w:t xml:space="preserve">Driving critical </w:t>
                          </w:r>
                          <w:r w:rsidR="00D17483">
                            <w:rPr>
                              <w:color w:val="FFFFFF" w:themeColor="background1"/>
                              <w:sz w:val="21"/>
                              <w:szCs w:val="21"/>
                            </w:rPr>
                            <w:t>goal-oriented</w:t>
                          </w:r>
                          <w:r>
                            <w:rPr>
                              <w:color w:val="FFFFFF" w:themeColor="background1"/>
                              <w:sz w:val="21"/>
                              <w:szCs w:val="21"/>
                            </w:rPr>
                            <w:t xml:space="preserve"> requirements for architectural excellence. </w:t>
                          </w:r>
                        </w:p>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221A5329" wp14:editId="66F5134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F01992" w14:textId="2CA996BE" w:rsidR="000A4BBD" w:rsidRDefault="000A4BBD">
                                <w:pPr>
                                  <w:pStyle w:val="Subtitle"/>
                                  <w:rPr>
                                    <w:rFonts w:cstheme="minorBidi"/>
                                    <w:color w:val="FFFFFF" w:themeColor="background1"/>
                                  </w:rPr>
                                </w:pPr>
                                <w:r>
                                  <w:rPr>
                                    <w:rFonts w:cstheme="minorBidi"/>
                                    <w:color w:val="FFFFFF" w:themeColor="background1"/>
                                  </w:rPr>
                                  <w:t xml:space="preserve">Version 3.0: </w:t>
                                </w:r>
                                <w:r w:rsidR="00D17483">
                                  <w:rPr>
                                    <w:rFonts w:cstheme="minorBidi"/>
                                    <w:color w:val="FFFFFF" w:themeColor="background1"/>
                                  </w:rPr>
                                  <w:br/>
                                </w:r>
                                <w:r>
                                  <w:rPr>
                                    <w:rFonts w:cstheme="minorBidi"/>
                                    <w:color w:val="FFFFFF" w:themeColor="background1"/>
                                  </w:rPr>
                                  <w:t>Digital Transformation</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21A5329" id="Rectangle 472" o:spid="_x0000_s1027" style="position:absolute;margin-left:0;margin-top:0;width:148.1pt;height:760.3pt;z-index:251658241;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p w14:paraId="44F01992" w14:textId="2CA996BE" w:rsidR="000A4BBD" w:rsidRDefault="000A4BBD">
                          <w:pPr>
                            <w:pStyle w:val="Subtitle"/>
                            <w:rPr>
                              <w:rFonts w:cstheme="minorBidi"/>
                              <w:color w:val="FFFFFF" w:themeColor="background1"/>
                            </w:rPr>
                          </w:pPr>
                          <w:r>
                            <w:rPr>
                              <w:rFonts w:cstheme="minorBidi"/>
                              <w:color w:val="FFFFFF" w:themeColor="background1"/>
                            </w:rPr>
                            <w:t xml:space="preserve">Version 3.0: </w:t>
                          </w:r>
                          <w:r w:rsidR="00D17483">
                            <w:rPr>
                              <w:rFonts w:cstheme="minorBidi"/>
                              <w:color w:val="FFFFFF" w:themeColor="background1"/>
                            </w:rPr>
                            <w:br/>
                          </w:r>
                          <w:r>
                            <w:rPr>
                              <w:rFonts w:cstheme="minorBidi"/>
                              <w:color w:val="FFFFFF" w:themeColor="background1"/>
                            </w:rPr>
                            <w:t>Digital Transformation</w:t>
                          </w:r>
                        </w:p>
                      </w:txbxContent>
                    </v:textbox>
                    <w10:wrap anchorx="page" anchory="page"/>
                  </v:rect>
                </w:pict>
              </mc:Fallback>
            </mc:AlternateContent>
          </w:r>
        </w:p>
        <w:p w14:paraId="2A40E638" w14:textId="77777777" w:rsidR="005E5029" w:rsidRDefault="005E5029"/>
        <w:p w14:paraId="556AD3F9" w14:textId="62F24EC8" w:rsidR="005E5029" w:rsidRDefault="005E5029">
          <w:r>
            <w:br w:type="page"/>
          </w:r>
        </w:p>
      </w:sdtContent>
    </w:sdt>
    <w:p w14:paraId="5F62633C" w14:textId="60C703AC" w:rsidR="007B06C4" w:rsidRDefault="007B06C4">
      <w:r>
        <w:rPr>
          <w:noProof/>
        </w:rPr>
        <w:lastRenderedPageBreak/>
        <w:drawing>
          <wp:inline distT="0" distB="0" distL="0" distR="0" wp14:anchorId="1D3F37AD" wp14:editId="0F54387F">
            <wp:extent cx="838200" cy="297180"/>
            <wp:effectExtent l="0" t="0" r="0" b="7620"/>
            <wp:docPr id="1" name="Picture 1" descr="Creative Commons Licen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838200" cy="297180"/>
                    </a:xfrm>
                    <a:prstGeom prst="rect">
                      <a:avLst/>
                    </a:prstGeom>
                  </pic:spPr>
                </pic:pic>
              </a:graphicData>
            </a:graphic>
          </wp:inline>
        </w:drawing>
      </w:r>
      <w:r>
        <w:t xml:space="preserve"> </w:t>
      </w:r>
      <w:del w:id="0" w:author="Author">
        <w:r w:rsidDel="004C6CDF">
          <w:delText>ITABoK</w:delText>
        </w:r>
      </w:del>
      <w:ins w:id="1" w:author="Author">
        <w:r w:rsidR="004C6CDF">
          <w:t>BTABoK</w:t>
        </w:r>
      </w:ins>
      <w:r>
        <w:t xml:space="preserve"> 3.0 by </w:t>
      </w:r>
      <w:hyperlink r:id="rId13">
        <w:r w:rsidRPr="6A248372">
          <w:rPr>
            <w:rStyle w:val="Hyperlink"/>
          </w:rPr>
          <w:t>IASA</w:t>
        </w:r>
      </w:hyperlink>
      <w:r>
        <w:t xml:space="preserve"> is licensed under a </w:t>
      </w:r>
      <w:hyperlink r:id="rId14">
        <w:r w:rsidRPr="6A248372">
          <w:rPr>
            <w:rStyle w:val="Hyperlink"/>
          </w:rPr>
          <w:t>Creative Commons Attribution-NonCommercial 4.0 International License</w:t>
        </w:r>
      </w:hyperlink>
      <w:r>
        <w:t xml:space="preserve">. Based on a work at </w:t>
      </w:r>
      <w:r w:rsidR="00850CA3">
        <w:fldChar w:fldCharType="begin"/>
      </w:r>
      <w:r w:rsidR="00850CA3">
        <w:instrText xml:space="preserve"> HYPERLINK "https://itabok.iasaglobal.org" \h </w:instrText>
      </w:r>
      <w:r w:rsidR="00850CA3">
        <w:fldChar w:fldCharType="separate"/>
      </w:r>
      <w:r w:rsidR="00FC6015" w:rsidRPr="6A248372">
        <w:rPr>
          <w:rStyle w:val="Hyperlink"/>
        </w:rPr>
        <w:t>https://</w:t>
      </w:r>
      <w:del w:id="2" w:author="Author">
        <w:r w:rsidR="00FC6015" w:rsidRPr="6A248372" w:rsidDel="004C6CDF">
          <w:rPr>
            <w:rStyle w:val="Hyperlink"/>
          </w:rPr>
          <w:delText>itabok</w:delText>
        </w:r>
      </w:del>
      <w:ins w:id="3" w:author="Author">
        <w:r w:rsidR="004C6CDF">
          <w:rPr>
            <w:rStyle w:val="Hyperlink"/>
          </w:rPr>
          <w:t>BTABoK</w:t>
        </w:r>
      </w:ins>
      <w:r w:rsidR="00FC6015" w:rsidRPr="6A248372">
        <w:rPr>
          <w:rStyle w:val="Hyperlink"/>
        </w:rPr>
        <w:t>.iasaglobal.org</w:t>
      </w:r>
      <w:r w:rsidR="00850CA3">
        <w:rPr>
          <w:rStyle w:val="Hyperlink"/>
        </w:rPr>
        <w:fldChar w:fldCharType="end"/>
      </w:r>
    </w:p>
    <w:sdt>
      <w:sdtPr>
        <w:rPr>
          <w:rFonts w:asciiTheme="minorHAnsi" w:eastAsiaTheme="minorHAnsi" w:hAnsiTheme="minorHAnsi" w:cstheme="minorBidi"/>
          <w:color w:val="auto"/>
          <w:sz w:val="22"/>
          <w:szCs w:val="22"/>
        </w:rPr>
        <w:id w:val="-1435357768"/>
        <w:docPartObj>
          <w:docPartGallery w:val="Table of Contents"/>
          <w:docPartUnique/>
        </w:docPartObj>
      </w:sdtPr>
      <w:sdtEndPr>
        <w:rPr>
          <w:b/>
          <w:bCs/>
          <w:noProof/>
        </w:rPr>
      </w:sdtEndPr>
      <w:sdtContent>
        <w:p w14:paraId="1441B11B" w14:textId="51C3CB7D" w:rsidR="00E41C95" w:rsidRPr="007B06C4" w:rsidRDefault="00E41C95">
          <w:pPr>
            <w:pStyle w:val="TOCHeading"/>
            <w:rPr>
              <w:rFonts w:asciiTheme="minorHAnsi" w:eastAsiaTheme="minorHAnsi" w:hAnsiTheme="minorHAnsi" w:cstheme="minorBidi"/>
              <w:color w:val="auto"/>
              <w:sz w:val="22"/>
              <w:szCs w:val="22"/>
            </w:rPr>
          </w:pPr>
          <w:r>
            <w:t>Table of Contents</w:t>
          </w:r>
        </w:p>
        <w:p w14:paraId="2BE5B6B9" w14:textId="42D4D94A" w:rsidR="00862519" w:rsidRDefault="00E41C95">
          <w:pPr>
            <w:pStyle w:val="TOC1"/>
            <w:rPr>
              <w:ins w:id="4" w:author="Author"/>
              <w:rFonts w:eastAsiaTheme="minorEastAsia"/>
              <w:noProof/>
            </w:rPr>
          </w:pPr>
          <w:r>
            <w:fldChar w:fldCharType="begin"/>
          </w:r>
          <w:r>
            <w:instrText xml:space="preserve"> TOC \o "1-3" \h \z \u </w:instrText>
          </w:r>
          <w:r>
            <w:fldChar w:fldCharType="separate"/>
          </w:r>
          <w:ins w:id="5" w:author="Author">
            <w:r w:rsidR="00862519" w:rsidRPr="00B10DAE">
              <w:rPr>
                <w:rStyle w:val="Hyperlink"/>
                <w:noProof/>
              </w:rPr>
              <w:fldChar w:fldCharType="begin"/>
            </w:r>
            <w:r w:rsidR="00862519" w:rsidRPr="00B10DAE">
              <w:rPr>
                <w:rStyle w:val="Hyperlink"/>
                <w:noProof/>
              </w:rPr>
              <w:instrText xml:space="preserve"> </w:instrText>
            </w:r>
            <w:r w:rsidR="00862519">
              <w:rPr>
                <w:noProof/>
              </w:rPr>
              <w:instrText>HYPERLINK \l "_Toc92817355"</w:instrText>
            </w:r>
            <w:r w:rsidR="00862519" w:rsidRPr="00B10DAE">
              <w:rPr>
                <w:rStyle w:val="Hyperlink"/>
                <w:noProof/>
              </w:rPr>
              <w:instrText xml:space="preserve"> </w:instrText>
            </w:r>
            <w:r w:rsidR="00862519" w:rsidRPr="00B10DAE">
              <w:rPr>
                <w:rStyle w:val="Hyperlink"/>
                <w:noProof/>
              </w:rPr>
              <w:fldChar w:fldCharType="separate"/>
            </w:r>
            <w:r w:rsidR="00862519" w:rsidRPr="00B10DAE">
              <w:rPr>
                <w:rStyle w:val="Hyperlink"/>
                <w:noProof/>
              </w:rPr>
              <w:t>1</w:t>
            </w:r>
            <w:r w:rsidR="00862519">
              <w:rPr>
                <w:rFonts w:eastAsiaTheme="minorEastAsia"/>
                <w:noProof/>
              </w:rPr>
              <w:tab/>
            </w:r>
            <w:r w:rsidR="00862519" w:rsidRPr="00B10DAE">
              <w:rPr>
                <w:rStyle w:val="Hyperlink"/>
                <w:noProof/>
              </w:rPr>
              <w:t>Overview of the Engagement Terms</w:t>
            </w:r>
            <w:r w:rsidR="00862519">
              <w:rPr>
                <w:noProof/>
                <w:webHidden/>
              </w:rPr>
              <w:tab/>
            </w:r>
            <w:r w:rsidR="00862519">
              <w:rPr>
                <w:noProof/>
                <w:webHidden/>
              </w:rPr>
              <w:fldChar w:fldCharType="begin"/>
            </w:r>
            <w:r w:rsidR="00862519">
              <w:rPr>
                <w:noProof/>
                <w:webHidden/>
              </w:rPr>
              <w:instrText xml:space="preserve"> PAGEREF _Toc92817355 \h </w:instrText>
            </w:r>
          </w:ins>
          <w:r w:rsidR="00862519">
            <w:rPr>
              <w:noProof/>
              <w:webHidden/>
            </w:rPr>
          </w:r>
          <w:r w:rsidR="00862519">
            <w:rPr>
              <w:noProof/>
              <w:webHidden/>
            </w:rPr>
            <w:fldChar w:fldCharType="separate"/>
          </w:r>
          <w:ins w:id="6" w:author="Author">
            <w:r w:rsidR="00862519">
              <w:rPr>
                <w:noProof/>
                <w:webHidden/>
              </w:rPr>
              <w:t>5</w:t>
            </w:r>
            <w:r w:rsidR="00862519">
              <w:rPr>
                <w:noProof/>
                <w:webHidden/>
              </w:rPr>
              <w:fldChar w:fldCharType="end"/>
            </w:r>
            <w:r w:rsidR="00862519" w:rsidRPr="00B10DAE">
              <w:rPr>
                <w:rStyle w:val="Hyperlink"/>
                <w:noProof/>
              </w:rPr>
              <w:fldChar w:fldCharType="end"/>
            </w:r>
          </w:ins>
        </w:p>
        <w:p w14:paraId="269FA941" w14:textId="0F113DE2" w:rsidR="00862519" w:rsidRDefault="00862519">
          <w:pPr>
            <w:pStyle w:val="TOC1"/>
            <w:rPr>
              <w:ins w:id="7" w:author="Author"/>
              <w:rFonts w:eastAsiaTheme="minorEastAsia"/>
              <w:noProof/>
            </w:rPr>
          </w:pPr>
          <w:ins w:id="8" w:author="Author">
            <w:r w:rsidRPr="00B10DAE">
              <w:rPr>
                <w:rStyle w:val="Hyperlink"/>
                <w:noProof/>
              </w:rPr>
              <w:fldChar w:fldCharType="begin"/>
            </w:r>
            <w:r w:rsidRPr="00B10DAE">
              <w:rPr>
                <w:rStyle w:val="Hyperlink"/>
                <w:noProof/>
              </w:rPr>
              <w:instrText xml:space="preserve"> </w:instrText>
            </w:r>
            <w:r>
              <w:rPr>
                <w:noProof/>
              </w:rPr>
              <w:instrText>HYPERLINK \l "_Toc92817356"</w:instrText>
            </w:r>
            <w:r w:rsidRPr="00B10DAE">
              <w:rPr>
                <w:rStyle w:val="Hyperlink"/>
                <w:noProof/>
              </w:rPr>
              <w:instrText xml:space="preserve"> </w:instrText>
            </w:r>
            <w:r w:rsidRPr="00B10DAE">
              <w:rPr>
                <w:rStyle w:val="Hyperlink"/>
                <w:noProof/>
              </w:rPr>
              <w:fldChar w:fldCharType="separate"/>
            </w:r>
            <w:r w:rsidRPr="00B10DAE">
              <w:rPr>
                <w:rStyle w:val="Hyperlink"/>
                <w:noProof/>
              </w:rPr>
              <w:t>2</w:t>
            </w:r>
            <w:r>
              <w:rPr>
                <w:rFonts w:eastAsiaTheme="minorEastAsia"/>
                <w:noProof/>
              </w:rPr>
              <w:tab/>
            </w:r>
            <w:r w:rsidRPr="00B10DAE">
              <w:rPr>
                <w:rStyle w:val="Hyperlink"/>
                <w:noProof/>
              </w:rPr>
              <w:t>Framework – Outcome Phases and Outcome Spikes</w:t>
            </w:r>
            <w:r>
              <w:rPr>
                <w:noProof/>
                <w:webHidden/>
              </w:rPr>
              <w:tab/>
            </w:r>
            <w:r>
              <w:rPr>
                <w:noProof/>
                <w:webHidden/>
              </w:rPr>
              <w:fldChar w:fldCharType="begin"/>
            </w:r>
            <w:r>
              <w:rPr>
                <w:noProof/>
                <w:webHidden/>
              </w:rPr>
              <w:instrText xml:space="preserve"> PAGEREF _Toc92817356 \h </w:instrText>
            </w:r>
          </w:ins>
          <w:r>
            <w:rPr>
              <w:noProof/>
              <w:webHidden/>
            </w:rPr>
          </w:r>
          <w:r>
            <w:rPr>
              <w:noProof/>
              <w:webHidden/>
            </w:rPr>
            <w:fldChar w:fldCharType="separate"/>
          </w:r>
          <w:ins w:id="9" w:author="Author">
            <w:r>
              <w:rPr>
                <w:noProof/>
                <w:webHidden/>
              </w:rPr>
              <w:t>7</w:t>
            </w:r>
            <w:r>
              <w:rPr>
                <w:noProof/>
                <w:webHidden/>
              </w:rPr>
              <w:fldChar w:fldCharType="end"/>
            </w:r>
            <w:r w:rsidRPr="00B10DAE">
              <w:rPr>
                <w:rStyle w:val="Hyperlink"/>
                <w:noProof/>
              </w:rPr>
              <w:fldChar w:fldCharType="end"/>
            </w:r>
          </w:ins>
        </w:p>
        <w:p w14:paraId="562CF87B" w14:textId="14A08705" w:rsidR="00862519" w:rsidRDefault="00862519">
          <w:pPr>
            <w:pStyle w:val="TOC2"/>
            <w:tabs>
              <w:tab w:val="left" w:pos="880"/>
              <w:tab w:val="right" w:leader="dot" w:pos="9016"/>
            </w:tabs>
            <w:rPr>
              <w:ins w:id="10" w:author="Author"/>
              <w:rFonts w:eastAsiaTheme="minorEastAsia"/>
              <w:noProof/>
            </w:rPr>
          </w:pPr>
          <w:ins w:id="11" w:author="Author">
            <w:r w:rsidRPr="00B10DAE">
              <w:rPr>
                <w:rStyle w:val="Hyperlink"/>
                <w:noProof/>
              </w:rPr>
              <w:fldChar w:fldCharType="begin"/>
            </w:r>
            <w:r w:rsidRPr="00B10DAE">
              <w:rPr>
                <w:rStyle w:val="Hyperlink"/>
                <w:noProof/>
              </w:rPr>
              <w:instrText xml:space="preserve"> </w:instrText>
            </w:r>
            <w:r>
              <w:rPr>
                <w:noProof/>
              </w:rPr>
              <w:instrText>HYPERLINK \l "_Toc92817357"</w:instrText>
            </w:r>
            <w:r w:rsidRPr="00B10DAE">
              <w:rPr>
                <w:rStyle w:val="Hyperlink"/>
                <w:noProof/>
              </w:rPr>
              <w:instrText xml:space="preserve"> </w:instrText>
            </w:r>
            <w:r w:rsidRPr="00B10DAE">
              <w:rPr>
                <w:rStyle w:val="Hyperlink"/>
                <w:noProof/>
              </w:rPr>
              <w:fldChar w:fldCharType="separate"/>
            </w:r>
            <w:r w:rsidRPr="00B10DAE">
              <w:rPr>
                <w:rStyle w:val="Hyperlink"/>
                <w:noProof/>
              </w:rPr>
              <w:t>2.1</w:t>
            </w:r>
            <w:r>
              <w:rPr>
                <w:rFonts w:eastAsiaTheme="minorEastAsia"/>
                <w:noProof/>
              </w:rPr>
              <w:tab/>
            </w:r>
            <w:r w:rsidRPr="00B10DAE">
              <w:rPr>
                <w:rStyle w:val="Hyperlink"/>
                <w:noProof/>
              </w:rPr>
              <w:t>Imagine – Digital Customer</w:t>
            </w:r>
            <w:r>
              <w:rPr>
                <w:noProof/>
                <w:webHidden/>
              </w:rPr>
              <w:tab/>
            </w:r>
            <w:r>
              <w:rPr>
                <w:noProof/>
                <w:webHidden/>
              </w:rPr>
              <w:fldChar w:fldCharType="begin"/>
            </w:r>
            <w:r>
              <w:rPr>
                <w:noProof/>
                <w:webHidden/>
              </w:rPr>
              <w:instrText xml:space="preserve"> PAGEREF _Toc92817357 \h </w:instrText>
            </w:r>
          </w:ins>
          <w:r>
            <w:rPr>
              <w:noProof/>
              <w:webHidden/>
            </w:rPr>
          </w:r>
          <w:r>
            <w:rPr>
              <w:noProof/>
              <w:webHidden/>
            </w:rPr>
            <w:fldChar w:fldCharType="separate"/>
          </w:r>
          <w:ins w:id="12" w:author="Author">
            <w:r>
              <w:rPr>
                <w:noProof/>
                <w:webHidden/>
              </w:rPr>
              <w:t>7</w:t>
            </w:r>
            <w:r>
              <w:rPr>
                <w:noProof/>
                <w:webHidden/>
              </w:rPr>
              <w:fldChar w:fldCharType="end"/>
            </w:r>
            <w:r w:rsidRPr="00B10DAE">
              <w:rPr>
                <w:rStyle w:val="Hyperlink"/>
                <w:noProof/>
              </w:rPr>
              <w:fldChar w:fldCharType="end"/>
            </w:r>
          </w:ins>
        </w:p>
        <w:p w14:paraId="164566AB" w14:textId="5B885E0C" w:rsidR="00862519" w:rsidRDefault="00862519">
          <w:pPr>
            <w:pStyle w:val="TOC2"/>
            <w:tabs>
              <w:tab w:val="left" w:pos="880"/>
              <w:tab w:val="right" w:leader="dot" w:pos="9016"/>
            </w:tabs>
            <w:rPr>
              <w:ins w:id="13" w:author="Author"/>
              <w:rFonts w:eastAsiaTheme="minorEastAsia"/>
              <w:noProof/>
            </w:rPr>
          </w:pPr>
          <w:ins w:id="14" w:author="Author">
            <w:r w:rsidRPr="00B10DAE">
              <w:rPr>
                <w:rStyle w:val="Hyperlink"/>
                <w:noProof/>
              </w:rPr>
              <w:fldChar w:fldCharType="begin"/>
            </w:r>
            <w:r w:rsidRPr="00B10DAE">
              <w:rPr>
                <w:rStyle w:val="Hyperlink"/>
                <w:noProof/>
              </w:rPr>
              <w:instrText xml:space="preserve"> </w:instrText>
            </w:r>
            <w:r>
              <w:rPr>
                <w:noProof/>
              </w:rPr>
              <w:instrText>HYPERLINK \l "_Toc92817358"</w:instrText>
            </w:r>
            <w:r w:rsidRPr="00B10DAE">
              <w:rPr>
                <w:rStyle w:val="Hyperlink"/>
                <w:noProof/>
              </w:rPr>
              <w:instrText xml:space="preserve"> </w:instrText>
            </w:r>
            <w:r w:rsidRPr="00B10DAE">
              <w:rPr>
                <w:rStyle w:val="Hyperlink"/>
                <w:noProof/>
              </w:rPr>
              <w:fldChar w:fldCharType="separate"/>
            </w:r>
            <w:r w:rsidRPr="00B10DAE">
              <w:rPr>
                <w:rStyle w:val="Hyperlink"/>
                <w:noProof/>
              </w:rPr>
              <w:t>2.2</w:t>
            </w:r>
            <w:r>
              <w:rPr>
                <w:rFonts w:eastAsiaTheme="minorEastAsia"/>
                <w:noProof/>
              </w:rPr>
              <w:tab/>
            </w:r>
            <w:r w:rsidRPr="00B10DAE">
              <w:rPr>
                <w:rStyle w:val="Hyperlink"/>
                <w:noProof/>
              </w:rPr>
              <w:t>Become – Digital Business</w:t>
            </w:r>
            <w:r>
              <w:rPr>
                <w:noProof/>
                <w:webHidden/>
              </w:rPr>
              <w:tab/>
            </w:r>
            <w:r>
              <w:rPr>
                <w:noProof/>
                <w:webHidden/>
              </w:rPr>
              <w:fldChar w:fldCharType="begin"/>
            </w:r>
            <w:r>
              <w:rPr>
                <w:noProof/>
                <w:webHidden/>
              </w:rPr>
              <w:instrText xml:space="preserve"> PAGEREF _Toc92817358 \h </w:instrText>
            </w:r>
          </w:ins>
          <w:r>
            <w:rPr>
              <w:noProof/>
              <w:webHidden/>
            </w:rPr>
          </w:r>
          <w:r>
            <w:rPr>
              <w:noProof/>
              <w:webHidden/>
            </w:rPr>
            <w:fldChar w:fldCharType="separate"/>
          </w:r>
          <w:ins w:id="15" w:author="Author">
            <w:r>
              <w:rPr>
                <w:noProof/>
                <w:webHidden/>
              </w:rPr>
              <w:t>8</w:t>
            </w:r>
            <w:r>
              <w:rPr>
                <w:noProof/>
                <w:webHidden/>
              </w:rPr>
              <w:fldChar w:fldCharType="end"/>
            </w:r>
            <w:r w:rsidRPr="00B10DAE">
              <w:rPr>
                <w:rStyle w:val="Hyperlink"/>
                <w:noProof/>
              </w:rPr>
              <w:fldChar w:fldCharType="end"/>
            </w:r>
          </w:ins>
        </w:p>
        <w:p w14:paraId="7F807BBE" w14:textId="0BA1EB8B" w:rsidR="00862519" w:rsidRDefault="00862519">
          <w:pPr>
            <w:pStyle w:val="TOC2"/>
            <w:tabs>
              <w:tab w:val="left" w:pos="880"/>
              <w:tab w:val="right" w:leader="dot" w:pos="9016"/>
            </w:tabs>
            <w:rPr>
              <w:ins w:id="16" w:author="Author"/>
              <w:rFonts w:eastAsiaTheme="minorEastAsia"/>
              <w:noProof/>
            </w:rPr>
          </w:pPr>
          <w:ins w:id="17" w:author="Author">
            <w:r w:rsidRPr="00B10DAE">
              <w:rPr>
                <w:rStyle w:val="Hyperlink"/>
                <w:noProof/>
              </w:rPr>
              <w:fldChar w:fldCharType="begin"/>
            </w:r>
            <w:r w:rsidRPr="00B10DAE">
              <w:rPr>
                <w:rStyle w:val="Hyperlink"/>
                <w:noProof/>
              </w:rPr>
              <w:instrText xml:space="preserve"> </w:instrText>
            </w:r>
            <w:r>
              <w:rPr>
                <w:noProof/>
              </w:rPr>
              <w:instrText>HYPERLINK \l "_Toc92817359"</w:instrText>
            </w:r>
            <w:r w:rsidRPr="00B10DAE">
              <w:rPr>
                <w:rStyle w:val="Hyperlink"/>
                <w:noProof/>
              </w:rPr>
              <w:instrText xml:space="preserve"> </w:instrText>
            </w:r>
            <w:r w:rsidRPr="00B10DAE">
              <w:rPr>
                <w:rStyle w:val="Hyperlink"/>
                <w:noProof/>
              </w:rPr>
              <w:fldChar w:fldCharType="separate"/>
            </w:r>
            <w:r w:rsidRPr="00B10DAE">
              <w:rPr>
                <w:rStyle w:val="Hyperlink"/>
                <w:noProof/>
              </w:rPr>
              <w:t>2.3</w:t>
            </w:r>
            <w:r>
              <w:rPr>
                <w:rFonts w:eastAsiaTheme="minorEastAsia"/>
                <w:noProof/>
              </w:rPr>
              <w:tab/>
            </w:r>
            <w:r w:rsidRPr="00B10DAE">
              <w:rPr>
                <w:rStyle w:val="Hyperlink"/>
                <w:noProof/>
              </w:rPr>
              <w:t>Achieve – Digital Employee</w:t>
            </w:r>
            <w:r>
              <w:rPr>
                <w:noProof/>
                <w:webHidden/>
              </w:rPr>
              <w:tab/>
            </w:r>
            <w:r>
              <w:rPr>
                <w:noProof/>
                <w:webHidden/>
              </w:rPr>
              <w:fldChar w:fldCharType="begin"/>
            </w:r>
            <w:r>
              <w:rPr>
                <w:noProof/>
                <w:webHidden/>
              </w:rPr>
              <w:instrText xml:space="preserve"> PAGEREF _Toc92817359 \h </w:instrText>
            </w:r>
          </w:ins>
          <w:r>
            <w:rPr>
              <w:noProof/>
              <w:webHidden/>
            </w:rPr>
          </w:r>
          <w:r>
            <w:rPr>
              <w:noProof/>
              <w:webHidden/>
            </w:rPr>
            <w:fldChar w:fldCharType="separate"/>
          </w:r>
          <w:ins w:id="18" w:author="Author">
            <w:r>
              <w:rPr>
                <w:noProof/>
                <w:webHidden/>
              </w:rPr>
              <w:t>8</w:t>
            </w:r>
            <w:r>
              <w:rPr>
                <w:noProof/>
                <w:webHidden/>
              </w:rPr>
              <w:fldChar w:fldCharType="end"/>
            </w:r>
            <w:r w:rsidRPr="00B10DAE">
              <w:rPr>
                <w:rStyle w:val="Hyperlink"/>
                <w:noProof/>
              </w:rPr>
              <w:fldChar w:fldCharType="end"/>
            </w:r>
          </w:ins>
        </w:p>
        <w:p w14:paraId="7F182F1E" w14:textId="67F80C0A" w:rsidR="00862519" w:rsidRDefault="00862519">
          <w:pPr>
            <w:pStyle w:val="TOC2"/>
            <w:tabs>
              <w:tab w:val="left" w:pos="880"/>
              <w:tab w:val="right" w:leader="dot" w:pos="9016"/>
            </w:tabs>
            <w:rPr>
              <w:ins w:id="19" w:author="Author"/>
              <w:rFonts w:eastAsiaTheme="minorEastAsia"/>
              <w:noProof/>
            </w:rPr>
          </w:pPr>
          <w:ins w:id="20" w:author="Author">
            <w:r w:rsidRPr="00B10DAE">
              <w:rPr>
                <w:rStyle w:val="Hyperlink"/>
                <w:noProof/>
              </w:rPr>
              <w:fldChar w:fldCharType="begin"/>
            </w:r>
            <w:r w:rsidRPr="00B10DAE">
              <w:rPr>
                <w:rStyle w:val="Hyperlink"/>
                <w:noProof/>
              </w:rPr>
              <w:instrText xml:space="preserve"> </w:instrText>
            </w:r>
            <w:r>
              <w:rPr>
                <w:noProof/>
              </w:rPr>
              <w:instrText>HYPERLINK \l "_Toc92817360"</w:instrText>
            </w:r>
            <w:r w:rsidRPr="00B10DAE">
              <w:rPr>
                <w:rStyle w:val="Hyperlink"/>
                <w:noProof/>
              </w:rPr>
              <w:instrText xml:space="preserve"> </w:instrText>
            </w:r>
            <w:r w:rsidRPr="00B10DAE">
              <w:rPr>
                <w:rStyle w:val="Hyperlink"/>
                <w:noProof/>
              </w:rPr>
              <w:fldChar w:fldCharType="separate"/>
            </w:r>
            <w:r w:rsidRPr="00B10DAE">
              <w:rPr>
                <w:rStyle w:val="Hyperlink"/>
                <w:noProof/>
              </w:rPr>
              <w:t>2.4</w:t>
            </w:r>
            <w:r>
              <w:rPr>
                <w:rFonts w:eastAsiaTheme="minorEastAsia"/>
                <w:noProof/>
              </w:rPr>
              <w:tab/>
            </w:r>
            <w:r w:rsidRPr="00B10DAE">
              <w:rPr>
                <w:rStyle w:val="Hyperlink"/>
                <w:noProof/>
              </w:rPr>
              <w:t>Maximise – Digital Operations</w:t>
            </w:r>
            <w:r>
              <w:rPr>
                <w:noProof/>
                <w:webHidden/>
              </w:rPr>
              <w:tab/>
            </w:r>
            <w:r>
              <w:rPr>
                <w:noProof/>
                <w:webHidden/>
              </w:rPr>
              <w:fldChar w:fldCharType="begin"/>
            </w:r>
            <w:r>
              <w:rPr>
                <w:noProof/>
                <w:webHidden/>
              </w:rPr>
              <w:instrText xml:space="preserve"> PAGEREF _Toc92817360 \h </w:instrText>
            </w:r>
          </w:ins>
          <w:r>
            <w:rPr>
              <w:noProof/>
              <w:webHidden/>
            </w:rPr>
          </w:r>
          <w:r>
            <w:rPr>
              <w:noProof/>
              <w:webHidden/>
            </w:rPr>
            <w:fldChar w:fldCharType="separate"/>
          </w:r>
          <w:ins w:id="21" w:author="Author">
            <w:r>
              <w:rPr>
                <w:noProof/>
                <w:webHidden/>
              </w:rPr>
              <w:t>8</w:t>
            </w:r>
            <w:r>
              <w:rPr>
                <w:noProof/>
                <w:webHidden/>
              </w:rPr>
              <w:fldChar w:fldCharType="end"/>
            </w:r>
            <w:r w:rsidRPr="00B10DAE">
              <w:rPr>
                <w:rStyle w:val="Hyperlink"/>
                <w:noProof/>
              </w:rPr>
              <w:fldChar w:fldCharType="end"/>
            </w:r>
          </w:ins>
        </w:p>
        <w:p w14:paraId="5DD47EEB" w14:textId="1629BCC8" w:rsidR="00862519" w:rsidRDefault="00862519">
          <w:pPr>
            <w:pStyle w:val="TOC1"/>
            <w:rPr>
              <w:ins w:id="22" w:author="Author"/>
              <w:rFonts w:eastAsiaTheme="minorEastAsia"/>
              <w:noProof/>
            </w:rPr>
          </w:pPr>
          <w:ins w:id="23" w:author="Author">
            <w:r w:rsidRPr="00B10DAE">
              <w:rPr>
                <w:rStyle w:val="Hyperlink"/>
                <w:noProof/>
              </w:rPr>
              <w:fldChar w:fldCharType="begin"/>
            </w:r>
            <w:r w:rsidRPr="00B10DAE">
              <w:rPr>
                <w:rStyle w:val="Hyperlink"/>
                <w:noProof/>
              </w:rPr>
              <w:instrText xml:space="preserve"> </w:instrText>
            </w:r>
            <w:r>
              <w:rPr>
                <w:noProof/>
              </w:rPr>
              <w:instrText>HYPERLINK \l "_Toc92817361"</w:instrText>
            </w:r>
            <w:r w:rsidRPr="00B10DAE">
              <w:rPr>
                <w:rStyle w:val="Hyperlink"/>
                <w:noProof/>
              </w:rPr>
              <w:instrText xml:space="preserve"> </w:instrText>
            </w:r>
            <w:r w:rsidRPr="00B10DAE">
              <w:rPr>
                <w:rStyle w:val="Hyperlink"/>
                <w:noProof/>
              </w:rPr>
              <w:fldChar w:fldCharType="separate"/>
            </w:r>
            <w:r w:rsidRPr="00B10DAE">
              <w:rPr>
                <w:rStyle w:val="Hyperlink"/>
                <w:noProof/>
              </w:rPr>
              <w:t>3</w:t>
            </w:r>
            <w:r>
              <w:rPr>
                <w:rFonts w:eastAsiaTheme="minorEastAsia"/>
                <w:noProof/>
              </w:rPr>
              <w:tab/>
            </w:r>
            <w:r w:rsidRPr="00B10DAE">
              <w:rPr>
                <w:rStyle w:val="Hyperlink"/>
                <w:noProof/>
              </w:rPr>
              <w:t>Outcome Spikes</w:t>
            </w:r>
            <w:r>
              <w:rPr>
                <w:noProof/>
                <w:webHidden/>
              </w:rPr>
              <w:tab/>
            </w:r>
            <w:r>
              <w:rPr>
                <w:noProof/>
                <w:webHidden/>
              </w:rPr>
              <w:fldChar w:fldCharType="begin"/>
            </w:r>
            <w:r>
              <w:rPr>
                <w:noProof/>
                <w:webHidden/>
              </w:rPr>
              <w:instrText xml:space="preserve"> PAGEREF _Toc92817361 \h </w:instrText>
            </w:r>
          </w:ins>
          <w:r>
            <w:rPr>
              <w:noProof/>
              <w:webHidden/>
            </w:rPr>
          </w:r>
          <w:r>
            <w:rPr>
              <w:noProof/>
              <w:webHidden/>
            </w:rPr>
            <w:fldChar w:fldCharType="separate"/>
          </w:r>
          <w:ins w:id="24" w:author="Author">
            <w:r>
              <w:rPr>
                <w:noProof/>
                <w:webHidden/>
              </w:rPr>
              <w:t>10</w:t>
            </w:r>
            <w:r>
              <w:rPr>
                <w:noProof/>
                <w:webHidden/>
              </w:rPr>
              <w:fldChar w:fldCharType="end"/>
            </w:r>
            <w:r w:rsidRPr="00B10DAE">
              <w:rPr>
                <w:rStyle w:val="Hyperlink"/>
                <w:noProof/>
              </w:rPr>
              <w:fldChar w:fldCharType="end"/>
            </w:r>
          </w:ins>
        </w:p>
        <w:p w14:paraId="3C15E24D" w14:textId="6B1B13E1" w:rsidR="00862519" w:rsidRDefault="00862519">
          <w:pPr>
            <w:pStyle w:val="TOC2"/>
            <w:tabs>
              <w:tab w:val="left" w:pos="880"/>
              <w:tab w:val="right" w:leader="dot" w:pos="9016"/>
            </w:tabs>
            <w:rPr>
              <w:ins w:id="25" w:author="Author"/>
              <w:rFonts w:eastAsiaTheme="minorEastAsia"/>
              <w:noProof/>
            </w:rPr>
          </w:pPr>
          <w:ins w:id="26" w:author="Author">
            <w:r w:rsidRPr="00B10DAE">
              <w:rPr>
                <w:rStyle w:val="Hyperlink"/>
                <w:noProof/>
              </w:rPr>
              <w:fldChar w:fldCharType="begin"/>
            </w:r>
            <w:r w:rsidRPr="00B10DAE">
              <w:rPr>
                <w:rStyle w:val="Hyperlink"/>
                <w:noProof/>
              </w:rPr>
              <w:instrText xml:space="preserve"> </w:instrText>
            </w:r>
            <w:r>
              <w:rPr>
                <w:noProof/>
              </w:rPr>
              <w:instrText>HYPERLINK \l "_Toc92817362"</w:instrText>
            </w:r>
            <w:r w:rsidRPr="00B10DAE">
              <w:rPr>
                <w:rStyle w:val="Hyperlink"/>
                <w:noProof/>
              </w:rPr>
              <w:instrText xml:space="preserve"> </w:instrText>
            </w:r>
            <w:r w:rsidRPr="00B10DAE">
              <w:rPr>
                <w:rStyle w:val="Hyperlink"/>
                <w:noProof/>
              </w:rPr>
              <w:fldChar w:fldCharType="separate"/>
            </w:r>
            <w:r w:rsidRPr="00B10DAE">
              <w:rPr>
                <w:rStyle w:val="Hyperlink"/>
                <w:noProof/>
              </w:rPr>
              <w:t>3.1</w:t>
            </w:r>
            <w:r>
              <w:rPr>
                <w:rFonts w:eastAsiaTheme="minorEastAsia"/>
                <w:noProof/>
              </w:rPr>
              <w:tab/>
            </w:r>
            <w:r w:rsidRPr="00B10DAE">
              <w:rPr>
                <w:rStyle w:val="Hyperlink"/>
                <w:noProof/>
              </w:rPr>
              <w:t>Innovate</w:t>
            </w:r>
            <w:r>
              <w:rPr>
                <w:noProof/>
                <w:webHidden/>
              </w:rPr>
              <w:tab/>
            </w:r>
            <w:r>
              <w:rPr>
                <w:noProof/>
                <w:webHidden/>
              </w:rPr>
              <w:fldChar w:fldCharType="begin"/>
            </w:r>
            <w:r>
              <w:rPr>
                <w:noProof/>
                <w:webHidden/>
              </w:rPr>
              <w:instrText xml:space="preserve"> PAGEREF _Toc92817362 \h </w:instrText>
            </w:r>
          </w:ins>
          <w:r>
            <w:rPr>
              <w:noProof/>
              <w:webHidden/>
            </w:rPr>
          </w:r>
          <w:r>
            <w:rPr>
              <w:noProof/>
              <w:webHidden/>
            </w:rPr>
            <w:fldChar w:fldCharType="separate"/>
          </w:r>
          <w:ins w:id="27" w:author="Author">
            <w:r>
              <w:rPr>
                <w:noProof/>
                <w:webHidden/>
              </w:rPr>
              <w:t>10</w:t>
            </w:r>
            <w:r>
              <w:rPr>
                <w:noProof/>
                <w:webHidden/>
              </w:rPr>
              <w:fldChar w:fldCharType="end"/>
            </w:r>
            <w:r w:rsidRPr="00B10DAE">
              <w:rPr>
                <w:rStyle w:val="Hyperlink"/>
                <w:noProof/>
              </w:rPr>
              <w:fldChar w:fldCharType="end"/>
            </w:r>
          </w:ins>
        </w:p>
        <w:p w14:paraId="2E977126" w14:textId="2A6F1C66" w:rsidR="00862519" w:rsidRDefault="00862519">
          <w:pPr>
            <w:pStyle w:val="TOC2"/>
            <w:tabs>
              <w:tab w:val="left" w:pos="880"/>
              <w:tab w:val="right" w:leader="dot" w:pos="9016"/>
            </w:tabs>
            <w:rPr>
              <w:ins w:id="28" w:author="Author"/>
              <w:rFonts w:eastAsiaTheme="minorEastAsia"/>
              <w:noProof/>
            </w:rPr>
          </w:pPr>
          <w:ins w:id="29" w:author="Author">
            <w:r w:rsidRPr="00B10DAE">
              <w:rPr>
                <w:rStyle w:val="Hyperlink"/>
                <w:noProof/>
              </w:rPr>
              <w:fldChar w:fldCharType="begin"/>
            </w:r>
            <w:r w:rsidRPr="00B10DAE">
              <w:rPr>
                <w:rStyle w:val="Hyperlink"/>
                <w:noProof/>
              </w:rPr>
              <w:instrText xml:space="preserve"> </w:instrText>
            </w:r>
            <w:r>
              <w:rPr>
                <w:noProof/>
              </w:rPr>
              <w:instrText>HYPERLINK \l "_Toc92817363"</w:instrText>
            </w:r>
            <w:r w:rsidRPr="00B10DAE">
              <w:rPr>
                <w:rStyle w:val="Hyperlink"/>
                <w:noProof/>
              </w:rPr>
              <w:instrText xml:space="preserve"> </w:instrText>
            </w:r>
            <w:r w:rsidRPr="00B10DAE">
              <w:rPr>
                <w:rStyle w:val="Hyperlink"/>
                <w:noProof/>
              </w:rPr>
              <w:fldChar w:fldCharType="separate"/>
            </w:r>
            <w:r w:rsidRPr="00B10DAE">
              <w:rPr>
                <w:rStyle w:val="Hyperlink"/>
                <w:noProof/>
              </w:rPr>
              <w:t>3.2</w:t>
            </w:r>
            <w:r>
              <w:rPr>
                <w:rFonts w:eastAsiaTheme="minorEastAsia"/>
                <w:noProof/>
              </w:rPr>
              <w:tab/>
            </w:r>
            <w:r w:rsidRPr="00B10DAE">
              <w:rPr>
                <w:rStyle w:val="Hyperlink"/>
                <w:noProof/>
              </w:rPr>
              <w:t>Transform</w:t>
            </w:r>
            <w:r>
              <w:rPr>
                <w:noProof/>
                <w:webHidden/>
              </w:rPr>
              <w:tab/>
            </w:r>
            <w:r>
              <w:rPr>
                <w:noProof/>
                <w:webHidden/>
              </w:rPr>
              <w:fldChar w:fldCharType="begin"/>
            </w:r>
            <w:r>
              <w:rPr>
                <w:noProof/>
                <w:webHidden/>
              </w:rPr>
              <w:instrText xml:space="preserve"> PAGEREF _Toc92817363 \h </w:instrText>
            </w:r>
          </w:ins>
          <w:r>
            <w:rPr>
              <w:noProof/>
              <w:webHidden/>
            </w:rPr>
          </w:r>
          <w:r>
            <w:rPr>
              <w:noProof/>
              <w:webHidden/>
            </w:rPr>
            <w:fldChar w:fldCharType="separate"/>
          </w:r>
          <w:ins w:id="30" w:author="Author">
            <w:r>
              <w:rPr>
                <w:noProof/>
                <w:webHidden/>
              </w:rPr>
              <w:t>10</w:t>
            </w:r>
            <w:r>
              <w:rPr>
                <w:noProof/>
                <w:webHidden/>
              </w:rPr>
              <w:fldChar w:fldCharType="end"/>
            </w:r>
            <w:r w:rsidRPr="00B10DAE">
              <w:rPr>
                <w:rStyle w:val="Hyperlink"/>
                <w:noProof/>
              </w:rPr>
              <w:fldChar w:fldCharType="end"/>
            </w:r>
          </w:ins>
        </w:p>
        <w:p w14:paraId="02DC9C18" w14:textId="50D32730" w:rsidR="00862519" w:rsidRDefault="00862519">
          <w:pPr>
            <w:pStyle w:val="TOC2"/>
            <w:tabs>
              <w:tab w:val="left" w:pos="880"/>
              <w:tab w:val="right" w:leader="dot" w:pos="9016"/>
            </w:tabs>
            <w:rPr>
              <w:ins w:id="31" w:author="Author"/>
              <w:rFonts w:eastAsiaTheme="minorEastAsia"/>
              <w:noProof/>
            </w:rPr>
          </w:pPr>
          <w:ins w:id="32" w:author="Author">
            <w:r w:rsidRPr="00B10DAE">
              <w:rPr>
                <w:rStyle w:val="Hyperlink"/>
                <w:noProof/>
              </w:rPr>
              <w:fldChar w:fldCharType="begin"/>
            </w:r>
            <w:r w:rsidRPr="00B10DAE">
              <w:rPr>
                <w:rStyle w:val="Hyperlink"/>
                <w:noProof/>
              </w:rPr>
              <w:instrText xml:space="preserve"> </w:instrText>
            </w:r>
            <w:r>
              <w:rPr>
                <w:noProof/>
              </w:rPr>
              <w:instrText>HYPERLINK \l "_Toc92817364"</w:instrText>
            </w:r>
            <w:r w:rsidRPr="00B10DAE">
              <w:rPr>
                <w:rStyle w:val="Hyperlink"/>
                <w:noProof/>
              </w:rPr>
              <w:instrText xml:space="preserve"> </w:instrText>
            </w:r>
            <w:r w:rsidRPr="00B10DAE">
              <w:rPr>
                <w:rStyle w:val="Hyperlink"/>
                <w:noProof/>
              </w:rPr>
              <w:fldChar w:fldCharType="separate"/>
            </w:r>
            <w:r w:rsidRPr="00B10DAE">
              <w:rPr>
                <w:rStyle w:val="Hyperlink"/>
                <w:noProof/>
              </w:rPr>
              <w:t>3.3</w:t>
            </w:r>
            <w:r>
              <w:rPr>
                <w:rFonts w:eastAsiaTheme="minorEastAsia"/>
                <w:noProof/>
              </w:rPr>
              <w:tab/>
            </w:r>
            <w:r w:rsidRPr="00B10DAE">
              <w:rPr>
                <w:rStyle w:val="Hyperlink"/>
                <w:noProof/>
              </w:rPr>
              <w:t>Utilize</w:t>
            </w:r>
            <w:r>
              <w:rPr>
                <w:noProof/>
                <w:webHidden/>
              </w:rPr>
              <w:tab/>
            </w:r>
            <w:r>
              <w:rPr>
                <w:noProof/>
                <w:webHidden/>
              </w:rPr>
              <w:fldChar w:fldCharType="begin"/>
            </w:r>
            <w:r>
              <w:rPr>
                <w:noProof/>
                <w:webHidden/>
              </w:rPr>
              <w:instrText xml:space="preserve"> PAGEREF _Toc92817364 \h </w:instrText>
            </w:r>
          </w:ins>
          <w:r>
            <w:rPr>
              <w:noProof/>
              <w:webHidden/>
            </w:rPr>
          </w:r>
          <w:r>
            <w:rPr>
              <w:noProof/>
              <w:webHidden/>
            </w:rPr>
            <w:fldChar w:fldCharType="separate"/>
          </w:r>
          <w:ins w:id="33" w:author="Author">
            <w:r>
              <w:rPr>
                <w:noProof/>
                <w:webHidden/>
              </w:rPr>
              <w:t>11</w:t>
            </w:r>
            <w:r>
              <w:rPr>
                <w:noProof/>
                <w:webHidden/>
              </w:rPr>
              <w:fldChar w:fldCharType="end"/>
            </w:r>
            <w:r w:rsidRPr="00B10DAE">
              <w:rPr>
                <w:rStyle w:val="Hyperlink"/>
                <w:noProof/>
              </w:rPr>
              <w:fldChar w:fldCharType="end"/>
            </w:r>
          </w:ins>
        </w:p>
        <w:p w14:paraId="645CFDAA" w14:textId="36444817" w:rsidR="00862519" w:rsidRDefault="00862519">
          <w:pPr>
            <w:pStyle w:val="TOC2"/>
            <w:tabs>
              <w:tab w:val="left" w:pos="880"/>
              <w:tab w:val="right" w:leader="dot" w:pos="9016"/>
            </w:tabs>
            <w:rPr>
              <w:ins w:id="34" w:author="Author"/>
              <w:rFonts w:eastAsiaTheme="minorEastAsia"/>
              <w:noProof/>
            </w:rPr>
          </w:pPr>
          <w:ins w:id="35" w:author="Author">
            <w:r w:rsidRPr="00B10DAE">
              <w:rPr>
                <w:rStyle w:val="Hyperlink"/>
                <w:noProof/>
              </w:rPr>
              <w:fldChar w:fldCharType="begin"/>
            </w:r>
            <w:r w:rsidRPr="00B10DAE">
              <w:rPr>
                <w:rStyle w:val="Hyperlink"/>
                <w:noProof/>
              </w:rPr>
              <w:instrText xml:space="preserve"> </w:instrText>
            </w:r>
            <w:r>
              <w:rPr>
                <w:noProof/>
              </w:rPr>
              <w:instrText>HYPERLINK \l "_Toc92817365"</w:instrText>
            </w:r>
            <w:r w:rsidRPr="00B10DAE">
              <w:rPr>
                <w:rStyle w:val="Hyperlink"/>
                <w:noProof/>
              </w:rPr>
              <w:instrText xml:space="preserve"> </w:instrText>
            </w:r>
            <w:r w:rsidRPr="00B10DAE">
              <w:rPr>
                <w:rStyle w:val="Hyperlink"/>
                <w:noProof/>
              </w:rPr>
              <w:fldChar w:fldCharType="separate"/>
            </w:r>
            <w:r w:rsidRPr="00B10DAE">
              <w:rPr>
                <w:rStyle w:val="Hyperlink"/>
                <w:noProof/>
              </w:rPr>
              <w:t>3.4</w:t>
            </w:r>
            <w:r>
              <w:rPr>
                <w:rFonts w:eastAsiaTheme="minorEastAsia"/>
                <w:noProof/>
              </w:rPr>
              <w:tab/>
            </w:r>
            <w:r w:rsidRPr="00B10DAE">
              <w:rPr>
                <w:rStyle w:val="Hyperlink"/>
                <w:noProof/>
              </w:rPr>
              <w:t>Measure</w:t>
            </w:r>
            <w:r>
              <w:rPr>
                <w:noProof/>
                <w:webHidden/>
              </w:rPr>
              <w:tab/>
            </w:r>
            <w:r>
              <w:rPr>
                <w:noProof/>
                <w:webHidden/>
              </w:rPr>
              <w:fldChar w:fldCharType="begin"/>
            </w:r>
            <w:r>
              <w:rPr>
                <w:noProof/>
                <w:webHidden/>
              </w:rPr>
              <w:instrText xml:space="preserve"> PAGEREF _Toc92817365 \h </w:instrText>
            </w:r>
          </w:ins>
          <w:r>
            <w:rPr>
              <w:noProof/>
              <w:webHidden/>
            </w:rPr>
          </w:r>
          <w:r>
            <w:rPr>
              <w:noProof/>
              <w:webHidden/>
            </w:rPr>
            <w:fldChar w:fldCharType="separate"/>
          </w:r>
          <w:ins w:id="36" w:author="Author">
            <w:r>
              <w:rPr>
                <w:noProof/>
                <w:webHidden/>
              </w:rPr>
              <w:t>11</w:t>
            </w:r>
            <w:r>
              <w:rPr>
                <w:noProof/>
                <w:webHidden/>
              </w:rPr>
              <w:fldChar w:fldCharType="end"/>
            </w:r>
            <w:r w:rsidRPr="00B10DAE">
              <w:rPr>
                <w:rStyle w:val="Hyperlink"/>
                <w:noProof/>
              </w:rPr>
              <w:fldChar w:fldCharType="end"/>
            </w:r>
          </w:ins>
        </w:p>
        <w:p w14:paraId="5E7C3E65" w14:textId="671AFCF0" w:rsidR="00862519" w:rsidRDefault="00862519">
          <w:pPr>
            <w:pStyle w:val="TOC1"/>
            <w:rPr>
              <w:ins w:id="37" w:author="Author"/>
              <w:rFonts w:eastAsiaTheme="minorEastAsia"/>
              <w:noProof/>
            </w:rPr>
          </w:pPr>
          <w:ins w:id="38" w:author="Author">
            <w:r w:rsidRPr="00B10DAE">
              <w:rPr>
                <w:rStyle w:val="Hyperlink"/>
                <w:noProof/>
              </w:rPr>
              <w:fldChar w:fldCharType="begin"/>
            </w:r>
            <w:r w:rsidRPr="00B10DAE">
              <w:rPr>
                <w:rStyle w:val="Hyperlink"/>
                <w:noProof/>
              </w:rPr>
              <w:instrText xml:space="preserve"> </w:instrText>
            </w:r>
            <w:r>
              <w:rPr>
                <w:noProof/>
              </w:rPr>
              <w:instrText>HYPERLINK \l "_Toc92817366"</w:instrText>
            </w:r>
            <w:r w:rsidRPr="00B10DAE">
              <w:rPr>
                <w:rStyle w:val="Hyperlink"/>
                <w:noProof/>
              </w:rPr>
              <w:instrText xml:space="preserve"> </w:instrText>
            </w:r>
            <w:r w:rsidRPr="00B10DAE">
              <w:rPr>
                <w:rStyle w:val="Hyperlink"/>
                <w:noProof/>
              </w:rPr>
              <w:fldChar w:fldCharType="separate"/>
            </w:r>
            <w:r w:rsidRPr="00B10DAE">
              <w:rPr>
                <w:rStyle w:val="Hyperlink"/>
                <w:noProof/>
              </w:rPr>
              <w:t>4</w:t>
            </w:r>
            <w:r>
              <w:rPr>
                <w:rFonts w:eastAsiaTheme="minorEastAsia"/>
                <w:noProof/>
              </w:rPr>
              <w:tab/>
            </w:r>
            <w:r w:rsidRPr="00B10DAE">
              <w:rPr>
                <w:rStyle w:val="Hyperlink"/>
                <w:noProof/>
              </w:rPr>
              <w:t>Architecture Roles (AR)</w:t>
            </w:r>
            <w:r>
              <w:rPr>
                <w:noProof/>
                <w:webHidden/>
              </w:rPr>
              <w:tab/>
            </w:r>
            <w:r>
              <w:rPr>
                <w:noProof/>
                <w:webHidden/>
              </w:rPr>
              <w:fldChar w:fldCharType="begin"/>
            </w:r>
            <w:r>
              <w:rPr>
                <w:noProof/>
                <w:webHidden/>
              </w:rPr>
              <w:instrText xml:space="preserve"> PAGEREF _Toc92817366 \h </w:instrText>
            </w:r>
          </w:ins>
          <w:r>
            <w:rPr>
              <w:noProof/>
              <w:webHidden/>
            </w:rPr>
          </w:r>
          <w:r>
            <w:rPr>
              <w:noProof/>
              <w:webHidden/>
            </w:rPr>
            <w:fldChar w:fldCharType="separate"/>
          </w:r>
          <w:ins w:id="39" w:author="Author">
            <w:r>
              <w:rPr>
                <w:noProof/>
                <w:webHidden/>
              </w:rPr>
              <w:t>12</w:t>
            </w:r>
            <w:r>
              <w:rPr>
                <w:noProof/>
                <w:webHidden/>
              </w:rPr>
              <w:fldChar w:fldCharType="end"/>
            </w:r>
            <w:r w:rsidRPr="00B10DAE">
              <w:rPr>
                <w:rStyle w:val="Hyperlink"/>
                <w:noProof/>
              </w:rPr>
              <w:fldChar w:fldCharType="end"/>
            </w:r>
          </w:ins>
        </w:p>
        <w:p w14:paraId="5F729F27" w14:textId="1B608115" w:rsidR="00862519" w:rsidRDefault="00862519">
          <w:pPr>
            <w:pStyle w:val="TOC2"/>
            <w:tabs>
              <w:tab w:val="left" w:pos="880"/>
              <w:tab w:val="right" w:leader="dot" w:pos="9016"/>
            </w:tabs>
            <w:rPr>
              <w:ins w:id="40" w:author="Author"/>
              <w:rFonts w:eastAsiaTheme="minorEastAsia"/>
              <w:noProof/>
            </w:rPr>
          </w:pPr>
          <w:ins w:id="41" w:author="Author">
            <w:r w:rsidRPr="00B10DAE">
              <w:rPr>
                <w:rStyle w:val="Hyperlink"/>
                <w:noProof/>
              </w:rPr>
              <w:fldChar w:fldCharType="begin"/>
            </w:r>
            <w:r w:rsidRPr="00B10DAE">
              <w:rPr>
                <w:rStyle w:val="Hyperlink"/>
                <w:noProof/>
              </w:rPr>
              <w:instrText xml:space="preserve"> </w:instrText>
            </w:r>
            <w:r>
              <w:rPr>
                <w:noProof/>
              </w:rPr>
              <w:instrText>HYPERLINK \l "_Toc92817367"</w:instrText>
            </w:r>
            <w:r w:rsidRPr="00B10DAE">
              <w:rPr>
                <w:rStyle w:val="Hyperlink"/>
                <w:noProof/>
              </w:rPr>
              <w:instrText xml:space="preserve"> </w:instrText>
            </w:r>
            <w:r w:rsidRPr="00B10DAE">
              <w:rPr>
                <w:rStyle w:val="Hyperlink"/>
                <w:noProof/>
              </w:rPr>
              <w:fldChar w:fldCharType="separate"/>
            </w:r>
            <w:r w:rsidRPr="00B10DAE">
              <w:rPr>
                <w:rStyle w:val="Hyperlink"/>
                <w:noProof/>
              </w:rPr>
              <w:t>4.1</w:t>
            </w:r>
            <w:r>
              <w:rPr>
                <w:rFonts w:eastAsiaTheme="minorEastAsia"/>
                <w:noProof/>
              </w:rPr>
              <w:tab/>
            </w:r>
            <w:r w:rsidRPr="00B10DAE">
              <w:rPr>
                <w:rStyle w:val="Hyperlink"/>
                <w:noProof/>
              </w:rPr>
              <w:t>Enterprise (AR-EA)</w:t>
            </w:r>
            <w:r>
              <w:rPr>
                <w:noProof/>
                <w:webHidden/>
              </w:rPr>
              <w:tab/>
            </w:r>
            <w:r>
              <w:rPr>
                <w:noProof/>
                <w:webHidden/>
              </w:rPr>
              <w:fldChar w:fldCharType="begin"/>
            </w:r>
            <w:r>
              <w:rPr>
                <w:noProof/>
                <w:webHidden/>
              </w:rPr>
              <w:instrText xml:space="preserve"> PAGEREF _Toc92817367 \h </w:instrText>
            </w:r>
          </w:ins>
          <w:r>
            <w:rPr>
              <w:noProof/>
              <w:webHidden/>
            </w:rPr>
          </w:r>
          <w:r>
            <w:rPr>
              <w:noProof/>
              <w:webHidden/>
            </w:rPr>
            <w:fldChar w:fldCharType="separate"/>
          </w:r>
          <w:ins w:id="42" w:author="Author">
            <w:r>
              <w:rPr>
                <w:noProof/>
                <w:webHidden/>
              </w:rPr>
              <w:t>12</w:t>
            </w:r>
            <w:r>
              <w:rPr>
                <w:noProof/>
                <w:webHidden/>
              </w:rPr>
              <w:fldChar w:fldCharType="end"/>
            </w:r>
            <w:r w:rsidRPr="00B10DAE">
              <w:rPr>
                <w:rStyle w:val="Hyperlink"/>
                <w:noProof/>
              </w:rPr>
              <w:fldChar w:fldCharType="end"/>
            </w:r>
          </w:ins>
        </w:p>
        <w:p w14:paraId="4B507BAD" w14:textId="5186009E" w:rsidR="00862519" w:rsidRDefault="00862519">
          <w:pPr>
            <w:pStyle w:val="TOC2"/>
            <w:tabs>
              <w:tab w:val="left" w:pos="880"/>
              <w:tab w:val="right" w:leader="dot" w:pos="9016"/>
            </w:tabs>
            <w:rPr>
              <w:ins w:id="43" w:author="Author"/>
              <w:rFonts w:eastAsiaTheme="minorEastAsia"/>
              <w:noProof/>
            </w:rPr>
          </w:pPr>
          <w:ins w:id="44" w:author="Author">
            <w:r w:rsidRPr="00B10DAE">
              <w:rPr>
                <w:rStyle w:val="Hyperlink"/>
                <w:noProof/>
              </w:rPr>
              <w:fldChar w:fldCharType="begin"/>
            </w:r>
            <w:r w:rsidRPr="00B10DAE">
              <w:rPr>
                <w:rStyle w:val="Hyperlink"/>
                <w:noProof/>
              </w:rPr>
              <w:instrText xml:space="preserve"> </w:instrText>
            </w:r>
            <w:r>
              <w:rPr>
                <w:noProof/>
              </w:rPr>
              <w:instrText>HYPERLINK \l "_Toc92817368"</w:instrText>
            </w:r>
            <w:r w:rsidRPr="00B10DAE">
              <w:rPr>
                <w:rStyle w:val="Hyperlink"/>
                <w:noProof/>
              </w:rPr>
              <w:instrText xml:space="preserve"> </w:instrText>
            </w:r>
            <w:r w:rsidRPr="00B10DAE">
              <w:rPr>
                <w:rStyle w:val="Hyperlink"/>
                <w:noProof/>
              </w:rPr>
              <w:fldChar w:fldCharType="separate"/>
            </w:r>
            <w:r w:rsidRPr="00B10DAE">
              <w:rPr>
                <w:rStyle w:val="Hyperlink"/>
                <w:noProof/>
              </w:rPr>
              <w:t>4.2</w:t>
            </w:r>
            <w:r>
              <w:rPr>
                <w:rFonts w:eastAsiaTheme="minorEastAsia"/>
                <w:noProof/>
              </w:rPr>
              <w:tab/>
            </w:r>
            <w:r w:rsidRPr="00B10DAE">
              <w:rPr>
                <w:rStyle w:val="Hyperlink"/>
                <w:noProof/>
              </w:rPr>
              <w:t>Solution (AR-SA)</w:t>
            </w:r>
            <w:r>
              <w:rPr>
                <w:noProof/>
                <w:webHidden/>
              </w:rPr>
              <w:tab/>
            </w:r>
            <w:r>
              <w:rPr>
                <w:noProof/>
                <w:webHidden/>
              </w:rPr>
              <w:fldChar w:fldCharType="begin"/>
            </w:r>
            <w:r>
              <w:rPr>
                <w:noProof/>
                <w:webHidden/>
              </w:rPr>
              <w:instrText xml:space="preserve"> PAGEREF _Toc92817368 \h </w:instrText>
            </w:r>
          </w:ins>
          <w:r>
            <w:rPr>
              <w:noProof/>
              <w:webHidden/>
            </w:rPr>
          </w:r>
          <w:r>
            <w:rPr>
              <w:noProof/>
              <w:webHidden/>
            </w:rPr>
            <w:fldChar w:fldCharType="separate"/>
          </w:r>
          <w:ins w:id="45" w:author="Author">
            <w:r>
              <w:rPr>
                <w:noProof/>
                <w:webHidden/>
              </w:rPr>
              <w:t>12</w:t>
            </w:r>
            <w:r>
              <w:rPr>
                <w:noProof/>
                <w:webHidden/>
              </w:rPr>
              <w:fldChar w:fldCharType="end"/>
            </w:r>
            <w:r w:rsidRPr="00B10DAE">
              <w:rPr>
                <w:rStyle w:val="Hyperlink"/>
                <w:noProof/>
              </w:rPr>
              <w:fldChar w:fldCharType="end"/>
            </w:r>
          </w:ins>
        </w:p>
        <w:p w14:paraId="69A573E3" w14:textId="156FCD57" w:rsidR="00862519" w:rsidRDefault="00862519">
          <w:pPr>
            <w:pStyle w:val="TOC2"/>
            <w:tabs>
              <w:tab w:val="left" w:pos="880"/>
              <w:tab w:val="right" w:leader="dot" w:pos="9016"/>
            </w:tabs>
            <w:rPr>
              <w:ins w:id="46" w:author="Author"/>
              <w:rFonts w:eastAsiaTheme="minorEastAsia"/>
              <w:noProof/>
            </w:rPr>
          </w:pPr>
          <w:ins w:id="47" w:author="Author">
            <w:r w:rsidRPr="00B10DAE">
              <w:rPr>
                <w:rStyle w:val="Hyperlink"/>
                <w:noProof/>
              </w:rPr>
              <w:fldChar w:fldCharType="begin"/>
            </w:r>
            <w:r w:rsidRPr="00B10DAE">
              <w:rPr>
                <w:rStyle w:val="Hyperlink"/>
                <w:noProof/>
              </w:rPr>
              <w:instrText xml:space="preserve"> </w:instrText>
            </w:r>
            <w:r>
              <w:rPr>
                <w:noProof/>
              </w:rPr>
              <w:instrText>HYPERLINK \l "_Toc92817369"</w:instrText>
            </w:r>
            <w:r w:rsidRPr="00B10DAE">
              <w:rPr>
                <w:rStyle w:val="Hyperlink"/>
                <w:noProof/>
              </w:rPr>
              <w:instrText xml:space="preserve"> </w:instrText>
            </w:r>
            <w:r w:rsidRPr="00B10DAE">
              <w:rPr>
                <w:rStyle w:val="Hyperlink"/>
                <w:noProof/>
              </w:rPr>
              <w:fldChar w:fldCharType="separate"/>
            </w:r>
            <w:r w:rsidRPr="00B10DAE">
              <w:rPr>
                <w:rStyle w:val="Hyperlink"/>
                <w:noProof/>
              </w:rPr>
              <w:t>4.3</w:t>
            </w:r>
            <w:r>
              <w:rPr>
                <w:rFonts w:eastAsiaTheme="minorEastAsia"/>
                <w:noProof/>
              </w:rPr>
              <w:tab/>
            </w:r>
            <w:r w:rsidRPr="00B10DAE">
              <w:rPr>
                <w:rStyle w:val="Hyperlink"/>
                <w:noProof/>
              </w:rPr>
              <w:t>Business (AR-BA)</w:t>
            </w:r>
            <w:r>
              <w:rPr>
                <w:noProof/>
                <w:webHidden/>
              </w:rPr>
              <w:tab/>
            </w:r>
            <w:r>
              <w:rPr>
                <w:noProof/>
                <w:webHidden/>
              </w:rPr>
              <w:fldChar w:fldCharType="begin"/>
            </w:r>
            <w:r>
              <w:rPr>
                <w:noProof/>
                <w:webHidden/>
              </w:rPr>
              <w:instrText xml:space="preserve"> PAGEREF _Toc92817369 \h </w:instrText>
            </w:r>
          </w:ins>
          <w:r>
            <w:rPr>
              <w:noProof/>
              <w:webHidden/>
            </w:rPr>
          </w:r>
          <w:r>
            <w:rPr>
              <w:noProof/>
              <w:webHidden/>
            </w:rPr>
            <w:fldChar w:fldCharType="separate"/>
          </w:r>
          <w:ins w:id="48" w:author="Author">
            <w:r>
              <w:rPr>
                <w:noProof/>
                <w:webHidden/>
              </w:rPr>
              <w:t>12</w:t>
            </w:r>
            <w:r>
              <w:rPr>
                <w:noProof/>
                <w:webHidden/>
              </w:rPr>
              <w:fldChar w:fldCharType="end"/>
            </w:r>
            <w:r w:rsidRPr="00B10DAE">
              <w:rPr>
                <w:rStyle w:val="Hyperlink"/>
                <w:noProof/>
              </w:rPr>
              <w:fldChar w:fldCharType="end"/>
            </w:r>
          </w:ins>
        </w:p>
        <w:p w14:paraId="0B5BB5B7" w14:textId="252EB54A" w:rsidR="00862519" w:rsidRDefault="00862519">
          <w:pPr>
            <w:pStyle w:val="TOC2"/>
            <w:tabs>
              <w:tab w:val="left" w:pos="880"/>
              <w:tab w:val="right" w:leader="dot" w:pos="9016"/>
            </w:tabs>
            <w:rPr>
              <w:ins w:id="49" w:author="Author"/>
              <w:rFonts w:eastAsiaTheme="minorEastAsia"/>
              <w:noProof/>
            </w:rPr>
          </w:pPr>
          <w:ins w:id="50" w:author="Author">
            <w:r w:rsidRPr="00B10DAE">
              <w:rPr>
                <w:rStyle w:val="Hyperlink"/>
                <w:noProof/>
              </w:rPr>
              <w:fldChar w:fldCharType="begin"/>
            </w:r>
            <w:r w:rsidRPr="00B10DAE">
              <w:rPr>
                <w:rStyle w:val="Hyperlink"/>
                <w:noProof/>
              </w:rPr>
              <w:instrText xml:space="preserve"> </w:instrText>
            </w:r>
            <w:r>
              <w:rPr>
                <w:noProof/>
              </w:rPr>
              <w:instrText>HYPERLINK \l "_Toc92817370"</w:instrText>
            </w:r>
            <w:r w:rsidRPr="00B10DAE">
              <w:rPr>
                <w:rStyle w:val="Hyperlink"/>
                <w:noProof/>
              </w:rPr>
              <w:instrText xml:space="preserve"> </w:instrText>
            </w:r>
            <w:r w:rsidRPr="00B10DAE">
              <w:rPr>
                <w:rStyle w:val="Hyperlink"/>
                <w:noProof/>
              </w:rPr>
              <w:fldChar w:fldCharType="separate"/>
            </w:r>
            <w:r w:rsidRPr="00B10DAE">
              <w:rPr>
                <w:rStyle w:val="Hyperlink"/>
                <w:noProof/>
              </w:rPr>
              <w:t>4.4</w:t>
            </w:r>
            <w:r>
              <w:rPr>
                <w:rFonts w:eastAsiaTheme="minorEastAsia"/>
                <w:noProof/>
              </w:rPr>
              <w:tab/>
            </w:r>
            <w:r w:rsidRPr="00B10DAE">
              <w:rPr>
                <w:rStyle w:val="Hyperlink"/>
                <w:noProof/>
              </w:rPr>
              <w:t>Software Architect (AR-SWA)</w:t>
            </w:r>
            <w:r>
              <w:rPr>
                <w:noProof/>
                <w:webHidden/>
              </w:rPr>
              <w:tab/>
            </w:r>
            <w:r>
              <w:rPr>
                <w:noProof/>
                <w:webHidden/>
              </w:rPr>
              <w:fldChar w:fldCharType="begin"/>
            </w:r>
            <w:r>
              <w:rPr>
                <w:noProof/>
                <w:webHidden/>
              </w:rPr>
              <w:instrText xml:space="preserve"> PAGEREF _Toc92817370 \h </w:instrText>
            </w:r>
          </w:ins>
          <w:r>
            <w:rPr>
              <w:noProof/>
              <w:webHidden/>
            </w:rPr>
          </w:r>
          <w:r>
            <w:rPr>
              <w:noProof/>
              <w:webHidden/>
            </w:rPr>
            <w:fldChar w:fldCharType="separate"/>
          </w:r>
          <w:ins w:id="51" w:author="Author">
            <w:r>
              <w:rPr>
                <w:noProof/>
                <w:webHidden/>
              </w:rPr>
              <w:t>13</w:t>
            </w:r>
            <w:r>
              <w:rPr>
                <w:noProof/>
                <w:webHidden/>
              </w:rPr>
              <w:fldChar w:fldCharType="end"/>
            </w:r>
            <w:r w:rsidRPr="00B10DAE">
              <w:rPr>
                <w:rStyle w:val="Hyperlink"/>
                <w:noProof/>
              </w:rPr>
              <w:fldChar w:fldCharType="end"/>
            </w:r>
          </w:ins>
        </w:p>
        <w:p w14:paraId="5856F6AF" w14:textId="10C8128F" w:rsidR="00862519" w:rsidRDefault="00862519">
          <w:pPr>
            <w:pStyle w:val="TOC2"/>
            <w:tabs>
              <w:tab w:val="left" w:pos="880"/>
              <w:tab w:val="right" w:leader="dot" w:pos="9016"/>
            </w:tabs>
            <w:rPr>
              <w:ins w:id="52" w:author="Author"/>
              <w:rFonts w:eastAsiaTheme="minorEastAsia"/>
              <w:noProof/>
            </w:rPr>
          </w:pPr>
          <w:ins w:id="53" w:author="Author">
            <w:r w:rsidRPr="00B10DAE">
              <w:rPr>
                <w:rStyle w:val="Hyperlink"/>
                <w:noProof/>
              </w:rPr>
              <w:fldChar w:fldCharType="begin"/>
            </w:r>
            <w:r w:rsidRPr="00B10DAE">
              <w:rPr>
                <w:rStyle w:val="Hyperlink"/>
                <w:noProof/>
              </w:rPr>
              <w:instrText xml:space="preserve"> </w:instrText>
            </w:r>
            <w:r>
              <w:rPr>
                <w:noProof/>
              </w:rPr>
              <w:instrText>HYPERLINK \l "_Toc92817371"</w:instrText>
            </w:r>
            <w:r w:rsidRPr="00B10DAE">
              <w:rPr>
                <w:rStyle w:val="Hyperlink"/>
                <w:noProof/>
              </w:rPr>
              <w:instrText xml:space="preserve"> </w:instrText>
            </w:r>
            <w:r w:rsidRPr="00B10DAE">
              <w:rPr>
                <w:rStyle w:val="Hyperlink"/>
                <w:noProof/>
              </w:rPr>
              <w:fldChar w:fldCharType="separate"/>
            </w:r>
            <w:r w:rsidRPr="00B10DAE">
              <w:rPr>
                <w:rStyle w:val="Hyperlink"/>
                <w:noProof/>
              </w:rPr>
              <w:t>4.5</w:t>
            </w:r>
            <w:r>
              <w:rPr>
                <w:rFonts w:eastAsiaTheme="minorEastAsia"/>
                <w:noProof/>
              </w:rPr>
              <w:tab/>
            </w:r>
            <w:r w:rsidRPr="00B10DAE">
              <w:rPr>
                <w:rStyle w:val="Hyperlink"/>
                <w:noProof/>
              </w:rPr>
              <w:t>Information (AR-IA)</w:t>
            </w:r>
            <w:r>
              <w:rPr>
                <w:noProof/>
                <w:webHidden/>
              </w:rPr>
              <w:tab/>
            </w:r>
            <w:r>
              <w:rPr>
                <w:noProof/>
                <w:webHidden/>
              </w:rPr>
              <w:fldChar w:fldCharType="begin"/>
            </w:r>
            <w:r>
              <w:rPr>
                <w:noProof/>
                <w:webHidden/>
              </w:rPr>
              <w:instrText xml:space="preserve"> PAGEREF _Toc92817371 \h </w:instrText>
            </w:r>
          </w:ins>
          <w:r>
            <w:rPr>
              <w:noProof/>
              <w:webHidden/>
            </w:rPr>
          </w:r>
          <w:r>
            <w:rPr>
              <w:noProof/>
              <w:webHidden/>
            </w:rPr>
            <w:fldChar w:fldCharType="separate"/>
          </w:r>
          <w:ins w:id="54" w:author="Author">
            <w:r>
              <w:rPr>
                <w:noProof/>
                <w:webHidden/>
              </w:rPr>
              <w:t>13</w:t>
            </w:r>
            <w:r>
              <w:rPr>
                <w:noProof/>
                <w:webHidden/>
              </w:rPr>
              <w:fldChar w:fldCharType="end"/>
            </w:r>
            <w:r w:rsidRPr="00B10DAE">
              <w:rPr>
                <w:rStyle w:val="Hyperlink"/>
                <w:noProof/>
              </w:rPr>
              <w:fldChar w:fldCharType="end"/>
            </w:r>
          </w:ins>
        </w:p>
        <w:p w14:paraId="1B42832C" w14:textId="2F53470F" w:rsidR="00862519" w:rsidRDefault="00862519">
          <w:pPr>
            <w:pStyle w:val="TOC2"/>
            <w:tabs>
              <w:tab w:val="left" w:pos="880"/>
              <w:tab w:val="right" w:leader="dot" w:pos="9016"/>
            </w:tabs>
            <w:rPr>
              <w:ins w:id="55" w:author="Author"/>
              <w:rFonts w:eastAsiaTheme="minorEastAsia"/>
              <w:noProof/>
            </w:rPr>
          </w:pPr>
          <w:ins w:id="56" w:author="Author">
            <w:r w:rsidRPr="00B10DAE">
              <w:rPr>
                <w:rStyle w:val="Hyperlink"/>
                <w:noProof/>
              </w:rPr>
              <w:fldChar w:fldCharType="begin"/>
            </w:r>
            <w:r w:rsidRPr="00B10DAE">
              <w:rPr>
                <w:rStyle w:val="Hyperlink"/>
                <w:noProof/>
              </w:rPr>
              <w:instrText xml:space="preserve"> </w:instrText>
            </w:r>
            <w:r>
              <w:rPr>
                <w:noProof/>
              </w:rPr>
              <w:instrText>HYPERLINK \l "_Toc92817372"</w:instrText>
            </w:r>
            <w:r w:rsidRPr="00B10DAE">
              <w:rPr>
                <w:rStyle w:val="Hyperlink"/>
                <w:noProof/>
              </w:rPr>
              <w:instrText xml:space="preserve"> </w:instrText>
            </w:r>
            <w:r w:rsidRPr="00B10DAE">
              <w:rPr>
                <w:rStyle w:val="Hyperlink"/>
                <w:noProof/>
              </w:rPr>
              <w:fldChar w:fldCharType="separate"/>
            </w:r>
            <w:r w:rsidRPr="00B10DAE">
              <w:rPr>
                <w:rStyle w:val="Hyperlink"/>
                <w:noProof/>
              </w:rPr>
              <w:t>4.6</w:t>
            </w:r>
            <w:r>
              <w:rPr>
                <w:rFonts w:eastAsiaTheme="minorEastAsia"/>
                <w:noProof/>
              </w:rPr>
              <w:tab/>
            </w:r>
            <w:r w:rsidRPr="00B10DAE">
              <w:rPr>
                <w:rStyle w:val="Hyperlink"/>
                <w:noProof/>
              </w:rPr>
              <w:t>Infrastructure (AR-INFA)</w:t>
            </w:r>
            <w:r>
              <w:rPr>
                <w:noProof/>
                <w:webHidden/>
              </w:rPr>
              <w:tab/>
            </w:r>
            <w:r>
              <w:rPr>
                <w:noProof/>
                <w:webHidden/>
              </w:rPr>
              <w:fldChar w:fldCharType="begin"/>
            </w:r>
            <w:r>
              <w:rPr>
                <w:noProof/>
                <w:webHidden/>
              </w:rPr>
              <w:instrText xml:space="preserve"> PAGEREF _Toc92817372 \h </w:instrText>
            </w:r>
          </w:ins>
          <w:r>
            <w:rPr>
              <w:noProof/>
              <w:webHidden/>
            </w:rPr>
          </w:r>
          <w:r>
            <w:rPr>
              <w:noProof/>
              <w:webHidden/>
            </w:rPr>
            <w:fldChar w:fldCharType="separate"/>
          </w:r>
          <w:ins w:id="57" w:author="Author">
            <w:r>
              <w:rPr>
                <w:noProof/>
                <w:webHidden/>
              </w:rPr>
              <w:t>13</w:t>
            </w:r>
            <w:r>
              <w:rPr>
                <w:noProof/>
                <w:webHidden/>
              </w:rPr>
              <w:fldChar w:fldCharType="end"/>
            </w:r>
            <w:r w:rsidRPr="00B10DAE">
              <w:rPr>
                <w:rStyle w:val="Hyperlink"/>
                <w:noProof/>
              </w:rPr>
              <w:fldChar w:fldCharType="end"/>
            </w:r>
          </w:ins>
        </w:p>
        <w:p w14:paraId="61AF0287" w14:textId="489FEA47" w:rsidR="00862519" w:rsidRDefault="00862519">
          <w:pPr>
            <w:pStyle w:val="TOC1"/>
            <w:rPr>
              <w:ins w:id="58" w:author="Author"/>
              <w:rFonts w:eastAsiaTheme="minorEastAsia"/>
              <w:noProof/>
            </w:rPr>
          </w:pPr>
          <w:ins w:id="59" w:author="Author">
            <w:r w:rsidRPr="00B10DAE">
              <w:rPr>
                <w:rStyle w:val="Hyperlink"/>
                <w:noProof/>
              </w:rPr>
              <w:fldChar w:fldCharType="begin"/>
            </w:r>
            <w:r w:rsidRPr="00B10DAE">
              <w:rPr>
                <w:rStyle w:val="Hyperlink"/>
                <w:noProof/>
              </w:rPr>
              <w:instrText xml:space="preserve"> </w:instrText>
            </w:r>
            <w:r>
              <w:rPr>
                <w:noProof/>
              </w:rPr>
              <w:instrText>HYPERLINK \l "_Toc92817373"</w:instrText>
            </w:r>
            <w:r w:rsidRPr="00B10DAE">
              <w:rPr>
                <w:rStyle w:val="Hyperlink"/>
                <w:noProof/>
              </w:rPr>
              <w:instrText xml:space="preserve"> </w:instrText>
            </w:r>
            <w:r w:rsidRPr="00B10DAE">
              <w:rPr>
                <w:rStyle w:val="Hyperlink"/>
                <w:noProof/>
              </w:rPr>
              <w:fldChar w:fldCharType="separate"/>
            </w:r>
            <w:r w:rsidRPr="00B10DAE">
              <w:rPr>
                <w:rStyle w:val="Hyperlink"/>
                <w:noProof/>
              </w:rPr>
              <w:t>5</w:t>
            </w:r>
            <w:r>
              <w:rPr>
                <w:rFonts w:eastAsiaTheme="minorEastAsia"/>
                <w:noProof/>
              </w:rPr>
              <w:tab/>
            </w:r>
            <w:r w:rsidRPr="00B10DAE">
              <w:rPr>
                <w:rStyle w:val="Hyperlink"/>
                <w:noProof/>
              </w:rPr>
              <w:t>People Model (PM)</w:t>
            </w:r>
            <w:r>
              <w:rPr>
                <w:noProof/>
                <w:webHidden/>
              </w:rPr>
              <w:tab/>
            </w:r>
            <w:r>
              <w:rPr>
                <w:noProof/>
                <w:webHidden/>
              </w:rPr>
              <w:fldChar w:fldCharType="begin"/>
            </w:r>
            <w:r>
              <w:rPr>
                <w:noProof/>
                <w:webHidden/>
              </w:rPr>
              <w:instrText xml:space="preserve"> PAGEREF _Toc92817373 \h </w:instrText>
            </w:r>
          </w:ins>
          <w:r>
            <w:rPr>
              <w:noProof/>
              <w:webHidden/>
            </w:rPr>
          </w:r>
          <w:r>
            <w:rPr>
              <w:noProof/>
              <w:webHidden/>
            </w:rPr>
            <w:fldChar w:fldCharType="separate"/>
          </w:r>
          <w:ins w:id="60" w:author="Author">
            <w:r>
              <w:rPr>
                <w:noProof/>
                <w:webHidden/>
              </w:rPr>
              <w:t>14</w:t>
            </w:r>
            <w:r>
              <w:rPr>
                <w:noProof/>
                <w:webHidden/>
              </w:rPr>
              <w:fldChar w:fldCharType="end"/>
            </w:r>
            <w:r w:rsidRPr="00B10DAE">
              <w:rPr>
                <w:rStyle w:val="Hyperlink"/>
                <w:noProof/>
              </w:rPr>
              <w:fldChar w:fldCharType="end"/>
            </w:r>
          </w:ins>
        </w:p>
        <w:p w14:paraId="1200E331" w14:textId="45338E90" w:rsidR="00862519" w:rsidRDefault="00862519">
          <w:pPr>
            <w:pStyle w:val="TOC2"/>
            <w:tabs>
              <w:tab w:val="left" w:pos="880"/>
              <w:tab w:val="right" w:leader="dot" w:pos="9016"/>
            </w:tabs>
            <w:rPr>
              <w:ins w:id="61" w:author="Author"/>
              <w:rFonts w:eastAsiaTheme="minorEastAsia"/>
              <w:noProof/>
            </w:rPr>
          </w:pPr>
          <w:ins w:id="62" w:author="Author">
            <w:r w:rsidRPr="00B10DAE">
              <w:rPr>
                <w:rStyle w:val="Hyperlink"/>
                <w:noProof/>
              </w:rPr>
              <w:fldChar w:fldCharType="begin"/>
            </w:r>
            <w:r w:rsidRPr="00B10DAE">
              <w:rPr>
                <w:rStyle w:val="Hyperlink"/>
                <w:noProof/>
              </w:rPr>
              <w:instrText xml:space="preserve"> </w:instrText>
            </w:r>
            <w:r>
              <w:rPr>
                <w:noProof/>
              </w:rPr>
              <w:instrText>HYPERLINK \l "_Toc92817374"</w:instrText>
            </w:r>
            <w:r w:rsidRPr="00B10DAE">
              <w:rPr>
                <w:rStyle w:val="Hyperlink"/>
                <w:noProof/>
              </w:rPr>
              <w:instrText xml:space="preserve"> </w:instrText>
            </w:r>
            <w:r w:rsidRPr="00B10DAE">
              <w:rPr>
                <w:rStyle w:val="Hyperlink"/>
                <w:noProof/>
              </w:rPr>
              <w:fldChar w:fldCharType="separate"/>
            </w:r>
            <w:r w:rsidRPr="00B10DAE">
              <w:rPr>
                <w:rStyle w:val="Hyperlink"/>
                <w:noProof/>
              </w:rPr>
              <w:t>5.1</w:t>
            </w:r>
            <w:r>
              <w:rPr>
                <w:rFonts w:eastAsiaTheme="minorEastAsia"/>
                <w:noProof/>
              </w:rPr>
              <w:tab/>
            </w:r>
            <w:r w:rsidRPr="00B10DAE">
              <w:rPr>
                <w:rStyle w:val="Hyperlink"/>
                <w:noProof/>
              </w:rPr>
              <w:t>Competency (PM-SI)</w:t>
            </w:r>
            <w:r>
              <w:rPr>
                <w:noProof/>
                <w:webHidden/>
              </w:rPr>
              <w:tab/>
            </w:r>
            <w:r>
              <w:rPr>
                <w:noProof/>
                <w:webHidden/>
              </w:rPr>
              <w:fldChar w:fldCharType="begin"/>
            </w:r>
            <w:r>
              <w:rPr>
                <w:noProof/>
                <w:webHidden/>
              </w:rPr>
              <w:instrText xml:space="preserve"> PAGEREF _Toc92817374 \h </w:instrText>
            </w:r>
          </w:ins>
          <w:r>
            <w:rPr>
              <w:noProof/>
              <w:webHidden/>
            </w:rPr>
          </w:r>
          <w:r>
            <w:rPr>
              <w:noProof/>
              <w:webHidden/>
            </w:rPr>
            <w:fldChar w:fldCharType="separate"/>
          </w:r>
          <w:ins w:id="63" w:author="Author">
            <w:r>
              <w:rPr>
                <w:noProof/>
                <w:webHidden/>
              </w:rPr>
              <w:t>14</w:t>
            </w:r>
            <w:r>
              <w:rPr>
                <w:noProof/>
                <w:webHidden/>
              </w:rPr>
              <w:fldChar w:fldCharType="end"/>
            </w:r>
            <w:r w:rsidRPr="00B10DAE">
              <w:rPr>
                <w:rStyle w:val="Hyperlink"/>
                <w:noProof/>
              </w:rPr>
              <w:fldChar w:fldCharType="end"/>
            </w:r>
          </w:ins>
        </w:p>
        <w:p w14:paraId="471882BA" w14:textId="694F5355" w:rsidR="00862519" w:rsidRDefault="00862519">
          <w:pPr>
            <w:pStyle w:val="TOC2"/>
            <w:tabs>
              <w:tab w:val="left" w:pos="880"/>
              <w:tab w:val="right" w:leader="dot" w:pos="9016"/>
            </w:tabs>
            <w:rPr>
              <w:ins w:id="64" w:author="Author"/>
              <w:rFonts w:eastAsiaTheme="minorEastAsia"/>
              <w:noProof/>
            </w:rPr>
          </w:pPr>
          <w:ins w:id="65" w:author="Author">
            <w:r w:rsidRPr="00B10DAE">
              <w:rPr>
                <w:rStyle w:val="Hyperlink"/>
                <w:noProof/>
              </w:rPr>
              <w:fldChar w:fldCharType="begin"/>
            </w:r>
            <w:r w:rsidRPr="00B10DAE">
              <w:rPr>
                <w:rStyle w:val="Hyperlink"/>
                <w:noProof/>
              </w:rPr>
              <w:instrText xml:space="preserve"> </w:instrText>
            </w:r>
            <w:r>
              <w:rPr>
                <w:noProof/>
              </w:rPr>
              <w:instrText>HYPERLINK \l "_Toc92817375"</w:instrText>
            </w:r>
            <w:r w:rsidRPr="00B10DAE">
              <w:rPr>
                <w:rStyle w:val="Hyperlink"/>
                <w:noProof/>
              </w:rPr>
              <w:instrText xml:space="preserve"> </w:instrText>
            </w:r>
            <w:r w:rsidRPr="00B10DAE">
              <w:rPr>
                <w:rStyle w:val="Hyperlink"/>
                <w:noProof/>
              </w:rPr>
              <w:fldChar w:fldCharType="separate"/>
            </w:r>
            <w:r w:rsidRPr="00B10DAE">
              <w:rPr>
                <w:rStyle w:val="Hyperlink"/>
                <w:noProof/>
              </w:rPr>
              <w:t>5.2</w:t>
            </w:r>
            <w:r>
              <w:rPr>
                <w:rFonts w:eastAsiaTheme="minorEastAsia"/>
                <w:noProof/>
              </w:rPr>
              <w:tab/>
            </w:r>
            <w:r w:rsidRPr="00B10DAE">
              <w:rPr>
                <w:rStyle w:val="Hyperlink"/>
                <w:noProof/>
              </w:rPr>
              <w:t>Organization (PM-O)</w:t>
            </w:r>
            <w:r>
              <w:rPr>
                <w:noProof/>
                <w:webHidden/>
              </w:rPr>
              <w:tab/>
            </w:r>
            <w:r>
              <w:rPr>
                <w:noProof/>
                <w:webHidden/>
              </w:rPr>
              <w:fldChar w:fldCharType="begin"/>
            </w:r>
            <w:r>
              <w:rPr>
                <w:noProof/>
                <w:webHidden/>
              </w:rPr>
              <w:instrText xml:space="preserve"> PAGEREF _Toc92817375 \h </w:instrText>
            </w:r>
          </w:ins>
          <w:r>
            <w:rPr>
              <w:noProof/>
              <w:webHidden/>
            </w:rPr>
          </w:r>
          <w:r>
            <w:rPr>
              <w:noProof/>
              <w:webHidden/>
            </w:rPr>
            <w:fldChar w:fldCharType="separate"/>
          </w:r>
          <w:ins w:id="66" w:author="Author">
            <w:r>
              <w:rPr>
                <w:noProof/>
                <w:webHidden/>
              </w:rPr>
              <w:t>14</w:t>
            </w:r>
            <w:r>
              <w:rPr>
                <w:noProof/>
                <w:webHidden/>
              </w:rPr>
              <w:fldChar w:fldCharType="end"/>
            </w:r>
            <w:r w:rsidRPr="00B10DAE">
              <w:rPr>
                <w:rStyle w:val="Hyperlink"/>
                <w:noProof/>
              </w:rPr>
              <w:fldChar w:fldCharType="end"/>
            </w:r>
          </w:ins>
        </w:p>
        <w:p w14:paraId="125BEEB1" w14:textId="5B5DC5C5" w:rsidR="00862519" w:rsidRDefault="00862519">
          <w:pPr>
            <w:pStyle w:val="TOC2"/>
            <w:tabs>
              <w:tab w:val="left" w:pos="880"/>
              <w:tab w:val="right" w:leader="dot" w:pos="9016"/>
            </w:tabs>
            <w:rPr>
              <w:ins w:id="67" w:author="Author"/>
              <w:rFonts w:eastAsiaTheme="minorEastAsia"/>
              <w:noProof/>
            </w:rPr>
          </w:pPr>
          <w:ins w:id="68" w:author="Author">
            <w:r w:rsidRPr="00B10DAE">
              <w:rPr>
                <w:rStyle w:val="Hyperlink"/>
                <w:noProof/>
              </w:rPr>
              <w:fldChar w:fldCharType="begin"/>
            </w:r>
            <w:r w:rsidRPr="00B10DAE">
              <w:rPr>
                <w:rStyle w:val="Hyperlink"/>
                <w:noProof/>
              </w:rPr>
              <w:instrText xml:space="preserve"> </w:instrText>
            </w:r>
            <w:r>
              <w:rPr>
                <w:noProof/>
              </w:rPr>
              <w:instrText>HYPERLINK \l "_Toc92817376"</w:instrText>
            </w:r>
            <w:r w:rsidRPr="00B10DAE">
              <w:rPr>
                <w:rStyle w:val="Hyperlink"/>
                <w:noProof/>
              </w:rPr>
              <w:instrText xml:space="preserve"> </w:instrText>
            </w:r>
            <w:r w:rsidRPr="00B10DAE">
              <w:rPr>
                <w:rStyle w:val="Hyperlink"/>
                <w:noProof/>
              </w:rPr>
              <w:fldChar w:fldCharType="separate"/>
            </w:r>
            <w:r w:rsidRPr="00B10DAE">
              <w:rPr>
                <w:rStyle w:val="Hyperlink"/>
                <w:noProof/>
              </w:rPr>
              <w:t>5.3</w:t>
            </w:r>
            <w:r>
              <w:rPr>
                <w:rFonts w:eastAsiaTheme="minorEastAsia"/>
                <w:noProof/>
              </w:rPr>
              <w:tab/>
            </w:r>
            <w:r w:rsidRPr="00B10DAE">
              <w:rPr>
                <w:rStyle w:val="Hyperlink"/>
                <w:noProof/>
              </w:rPr>
              <w:t>Roles (PM-R)</w:t>
            </w:r>
            <w:r>
              <w:rPr>
                <w:noProof/>
                <w:webHidden/>
              </w:rPr>
              <w:tab/>
            </w:r>
            <w:r>
              <w:rPr>
                <w:noProof/>
                <w:webHidden/>
              </w:rPr>
              <w:fldChar w:fldCharType="begin"/>
            </w:r>
            <w:r>
              <w:rPr>
                <w:noProof/>
                <w:webHidden/>
              </w:rPr>
              <w:instrText xml:space="preserve"> PAGEREF _Toc92817376 \h </w:instrText>
            </w:r>
          </w:ins>
          <w:r>
            <w:rPr>
              <w:noProof/>
              <w:webHidden/>
            </w:rPr>
          </w:r>
          <w:r>
            <w:rPr>
              <w:noProof/>
              <w:webHidden/>
            </w:rPr>
            <w:fldChar w:fldCharType="separate"/>
          </w:r>
          <w:ins w:id="69" w:author="Author">
            <w:r>
              <w:rPr>
                <w:noProof/>
                <w:webHidden/>
              </w:rPr>
              <w:t>14</w:t>
            </w:r>
            <w:r>
              <w:rPr>
                <w:noProof/>
                <w:webHidden/>
              </w:rPr>
              <w:fldChar w:fldCharType="end"/>
            </w:r>
            <w:r w:rsidRPr="00B10DAE">
              <w:rPr>
                <w:rStyle w:val="Hyperlink"/>
                <w:noProof/>
              </w:rPr>
              <w:fldChar w:fldCharType="end"/>
            </w:r>
          </w:ins>
        </w:p>
        <w:p w14:paraId="6BE0BCF6" w14:textId="67E55769" w:rsidR="00862519" w:rsidRDefault="00862519">
          <w:pPr>
            <w:pStyle w:val="TOC2"/>
            <w:tabs>
              <w:tab w:val="left" w:pos="880"/>
              <w:tab w:val="right" w:leader="dot" w:pos="9016"/>
            </w:tabs>
            <w:rPr>
              <w:ins w:id="70" w:author="Author"/>
              <w:rFonts w:eastAsiaTheme="minorEastAsia"/>
              <w:noProof/>
            </w:rPr>
          </w:pPr>
          <w:ins w:id="71" w:author="Author">
            <w:r w:rsidRPr="00B10DAE">
              <w:rPr>
                <w:rStyle w:val="Hyperlink"/>
                <w:noProof/>
              </w:rPr>
              <w:fldChar w:fldCharType="begin"/>
            </w:r>
            <w:r w:rsidRPr="00B10DAE">
              <w:rPr>
                <w:rStyle w:val="Hyperlink"/>
                <w:noProof/>
              </w:rPr>
              <w:instrText xml:space="preserve"> </w:instrText>
            </w:r>
            <w:r>
              <w:rPr>
                <w:noProof/>
              </w:rPr>
              <w:instrText>HYPERLINK \l "_Toc92817377"</w:instrText>
            </w:r>
            <w:r w:rsidRPr="00B10DAE">
              <w:rPr>
                <w:rStyle w:val="Hyperlink"/>
                <w:noProof/>
              </w:rPr>
              <w:instrText xml:space="preserve"> </w:instrText>
            </w:r>
            <w:r w:rsidRPr="00B10DAE">
              <w:rPr>
                <w:rStyle w:val="Hyperlink"/>
                <w:noProof/>
              </w:rPr>
              <w:fldChar w:fldCharType="separate"/>
            </w:r>
            <w:r w:rsidRPr="00B10DAE">
              <w:rPr>
                <w:rStyle w:val="Hyperlink"/>
                <w:noProof/>
              </w:rPr>
              <w:t>5.4</w:t>
            </w:r>
            <w:r>
              <w:rPr>
                <w:rFonts w:eastAsiaTheme="minorEastAsia"/>
                <w:noProof/>
              </w:rPr>
              <w:tab/>
            </w:r>
            <w:r w:rsidRPr="00B10DAE">
              <w:rPr>
                <w:rStyle w:val="Hyperlink"/>
                <w:noProof/>
              </w:rPr>
              <w:t>Extended Teams (PM-ET)</w:t>
            </w:r>
            <w:r>
              <w:rPr>
                <w:noProof/>
                <w:webHidden/>
              </w:rPr>
              <w:tab/>
            </w:r>
            <w:r>
              <w:rPr>
                <w:noProof/>
                <w:webHidden/>
              </w:rPr>
              <w:fldChar w:fldCharType="begin"/>
            </w:r>
            <w:r>
              <w:rPr>
                <w:noProof/>
                <w:webHidden/>
              </w:rPr>
              <w:instrText xml:space="preserve"> PAGEREF _Toc92817377 \h </w:instrText>
            </w:r>
          </w:ins>
          <w:r>
            <w:rPr>
              <w:noProof/>
              <w:webHidden/>
            </w:rPr>
          </w:r>
          <w:r>
            <w:rPr>
              <w:noProof/>
              <w:webHidden/>
            </w:rPr>
            <w:fldChar w:fldCharType="separate"/>
          </w:r>
          <w:ins w:id="72" w:author="Author">
            <w:r>
              <w:rPr>
                <w:noProof/>
                <w:webHidden/>
              </w:rPr>
              <w:t>15</w:t>
            </w:r>
            <w:r>
              <w:rPr>
                <w:noProof/>
                <w:webHidden/>
              </w:rPr>
              <w:fldChar w:fldCharType="end"/>
            </w:r>
            <w:r w:rsidRPr="00B10DAE">
              <w:rPr>
                <w:rStyle w:val="Hyperlink"/>
                <w:noProof/>
              </w:rPr>
              <w:fldChar w:fldCharType="end"/>
            </w:r>
          </w:ins>
        </w:p>
        <w:p w14:paraId="27BE2035" w14:textId="58DB1DAC" w:rsidR="00862519" w:rsidRDefault="00862519">
          <w:pPr>
            <w:pStyle w:val="TOC2"/>
            <w:tabs>
              <w:tab w:val="left" w:pos="880"/>
              <w:tab w:val="right" w:leader="dot" w:pos="9016"/>
            </w:tabs>
            <w:rPr>
              <w:ins w:id="73" w:author="Author"/>
              <w:rFonts w:eastAsiaTheme="minorEastAsia"/>
              <w:noProof/>
            </w:rPr>
          </w:pPr>
          <w:ins w:id="74" w:author="Author">
            <w:r w:rsidRPr="00B10DAE">
              <w:rPr>
                <w:rStyle w:val="Hyperlink"/>
                <w:noProof/>
              </w:rPr>
              <w:fldChar w:fldCharType="begin"/>
            </w:r>
            <w:r w:rsidRPr="00B10DAE">
              <w:rPr>
                <w:rStyle w:val="Hyperlink"/>
                <w:noProof/>
              </w:rPr>
              <w:instrText xml:space="preserve"> </w:instrText>
            </w:r>
            <w:r>
              <w:rPr>
                <w:noProof/>
              </w:rPr>
              <w:instrText>HYPERLINK \l "_Toc92817378"</w:instrText>
            </w:r>
            <w:r w:rsidRPr="00B10DAE">
              <w:rPr>
                <w:rStyle w:val="Hyperlink"/>
                <w:noProof/>
              </w:rPr>
              <w:instrText xml:space="preserve"> </w:instrText>
            </w:r>
            <w:r w:rsidRPr="00B10DAE">
              <w:rPr>
                <w:rStyle w:val="Hyperlink"/>
                <w:noProof/>
              </w:rPr>
              <w:fldChar w:fldCharType="separate"/>
            </w:r>
            <w:r w:rsidRPr="00B10DAE">
              <w:rPr>
                <w:rStyle w:val="Hyperlink"/>
                <w:noProof/>
              </w:rPr>
              <w:t>5.5</w:t>
            </w:r>
            <w:r>
              <w:rPr>
                <w:rFonts w:eastAsiaTheme="minorEastAsia"/>
                <w:noProof/>
              </w:rPr>
              <w:tab/>
            </w:r>
            <w:r w:rsidRPr="00B10DAE">
              <w:rPr>
                <w:rStyle w:val="Hyperlink"/>
                <w:noProof/>
              </w:rPr>
              <w:t>Job Descriptions (PM-JD)</w:t>
            </w:r>
            <w:r>
              <w:rPr>
                <w:noProof/>
                <w:webHidden/>
              </w:rPr>
              <w:tab/>
            </w:r>
            <w:r>
              <w:rPr>
                <w:noProof/>
                <w:webHidden/>
              </w:rPr>
              <w:fldChar w:fldCharType="begin"/>
            </w:r>
            <w:r>
              <w:rPr>
                <w:noProof/>
                <w:webHidden/>
              </w:rPr>
              <w:instrText xml:space="preserve"> PAGEREF _Toc92817378 \h </w:instrText>
            </w:r>
          </w:ins>
          <w:r>
            <w:rPr>
              <w:noProof/>
              <w:webHidden/>
            </w:rPr>
          </w:r>
          <w:r>
            <w:rPr>
              <w:noProof/>
              <w:webHidden/>
            </w:rPr>
            <w:fldChar w:fldCharType="separate"/>
          </w:r>
          <w:ins w:id="75" w:author="Author">
            <w:r>
              <w:rPr>
                <w:noProof/>
                <w:webHidden/>
              </w:rPr>
              <w:t>15</w:t>
            </w:r>
            <w:r>
              <w:rPr>
                <w:noProof/>
                <w:webHidden/>
              </w:rPr>
              <w:fldChar w:fldCharType="end"/>
            </w:r>
            <w:r w:rsidRPr="00B10DAE">
              <w:rPr>
                <w:rStyle w:val="Hyperlink"/>
                <w:noProof/>
              </w:rPr>
              <w:fldChar w:fldCharType="end"/>
            </w:r>
          </w:ins>
        </w:p>
        <w:p w14:paraId="43E64807" w14:textId="13929DD3" w:rsidR="00862519" w:rsidRDefault="00862519">
          <w:pPr>
            <w:pStyle w:val="TOC2"/>
            <w:tabs>
              <w:tab w:val="left" w:pos="880"/>
              <w:tab w:val="right" w:leader="dot" w:pos="9016"/>
            </w:tabs>
            <w:rPr>
              <w:ins w:id="76" w:author="Author"/>
              <w:rFonts w:eastAsiaTheme="minorEastAsia"/>
              <w:noProof/>
            </w:rPr>
          </w:pPr>
          <w:ins w:id="77" w:author="Author">
            <w:r w:rsidRPr="00B10DAE">
              <w:rPr>
                <w:rStyle w:val="Hyperlink"/>
                <w:noProof/>
              </w:rPr>
              <w:fldChar w:fldCharType="begin"/>
            </w:r>
            <w:r w:rsidRPr="00B10DAE">
              <w:rPr>
                <w:rStyle w:val="Hyperlink"/>
                <w:noProof/>
              </w:rPr>
              <w:instrText xml:space="preserve"> </w:instrText>
            </w:r>
            <w:r>
              <w:rPr>
                <w:noProof/>
              </w:rPr>
              <w:instrText>HYPERLINK \l "_Toc92817379"</w:instrText>
            </w:r>
            <w:r w:rsidRPr="00B10DAE">
              <w:rPr>
                <w:rStyle w:val="Hyperlink"/>
                <w:noProof/>
              </w:rPr>
              <w:instrText xml:space="preserve"> </w:instrText>
            </w:r>
            <w:r w:rsidRPr="00B10DAE">
              <w:rPr>
                <w:rStyle w:val="Hyperlink"/>
                <w:noProof/>
              </w:rPr>
              <w:fldChar w:fldCharType="separate"/>
            </w:r>
            <w:r w:rsidRPr="00B10DAE">
              <w:rPr>
                <w:rStyle w:val="Hyperlink"/>
                <w:noProof/>
              </w:rPr>
              <w:t>5.6</w:t>
            </w:r>
            <w:r>
              <w:rPr>
                <w:rFonts w:eastAsiaTheme="minorEastAsia"/>
                <w:noProof/>
              </w:rPr>
              <w:tab/>
            </w:r>
            <w:r w:rsidRPr="00B10DAE">
              <w:rPr>
                <w:rStyle w:val="Hyperlink"/>
                <w:noProof/>
              </w:rPr>
              <w:t>Community (PM-C)</w:t>
            </w:r>
            <w:r>
              <w:rPr>
                <w:noProof/>
                <w:webHidden/>
              </w:rPr>
              <w:tab/>
            </w:r>
            <w:r>
              <w:rPr>
                <w:noProof/>
                <w:webHidden/>
              </w:rPr>
              <w:fldChar w:fldCharType="begin"/>
            </w:r>
            <w:r>
              <w:rPr>
                <w:noProof/>
                <w:webHidden/>
              </w:rPr>
              <w:instrText xml:space="preserve"> PAGEREF _Toc92817379 \h </w:instrText>
            </w:r>
          </w:ins>
          <w:r>
            <w:rPr>
              <w:noProof/>
              <w:webHidden/>
            </w:rPr>
          </w:r>
          <w:r>
            <w:rPr>
              <w:noProof/>
              <w:webHidden/>
            </w:rPr>
            <w:fldChar w:fldCharType="separate"/>
          </w:r>
          <w:ins w:id="78" w:author="Author">
            <w:r>
              <w:rPr>
                <w:noProof/>
                <w:webHidden/>
              </w:rPr>
              <w:t>15</w:t>
            </w:r>
            <w:r>
              <w:rPr>
                <w:noProof/>
                <w:webHidden/>
              </w:rPr>
              <w:fldChar w:fldCharType="end"/>
            </w:r>
            <w:r w:rsidRPr="00B10DAE">
              <w:rPr>
                <w:rStyle w:val="Hyperlink"/>
                <w:noProof/>
              </w:rPr>
              <w:fldChar w:fldCharType="end"/>
            </w:r>
          </w:ins>
        </w:p>
        <w:p w14:paraId="746605EA" w14:textId="2B099A55" w:rsidR="00862519" w:rsidRDefault="00862519">
          <w:pPr>
            <w:pStyle w:val="TOC1"/>
            <w:rPr>
              <w:ins w:id="79" w:author="Author"/>
              <w:rFonts w:eastAsiaTheme="minorEastAsia"/>
              <w:noProof/>
            </w:rPr>
          </w:pPr>
          <w:ins w:id="80" w:author="Author">
            <w:r w:rsidRPr="00B10DAE">
              <w:rPr>
                <w:rStyle w:val="Hyperlink"/>
                <w:noProof/>
              </w:rPr>
              <w:fldChar w:fldCharType="begin"/>
            </w:r>
            <w:r w:rsidRPr="00B10DAE">
              <w:rPr>
                <w:rStyle w:val="Hyperlink"/>
                <w:noProof/>
              </w:rPr>
              <w:instrText xml:space="preserve"> </w:instrText>
            </w:r>
            <w:r>
              <w:rPr>
                <w:noProof/>
              </w:rPr>
              <w:instrText>HYPERLINK \l "_Toc92817380"</w:instrText>
            </w:r>
            <w:r w:rsidRPr="00B10DAE">
              <w:rPr>
                <w:rStyle w:val="Hyperlink"/>
                <w:noProof/>
              </w:rPr>
              <w:instrText xml:space="preserve"> </w:instrText>
            </w:r>
            <w:r w:rsidRPr="00B10DAE">
              <w:rPr>
                <w:rStyle w:val="Hyperlink"/>
                <w:noProof/>
              </w:rPr>
              <w:fldChar w:fldCharType="separate"/>
            </w:r>
            <w:r w:rsidRPr="00B10DAE">
              <w:rPr>
                <w:rStyle w:val="Hyperlink"/>
                <w:noProof/>
              </w:rPr>
              <w:t>6</w:t>
            </w:r>
            <w:r>
              <w:rPr>
                <w:rFonts w:eastAsiaTheme="minorEastAsia"/>
                <w:noProof/>
              </w:rPr>
              <w:tab/>
            </w:r>
            <w:r w:rsidRPr="00B10DAE">
              <w:rPr>
                <w:rStyle w:val="Hyperlink"/>
                <w:noProof/>
              </w:rPr>
              <w:t>Value Model</w:t>
            </w:r>
            <w:r>
              <w:rPr>
                <w:noProof/>
                <w:webHidden/>
              </w:rPr>
              <w:tab/>
            </w:r>
            <w:r>
              <w:rPr>
                <w:noProof/>
                <w:webHidden/>
              </w:rPr>
              <w:fldChar w:fldCharType="begin"/>
            </w:r>
            <w:r>
              <w:rPr>
                <w:noProof/>
                <w:webHidden/>
              </w:rPr>
              <w:instrText xml:space="preserve"> PAGEREF _Toc92817380 \h </w:instrText>
            </w:r>
          </w:ins>
          <w:r>
            <w:rPr>
              <w:noProof/>
              <w:webHidden/>
            </w:rPr>
          </w:r>
          <w:r>
            <w:rPr>
              <w:noProof/>
              <w:webHidden/>
            </w:rPr>
            <w:fldChar w:fldCharType="separate"/>
          </w:r>
          <w:ins w:id="81" w:author="Author">
            <w:r>
              <w:rPr>
                <w:noProof/>
                <w:webHidden/>
              </w:rPr>
              <w:t>16</w:t>
            </w:r>
            <w:r>
              <w:rPr>
                <w:noProof/>
                <w:webHidden/>
              </w:rPr>
              <w:fldChar w:fldCharType="end"/>
            </w:r>
            <w:r w:rsidRPr="00B10DAE">
              <w:rPr>
                <w:rStyle w:val="Hyperlink"/>
                <w:noProof/>
              </w:rPr>
              <w:fldChar w:fldCharType="end"/>
            </w:r>
          </w:ins>
        </w:p>
        <w:p w14:paraId="08FDC5E4" w14:textId="3D3863AE" w:rsidR="00862519" w:rsidRDefault="00862519">
          <w:pPr>
            <w:pStyle w:val="TOC2"/>
            <w:tabs>
              <w:tab w:val="left" w:pos="880"/>
              <w:tab w:val="right" w:leader="dot" w:pos="9016"/>
            </w:tabs>
            <w:rPr>
              <w:ins w:id="82" w:author="Author"/>
              <w:rFonts w:eastAsiaTheme="minorEastAsia"/>
              <w:noProof/>
            </w:rPr>
          </w:pPr>
          <w:ins w:id="83" w:author="Author">
            <w:r w:rsidRPr="00B10DAE">
              <w:rPr>
                <w:rStyle w:val="Hyperlink"/>
                <w:noProof/>
              </w:rPr>
              <w:fldChar w:fldCharType="begin"/>
            </w:r>
            <w:r w:rsidRPr="00B10DAE">
              <w:rPr>
                <w:rStyle w:val="Hyperlink"/>
                <w:noProof/>
              </w:rPr>
              <w:instrText xml:space="preserve"> </w:instrText>
            </w:r>
            <w:r>
              <w:rPr>
                <w:noProof/>
              </w:rPr>
              <w:instrText>HYPERLINK \l "_Toc92817381"</w:instrText>
            </w:r>
            <w:r w:rsidRPr="00B10DAE">
              <w:rPr>
                <w:rStyle w:val="Hyperlink"/>
                <w:noProof/>
              </w:rPr>
              <w:instrText xml:space="preserve"> </w:instrText>
            </w:r>
            <w:r w:rsidRPr="00B10DAE">
              <w:rPr>
                <w:rStyle w:val="Hyperlink"/>
                <w:noProof/>
              </w:rPr>
              <w:fldChar w:fldCharType="separate"/>
            </w:r>
            <w:r w:rsidRPr="00B10DAE">
              <w:rPr>
                <w:rStyle w:val="Hyperlink"/>
                <w:noProof/>
              </w:rPr>
              <w:t>6.1</w:t>
            </w:r>
            <w:r>
              <w:rPr>
                <w:rFonts w:eastAsiaTheme="minorEastAsia"/>
                <w:noProof/>
              </w:rPr>
              <w:tab/>
            </w:r>
            <w:r w:rsidRPr="00B10DAE">
              <w:rPr>
                <w:rStyle w:val="Hyperlink"/>
                <w:noProof/>
              </w:rPr>
              <w:t>Objectives (VM-G)</w:t>
            </w:r>
            <w:r>
              <w:rPr>
                <w:noProof/>
                <w:webHidden/>
              </w:rPr>
              <w:tab/>
            </w:r>
            <w:r>
              <w:rPr>
                <w:noProof/>
                <w:webHidden/>
              </w:rPr>
              <w:fldChar w:fldCharType="begin"/>
            </w:r>
            <w:r>
              <w:rPr>
                <w:noProof/>
                <w:webHidden/>
              </w:rPr>
              <w:instrText xml:space="preserve"> PAGEREF _Toc92817381 \h </w:instrText>
            </w:r>
          </w:ins>
          <w:r>
            <w:rPr>
              <w:noProof/>
              <w:webHidden/>
            </w:rPr>
          </w:r>
          <w:r>
            <w:rPr>
              <w:noProof/>
              <w:webHidden/>
            </w:rPr>
            <w:fldChar w:fldCharType="separate"/>
          </w:r>
          <w:ins w:id="84" w:author="Author">
            <w:r>
              <w:rPr>
                <w:noProof/>
                <w:webHidden/>
              </w:rPr>
              <w:t>16</w:t>
            </w:r>
            <w:r>
              <w:rPr>
                <w:noProof/>
                <w:webHidden/>
              </w:rPr>
              <w:fldChar w:fldCharType="end"/>
            </w:r>
            <w:r w:rsidRPr="00B10DAE">
              <w:rPr>
                <w:rStyle w:val="Hyperlink"/>
                <w:noProof/>
              </w:rPr>
              <w:fldChar w:fldCharType="end"/>
            </w:r>
          </w:ins>
        </w:p>
        <w:p w14:paraId="0A9D7441" w14:textId="10DEB414" w:rsidR="00862519" w:rsidRDefault="00862519">
          <w:pPr>
            <w:pStyle w:val="TOC2"/>
            <w:tabs>
              <w:tab w:val="left" w:pos="880"/>
              <w:tab w:val="right" w:leader="dot" w:pos="9016"/>
            </w:tabs>
            <w:rPr>
              <w:ins w:id="85" w:author="Author"/>
              <w:rFonts w:eastAsiaTheme="minorEastAsia"/>
              <w:noProof/>
            </w:rPr>
          </w:pPr>
          <w:ins w:id="86" w:author="Author">
            <w:r w:rsidRPr="00B10DAE">
              <w:rPr>
                <w:rStyle w:val="Hyperlink"/>
                <w:noProof/>
              </w:rPr>
              <w:fldChar w:fldCharType="begin"/>
            </w:r>
            <w:r w:rsidRPr="00B10DAE">
              <w:rPr>
                <w:rStyle w:val="Hyperlink"/>
                <w:noProof/>
              </w:rPr>
              <w:instrText xml:space="preserve"> </w:instrText>
            </w:r>
            <w:r>
              <w:rPr>
                <w:noProof/>
              </w:rPr>
              <w:instrText>HYPERLINK \l "_Toc92817382"</w:instrText>
            </w:r>
            <w:r w:rsidRPr="00B10DAE">
              <w:rPr>
                <w:rStyle w:val="Hyperlink"/>
                <w:noProof/>
              </w:rPr>
              <w:instrText xml:space="preserve"> </w:instrText>
            </w:r>
            <w:r w:rsidRPr="00B10DAE">
              <w:rPr>
                <w:rStyle w:val="Hyperlink"/>
                <w:noProof/>
              </w:rPr>
              <w:fldChar w:fldCharType="separate"/>
            </w:r>
            <w:r w:rsidRPr="00B10DAE">
              <w:rPr>
                <w:rStyle w:val="Hyperlink"/>
                <w:noProof/>
              </w:rPr>
              <w:t>6.2</w:t>
            </w:r>
            <w:r>
              <w:rPr>
                <w:rFonts w:eastAsiaTheme="minorEastAsia"/>
                <w:noProof/>
              </w:rPr>
              <w:tab/>
            </w:r>
            <w:r w:rsidRPr="00B10DAE">
              <w:rPr>
                <w:rStyle w:val="Hyperlink"/>
                <w:noProof/>
              </w:rPr>
              <w:t>Principles (VM-P)</w:t>
            </w:r>
            <w:r>
              <w:rPr>
                <w:noProof/>
                <w:webHidden/>
              </w:rPr>
              <w:tab/>
            </w:r>
            <w:r>
              <w:rPr>
                <w:noProof/>
                <w:webHidden/>
              </w:rPr>
              <w:fldChar w:fldCharType="begin"/>
            </w:r>
            <w:r>
              <w:rPr>
                <w:noProof/>
                <w:webHidden/>
              </w:rPr>
              <w:instrText xml:space="preserve"> PAGEREF _Toc92817382 \h </w:instrText>
            </w:r>
          </w:ins>
          <w:r>
            <w:rPr>
              <w:noProof/>
              <w:webHidden/>
            </w:rPr>
          </w:r>
          <w:r>
            <w:rPr>
              <w:noProof/>
              <w:webHidden/>
            </w:rPr>
            <w:fldChar w:fldCharType="separate"/>
          </w:r>
          <w:ins w:id="87" w:author="Author">
            <w:r>
              <w:rPr>
                <w:noProof/>
                <w:webHidden/>
              </w:rPr>
              <w:t>16</w:t>
            </w:r>
            <w:r>
              <w:rPr>
                <w:noProof/>
                <w:webHidden/>
              </w:rPr>
              <w:fldChar w:fldCharType="end"/>
            </w:r>
            <w:r w:rsidRPr="00B10DAE">
              <w:rPr>
                <w:rStyle w:val="Hyperlink"/>
                <w:noProof/>
              </w:rPr>
              <w:fldChar w:fldCharType="end"/>
            </w:r>
          </w:ins>
        </w:p>
        <w:p w14:paraId="55818C79" w14:textId="2B81421B" w:rsidR="00862519" w:rsidRDefault="00862519">
          <w:pPr>
            <w:pStyle w:val="TOC2"/>
            <w:tabs>
              <w:tab w:val="left" w:pos="880"/>
              <w:tab w:val="right" w:leader="dot" w:pos="9016"/>
            </w:tabs>
            <w:rPr>
              <w:ins w:id="88" w:author="Author"/>
              <w:rFonts w:eastAsiaTheme="minorEastAsia"/>
              <w:noProof/>
            </w:rPr>
          </w:pPr>
          <w:ins w:id="89" w:author="Author">
            <w:r w:rsidRPr="00B10DAE">
              <w:rPr>
                <w:rStyle w:val="Hyperlink"/>
                <w:noProof/>
              </w:rPr>
              <w:fldChar w:fldCharType="begin"/>
            </w:r>
            <w:r w:rsidRPr="00B10DAE">
              <w:rPr>
                <w:rStyle w:val="Hyperlink"/>
                <w:noProof/>
              </w:rPr>
              <w:instrText xml:space="preserve"> </w:instrText>
            </w:r>
            <w:r>
              <w:rPr>
                <w:noProof/>
              </w:rPr>
              <w:instrText>HYPERLINK \l "_Toc92817383"</w:instrText>
            </w:r>
            <w:r w:rsidRPr="00B10DAE">
              <w:rPr>
                <w:rStyle w:val="Hyperlink"/>
                <w:noProof/>
              </w:rPr>
              <w:instrText xml:space="preserve"> </w:instrText>
            </w:r>
            <w:r w:rsidRPr="00B10DAE">
              <w:rPr>
                <w:rStyle w:val="Hyperlink"/>
                <w:noProof/>
              </w:rPr>
              <w:fldChar w:fldCharType="separate"/>
            </w:r>
            <w:r w:rsidRPr="00B10DAE">
              <w:rPr>
                <w:rStyle w:val="Hyperlink"/>
                <w:noProof/>
              </w:rPr>
              <w:t>6.3</w:t>
            </w:r>
            <w:r>
              <w:rPr>
                <w:rFonts w:eastAsiaTheme="minorEastAsia"/>
                <w:noProof/>
              </w:rPr>
              <w:tab/>
            </w:r>
            <w:r w:rsidRPr="00B10DAE">
              <w:rPr>
                <w:rStyle w:val="Hyperlink"/>
                <w:noProof/>
              </w:rPr>
              <w:t>Structure and Complexity (VM-StCo)</w:t>
            </w:r>
            <w:r>
              <w:rPr>
                <w:noProof/>
                <w:webHidden/>
              </w:rPr>
              <w:tab/>
            </w:r>
            <w:r>
              <w:rPr>
                <w:noProof/>
                <w:webHidden/>
              </w:rPr>
              <w:fldChar w:fldCharType="begin"/>
            </w:r>
            <w:r>
              <w:rPr>
                <w:noProof/>
                <w:webHidden/>
              </w:rPr>
              <w:instrText xml:space="preserve"> PAGEREF _Toc92817383 \h </w:instrText>
            </w:r>
          </w:ins>
          <w:r>
            <w:rPr>
              <w:noProof/>
              <w:webHidden/>
            </w:rPr>
          </w:r>
          <w:r>
            <w:rPr>
              <w:noProof/>
              <w:webHidden/>
            </w:rPr>
            <w:fldChar w:fldCharType="separate"/>
          </w:r>
          <w:ins w:id="90" w:author="Author">
            <w:r>
              <w:rPr>
                <w:noProof/>
                <w:webHidden/>
              </w:rPr>
              <w:t>16</w:t>
            </w:r>
            <w:r>
              <w:rPr>
                <w:noProof/>
                <w:webHidden/>
              </w:rPr>
              <w:fldChar w:fldCharType="end"/>
            </w:r>
            <w:r w:rsidRPr="00B10DAE">
              <w:rPr>
                <w:rStyle w:val="Hyperlink"/>
                <w:noProof/>
              </w:rPr>
              <w:fldChar w:fldCharType="end"/>
            </w:r>
          </w:ins>
        </w:p>
        <w:p w14:paraId="65F6D3E6" w14:textId="6A1F4587" w:rsidR="00862519" w:rsidRDefault="00862519">
          <w:pPr>
            <w:pStyle w:val="TOC2"/>
            <w:tabs>
              <w:tab w:val="left" w:pos="880"/>
              <w:tab w:val="right" w:leader="dot" w:pos="9016"/>
            </w:tabs>
            <w:rPr>
              <w:ins w:id="91" w:author="Author"/>
              <w:rFonts w:eastAsiaTheme="minorEastAsia"/>
              <w:noProof/>
            </w:rPr>
          </w:pPr>
          <w:ins w:id="92" w:author="Author">
            <w:r w:rsidRPr="00B10DAE">
              <w:rPr>
                <w:rStyle w:val="Hyperlink"/>
                <w:noProof/>
              </w:rPr>
              <w:fldChar w:fldCharType="begin"/>
            </w:r>
            <w:r w:rsidRPr="00B10DAE">
              <w:rPr>
                <w:rStyle w:val="Hyperlink"/>
                <w:noProof/>
              </w:rPr>
              <w:instrText xml:space="preserve"> </w:instrText>
            </w:r>
            <w:r>
              <w:rPr>
                <w:noProof/>
              </w:rPr>
              <w:instrText>HYPERLINK \l "_Toc92817384"</w:instrText>
            </w:r>
            <w:r w:rsidRPr="00B10DAE">
              <w:rPr>
                <w:rStyle w:val="Hyperlink"/>
                <w:noProof/>
              </w:rPr>
              <w:instrText xml:space="preserve"> </w:instrText>
            </w:r>
            <w:r w:rsidRPr="00B10DAE">
              <w:rPr>
                <w:rStyle w:val="Hyperlink"/>
                <w:noProof/>
              </w:rPr>
              <w:fldChar w:fldCharType="separate"/>
            </w:r>
            <w:r w:rsidRPr="00B10DAE">
              <w:rPr>
                <w:rStyle w:val="Hyperlink"/>
                <w:noProof/>
              </w:rPr>
              <w:t>6.4</w:t>
            </w:r>
            <w:r>
              <w:rPr>
                <w:rFonts w:eastAsiaTheme="minorEastAsia"/>
                <w:noProof/>
              </w:rPr>
              <w:tab/>
            </w:r>
            <w:r w:rsidRPr="00B10DAE">
              <w:rPr>
                <w:rStyle w:val="Hyperlink"/>
                <w:noProof/>
              </w:rPr>
              <w:t>Investment Planning (VM-BC)</w:t>
            </w:r>
            <w:r>
              <w:rPr>
                <w:noProof/>
                <w:webHidden/>
              </w:rPr>
              <w:tab/>
            </w:r>
            <w:r>
              <w:rPr>
                <w:noProof/>
                <w:webHidden/>
              </w:rPr>
              <w:fldChar w:fldCharType="begin"/>
            </w:r>
            <w:r>
              <w:rPr>
                <w:noProof/>
                <w:webHidden/>
              </w:rPr>
              <w:instrText xml:space="preserve"> PAGEREF _Toc92817384 \h </w:instrText>
            </w:r>
          </w:ins>
          <w:r>
            <w:rPr>
              <w:noProof/>
              <w:webHidden/>
            </w:rPr>
          </w:r>
          <w:r>
            <w:rPr>
              <w:noProof/>
              <w:webHidden/>
            </w:rPr>
            <w:fldChar w:fldCharType="separate"/>
          </w:r>
          <w:ins w:id="93" w:author="Author">
            <w:r>
              <w:rPr>
                <w:noProof/>
                <w:webHidden/>
              </w:rPr>
              <w:t>16</w:t>
            </w:r>
            <w:r>
              <w:rPr>
                <w:noProof/>
                <w:webHidden/>
              </w:rPr>
              <w:fldChar w:fldCharType="end"/>
            </w:r>
            <w:r w:rsidRPr="00B10DAE">
              <w:rPr>
                <w:rStyle w:val="Hyperlink"/>
                <w:noProof/>
              </w:rPr>
              <w:fldChar w:fldCharType="end"/>
            </w:r>
          </w:ins>
        </w:p>
        <w:p w14:paraId="492C0582" w14:textId="516F1BFA" w:rsidR="00862519" w:rsidRDefault="00862519">
          <w:pPr>
            <w:pStyle w:val="TOC2"/>
            <w:tabs>
              <w:tab w:val="left" w:pos="880"/>
              <w:tab w:val="right" w:leader="dot" w:pos="9016"/>
            </w:tabs>
            <w:rPr>
              <w:ins w:id="94" w:author="Author"/>
              <w:rFonts w:eastAsiaTheme="minorEastAsia"/>
              <w:noProof/>
            </w:rPr>
          </w:pPr>
          <w:ins w:id="95" w:author="Author">
            <w:r w:rsidRPr="00B10DAE">
              <w:rPr>
                <w:rStyle w:val="Hyperlink"/>
                <w:noProof/>
              </w:rPr>
              <w:fldChar w:fldCharType="begin"/>
            </w:r>
            <w:r w:rsidRPr="00B10DAE">
              <w:rPr>
                <w:rStyle w:val="Hyperlink"/>
                <w:noProof/>
              </w:rPr>
              <w:instrText xml:space="preserve"> </w:instrText>
            </w:r>
            <w:r>
              <w:rPr>
                <w:noProof/>
              </w:rPr>
              <w:instrText>HYPERLINK \l "_Toc92817385"</w:instrText>
            </w:r>
            <w:r w:rsidRPr="00B10DAE">
              <w:rPr>
                <w:rStyle w:val="Hyperlink"/>
                <w:noProof/>
              </w:rPr>
              <w:instrText xml:space="preserve"> </w:instrText>
            </w:r>
            <w:r w:rsidRPr="00B10DAE">
              <w:rPr>
                <w:rStyle w:val="Hyperlink"/>
                <w:noProof/>
              </w:rPr>
              <w:fldChar w:fldCharType="separate"/>
            </w:r>
            <w:r w:rsidRPr="00B10DAE">
              <w:rPr>
                <w:rStyle w:val="Hyperlink"/>
                <w:noProof/>
              </w:rPr>
              <w:t>6.5</w:t>
            </w:r>
            <w:r>
              <w:rPr>
                <w:rFonts w:eastAsiaTheme="minorEastAsia"/>
                <w:noProof/>
              </w:rPr>
              <w:tab/>
            </w:r>
            <w:r w:rsidRPr="00B10DAE">
              <w:rPr>
                <w:rStyle w:val="Hyperlink"/>
                <w:noProof/>
              </w:rPr>
              <w:t>Scope and context (VM-SC)</w:t>
            </w:r>
            <w:r>
              <w:rPr>
                <w:noProof/>
                <w:webHidden/>
              </w:rPr>
              <w:tab/>
            </w:r>
            <w:r>
              <w:rPr>
                <w:noProof/>
                <w:webHidden/>
              </w:rPr>
              <w:fldChar w:fldCharType="begin"/>
            </w:r>
            <w:r>
              <w:rPr>
                <w:noProof/>
                <w:webHidden/>
              </w:rPr>
              <w:instrText xml:space="preserve"> PAGEREF _Toc92817385 \h </w:instrText>
            </w:r>
          </w:ins>
          <w:r>
            <w:rPr>
              <w:noProof/>
              <w:webHidden/>
            </w:rPr>
          </w:r>
          <w:r>
            <w:rPr>
              <w:noProof/>
              <w:webHidden/>
            </w:rPr>
            <w:fldChar w:fldCharType="separate"/>
          </w:r>
          <w:ins w:id="96" w:author="Author">
            <w:r>
              <w:rPr>
                <w:noProof/>
                <w:webHidden/>
              </w:rPr>
              <w:t>16</w:t>
            </w:r>
            <w:r>
              <w:rPr>
                <w:noProof/>
                <w:webHidden/>
              </w:rPr>
              <w:fldChar w:fldCharType="end"/>
            </w:r>
            <w:r w:rsidRPr="00B10DAE">
              <w:rPr>
                <w:rStyle w:val="Hyperlink"/>
                <w:noProof/>
              </w:rPr>
              <w:fldChar w:fldCharType="end"/>
            </w:r>
          </w:ins>
        </w:p>
        <w:p w14:paraId="38DC15BB" w14:textId="0B17F5D1" w:rsidR="00862519" w:rsidRDefault="00862519">
          <w:pPr>
            <w:pStyle w:val="TOC2"/>
            <w:tabs>
              <w:tab w:val="left" w:pos="880"/>
              <w:tab w:val="right" w:leader="dot" w:pos="9016"/>
            </w:tabs>
            <w:rPr>
              <w:ins w:id="97" w:author="Author"/>
              <w:rFonts w:eastAsiaTheme="minorEastAsia"/>
              <w:noProof/>
            </w:rPr>
          </w:pPr>
          <w:ins w:id="98" w:author="Author">
            <w:r w:rsidRPr="00B10DAE">
              <w:rPr>
                <w:rStyle w:val="Hyperlink"/>
                <w:noProof/>
              </w:rPr>
              <w:fldChar w:fldCharType="begin"/>
            </w:r>
            <w:r w:rsidRPr="00B10DAE">
              <w:rPr>
                <w:rStyle w:val="Hyperlink"/>
                <w:noProof/>
              </w:rPr>
              <w:instrText xml:space="preserve"> </w:instrText>
            </w:r>
            <w:r>
              <w:rPr>
                <w:noProof/>
              </w:rPr>
              <w:instrText>HYPERLINK \l "_Toc92817386"</w:instrText>
            </w:r>
            <w:r w:rsidRPr="00B10DAE">
              <w:rPr>
                <w:rStyle w:val="Hyperlink"/>
                <w:noProof/>
              </w:rPr>
              <w:instrText xml:space="preserve"> </w:instrText>
            </w:r>
            <w:r w:rsidRPr="00B10DAE">
              <w:rPr>
                <w:rStyle w:val="Hyperlink"/>
                <w:noProof/>
              </w:rPr>
              <w:fldChar w:fldCharType="separate"/>
            </w:r>
            <w:r w:rsidRPr="00B10DAE">
              <w:rPr>
                <w:rStyle w:val="Hyperlink"/>
                <w:noProof/>
              </w:rPr>
              <w:t>6.6</w:t>
            </w:r>
            <w:r>
              <w:rPr>
                <w:rFonts w:eastAsiaTheme="minorEastAsia"/>
                <w:noProof/>
              </w:rPr>
              <w:tab/>
            </w:r>
            <w:r w:rsidRPr="00B10DAE">
              <w:rPr>
                <w:rStyle w:val="Hyperlink"/>
                <w:noProof/>
              </w:rPr>
              <w:t>Traceability (VM-T)</w:t>
            </w:r>
            <w:r>
              <w:rPr>
                <w:noProof/>
                <w:webHidden/>
              </w:rPr>
              <w:tab/>
            </w:r>
            <w:r>
              <w:rPr>
                <w:noProof/>
                <w:webHidden/>
              </w:rPr>
              <w:fldChar w:fldCharType="begin"/>
            </w:r>
            <w:r>
              <w:rPr>
                <w:noProof/>
                <w:webHidden/>
              </w:rPr>
              <w:instrText xml:space="preserve"> PAGEREF _Toc92817386 \h </w:instrText>
            </w:r>
          </w:ins>
          <w:r>
            <w:rPr>
              <w:noProof/>
              <w:webHidden/>
            </w:rPr>
          </w:r>
          <w:r>
            <w:rPr>
              <w:noProof/>
              <w:webHidden/>
            </w:rPr>
            <w:fldChar w:fldCharType="separate"/>
          </w:r>
          <w:ins w:id="99" w:author="Author">
            <w:r>
              <w:rPr>
                <w:noProof/>
                <w:webHidden/>
              </w:rPr>
              <w:t>17</w:t>
            </w:r>
            <w:r>
              <w:rPr>
                <w:noProof/>
                <w:webHidden/>
              </w:rPr>
              <w:fldChar w:fldCharType="end"/>
            </w:r>
            <w:r w:rsidRPr="00B10DAE">
              <w:rPr>
                <w:rStyle w:val="Hyperlink"/>
                <w:noProof/>
              </w:rPr>
              <w:fldChar w:fldCharType="end"/>
            </w:r>
          </w:ins>
        </w:p>
        <w:p w14:paraId="6E3A880A" w14:textId="752EF6C8" w:rsidR="00862519" w:rsidRDefault="00862519">
          <w:pPr>
            <w:pStyle w:val="TOC2"/>
            <w:tabs>
              <w:tab w:val="left" w:pos="880"/>
              <w:tab w:val="right" w:leader="dot" w:pos="9016"/>
            </w:tabs>
            <w:rPr>
              <w:ins w:id="100" w:author="Author"/>
              <w:rFonts w:eastAsiaTheme="minorEastAsia"/>
              <w:noProof/>
            </w:rPr>
          </w:pPr>
          <w:ins w:id="101" w:author="Author">
            <w:r w:rsidRPr="00B10DAE">
              <w:rPr>
                <w:rStyle w:val="Hyperlink"/>
                <w:noProof/>
              </w:rPr>
              <w:lastRenderedPageBreak/>
              <w:fldChar w:fldCharType="begin"/>
            </w:r>
            <w:r w:rsidRPr="00B10DAE">
              <w:rPr>
                <w:rStyle w:val="Hyperlink"/>
                <w:noProof/>
              </w:rPr>
              <w:instrText xml:space="preserve"> </w:instrText>
            </w:r>
            <w:r>
              <w:rPr>
                <w:noProof/>
              </w:rPr>
              <w:instrText>HYPERLINK \l "_Toc92817387"</w:instrText>
            </w:r>
            <w:r w:rsidRPr="00B10DAE">
              <w:rPr>
                <w:rStyle w:val="Hyperlink"/>
                <w:noProof/>
              </w:rPr>
              <w:instrText xml:space="preserve"> </w:instrText>
            </w:r>
            <w:r w:rsidRPr="00B10DAE">
              <w:rPr>
                <w:rStyle w:val="Hyperlink"/>
                <w:noProof/>
              </w:rPr>
              <w:fldChar w:fldCharType="separate"/>
            </w:r>
            <w:r w:rsidRPr="00B10DAE">
              <w:rPr>
                <w:rStyle w:val="Hyperlink"/>
                <w:noProof/>
              </w:rPr>
              <w:t>6.7</w:t>
            </w:r>
            <w:r>
              <w:rPr>
                <w:rFonts w:eastAsiaTheme="minorEastAsia"/>
                <w:noProof/>
              </w:rPr>
              <w:tab/>
            </w:r>
            <w:r w:rsidRPr="00B10DAE">
              <w:rPr>
                <w:rStyle w:val="Hyperlink"/>
                <w:noProof/>
              </w:rPr>
              <w:t>Risk Methods (VM-RM)</w:t>
            </w:r>
            <w:r>
              <w:rPr>
                <w:noProof/>
                <w:webHidden/>
              </w:rPr>
              <w:tab/>
            </w:r>
            <w:r>
              <w:rPr>
                <w:noProof/>
                <w:webHidden/>
              </w:rPr>
              <w:fldChar w:fldCharType="begin"/>
            </w:r>
            <w:r>
              <w:rPr>
                <w:noProof/>
                <w:webHidden/>
              </w:rPr>
              <w:instrText xml:space="preserve"> PAGEREF _Toc92817387 \h </w:instrText>
            </w:r>
          </w:ins>
          <w:r>
            <w:rPr>
              <w:noProof/>
              <w:webHidden/>
            </w:rPr>
          </w:r>
          <w:r>
            <w:rPr>
              <w:noProof/>
              <w:webHidden/>
            </w:rPr>
            <w:fldChar w:fldCharType="separate"/>
          </w:r>
          <w:ins w:id="102" w:author="Author">
            <w:r>
              <w:rPr>
                <w:noProof/>
                <w:webHidden/>
              </w:rPr>
              <w:t>17</w:t>
            </w:r>
            <w:r>
              <w:rPr>
                <w:noProof/>
                <w:webHidden/>
              </w:rPr>
              <w:fldChar w:fldCharType="end"/>
            </w:r>
            <w:r w:rsidRPr="00B10DAE">
              <w:rPr>
                <w:rStyle w:val="Hyperlink"/>
                <w:noProof/>
              </w:rPr>
              <w:fldChar w:fldCharType="end"/>
            </w:r>
          </w:ins>
        </w:p>
        <w:p w14:paraId="5681D10E" w14:textId="08DB6203" w:rsidR="00862519" w:rsidRDefault="00862519">
          <w:pPr>
            <w:pStyle w:val="TOC2"/>
            <w:tabs>
              <w:tab w:val="left" w:pos="880"/>
              <w:tab w:val="right" w:leader="dot" w:pos="9016"/>
            </w:tabs>
            <w:rPr>
              <w:ins w:id="103" w:author="Author"/>
              <w:rFonts w:eastAsiaTheme="minorEastAsia"/>
              <w:noProof/>
            </w:rPr>
          </w:pPr>
          <w:ins w:id="104" w:author="Author">
            <w:r w:rsidRPr="00B10DAE">
              <w:rPr>
                <w:rStyle w:val="Hyperlink"/>
                <w:noProof/>
              </w:rPr>
              <w:fldChar w:fldCharType="begin"/>
            </w:r>
            <w:r w:rsidRPr="00B10DAE">
              <w:rPr>
                <w:rStyle w:val="Hyperlink"/>
                <w:noProof/>
              </w:rPr>
              <w:instrText xml:space="preserve"> </w:instrText>
            </w:r>
            <w:r>
              <w:rPr>
                <w:noProof/>
              </w:rPr>
              <w:instrText>HYPERLINK \l "_Toc92817388"</w:instrText>
            </w:r>
            <w:r w:rsidRPr="00B10DAE">
              <w:rPr>
                <w:rStyle w:val="Hyperlink"/>
                <w:noProof/>
              </w:rPr>
              <w:instrText xml:space="preserve"> </w:instrText>
            </w:r>
            <w:r w:rsidRPr="00B10DAE">
              <w:rPr>
                <w:rStyle w:val="Hyperlink"/>
                <w:noProof/>
              </w:rPr>
              <w:fldChar w:fldCharType="separate"/>
            </w:r>
            <w:r w:rsidRPr="00B10DAE">
              <w:rPr>
                <w:rStyle w:val="Hyperlink"/>
                <w:noProof/>
              </w:rPr>
              <w:t>6.8</w:t>
            </w:r>
            <w:r>
              <w:rPr>
                <w:rFonts w:eastAsiaTheme="minorEastAsia"/>
                <w:noProof/>
              </w:rPr>
              <w:tab/>
            </w:r>
            <w:r w:rsidRPr="00B10DAE">
              <w:rPr>
                <w:rStyle w:val="Hyperlink"/>
                <w:noProof/>
              </w:rPr>
              <w:t>Coverage (VM-C)</w:t>
            </w:r>
            <w:r>
              <w:rPr>
                <w:noProof/>
                <w:webHidden/>
              </w:rPr>
              <w:tab/>
            </w:r>
            <w:r>
              <w:rPr>
                <w:noProof/>
                <w:webHidden/>
              </w:rPr>
              <w:fldChar w:fldCharType="begin"/>
            </w:r>
            <w:r>
              <w:rPr>
                <w:noProof/>
                <w:webHidden/>
              </w:rPr>
              <w:instrText xml:space="preserve"> PAGEREF _Toc92817388 \h </w:instrText>
            </w:r>
          </w:ins>
          <w:r>
            <w:rPr>
              <w:noProof/>
              <w:webHidden/>
            </w:rPr>
          </w:r>
          <w:r>
            <w:rPr>
              <w:noProof/>
              <w:webHidden/>
            </w:rPr>
            <w:fldChar w:fldCharType="separate"/>
          </w:r>
          <w:ins w:id="105" w:author="Author">
            <w:r>
              <w:rPr>
                <w:noProof/>
                <w:webHidden/>
              </w:rPr>
              <w:t>17</w:t>
            </w:r>
            <w:r>
              <w:rPr>
                <w:noProof/>
                <w:webHidden/>
              </w:rPr>
              <w:fldChar w:fldCharType="end"/>
            </w:r>
            <w:r w:rsidRPr="00B10DAE">
              <w:rPr>
                <w:rStyle w:val="Hyperlink"/>
                <w:noProof/>
              </w:rPr>
              <w:fldChar w:fldCharType="end"/>
            </w:r>
          </w:ins>
        </w:p>
        <w:p w14:paraId="4D3DF5CE" w14:textId="7684AFBB" w:rsidR="00862519" w:rsidRDefault="00862519">
          <w:pPr>
            <w:pStyle w:val="TOC2"/>
            <w:tabs>
              <w:tab w:val="left" w:pos="880"/>
              <w:tab w:val="right" w:leader="dot" w:pos="9016"/>
            </w:tabs>
            <w:rPr>
              <w:ins w:id="106" w:author="Author"/>
              <w:rFonts w:eastAsiaTheme="minorEastAsia"/>
              <w:noProof/>
            </w:rPr>
          </w:pPr>
          <w:ins w:id="107" w:author="Author">
            <w:r w:rsidRPr="00B10DAE">
              <w:rPr>
                <w:rStyle w:val="Hyperlink"/>
                <w:noProof/>
              </w:rPr>
              <w:fldChar w:fldCharType="begin"/>
            </w:r>
            <w:r w:rsidRPr="00B10DAE">
              <w:rPr>
                <w:rStyle w:val="Hyperlink"/>
                <w:noProof/>
              </w:rPr>
              <w:instrText xml:space="preserve"> </w:instrText>
            </w:r>
            <w:r>
              <w:rPr>
                <w:noProof/>
              </w:rPr>
              <w:instrText>HYPERLINK \l "_Toc92817389"</w:instrText>
            </w:r>
            <w:r w:rsidRPr="00B10DAE">
              <w:rPr>
                <w:rStyle w:val="Hyperlink"/>
                <w:noProof/>
              </w:rPr>
              <w:instrText xml:space="preserve"> </w:instrText>
            </w:r>
            <w:r w:rsidRPr="00B10DAE">
              <w:rPr>
                <w:rStyle w:val="Hyperlink"/>
                <w:noProof/>
              </w:rPr>
              <w:fldChar w:fldCharType="separate"/>
            </w:r>
            <w:r w:rsidRPr="00B10DAE">
              <w:rPr>
                <w:rStyle w:val="Hyperlink"/>
                <w:noProof/>
              </w:rPr>
              <w:t>6.9</w:t>
            </w:r>
            <w:r>
              <w:rPr>
                <w:rFonts w:eastAsiaTheme="minorEastAsia"/>
                <w:noProof/>
              </w:rPr>
              <w:tab/>
            </w:r>
            <w:r w:rsidRPr="00B10DAE">
              <w:rPr>
                <w:rStyle w:val="Hyperlink"/>
                <w:noProof/>
              </w:rPr>
              <w:t>Technical Debt (VM-TD)</w:t>
            </w:r>
            <w:r>
              <w:rPr>
                <w:noProof/>
                <w:webHidden/>
              </w:rPr>
              <w:tab/>
            </w:r>
            <w:r>
              <w:rPr>
                <w:noProof/>
                <w:webHidden/>
              </w:rPr>
              <w:fldChar w:fldCharType="begin"/>
            </w:r>
            <w:r>
              <w:rPr>
                <w:noProof/>
                <w:webHidden/>
              </w:rPr>
              <w:instrText xml:space="preserve"> PAGEREF _Toc92817389 \h </w:instrText>
            </w:r>
          </w:ins>
          <w:r>
            <w:rPr>
              <w:noProof/>
              <w:webHidden/>
            </w:rPr>
          </w:r>
          <w:r>
            <w:rPr>
              <w:noProof/>
              <w:webHidden/>
            </w:rPr>
            <w:fldChar w:fldCharType="separate"/>
          </w:r>
          <w:ins w:id="108" w:author="Author">
            <w:r>
              <w:rPr>
                <w:noProof/>
                <w:webHidden/>
              </w:rPr>
              <w:t>17</w:t>
            </w:r>
            <w:r>
              <w:rPr>
                <w:noProof/>
                <w:webHidden/>
              </w:rPr>
              <w:fldChar w:fldCharType="end"/>
            </w:r>
            <w:r w:rsidRPr="00B10DAE">
              <w:rPr>
                <w:rStyle w:val="Hyperlink"/>
                <w:noProof/>
              </w:rPr>
              <w:fldChar w:fldCharType="end"/>
            </w:r>
          </w:ins>
        </w:p>
        <w:p w14:paraId="5D0BB301" w14:textId="47A6B8FB" w:rsidR="00862519" w:rsidRDefault="00862519">
          <w:pPr>
            <w:pStyle w:val="TOC2"/>
            <w:tabs>
              <w:tab w:val="left" w:pos="880"/>
              <w:tab w:val="right" w:leader="dot" w:pos="9016"/>
            </w:tabs>
            <w:rPr>
              <w:ins w:id="109" w:author="Author"/>
              <w:rFonts w:eastAsiaTheme="minorEastAsia"/>
              <w:noProof/>
            </w:rPr>
          </w:pPr>
          <w:ins w:id="110" w:author="Author">
            <w:r w:rsidRPr="00B10DAE">
              <w:rPr>
                <w:rStyle w:val="Hyperlink"/>
                <w:noProof/>
              </w:rPr>
              <w:fldChar w:fldCharType="begin"/>
            </w:r>
            <w:r w:rsidRPr="00B10DAE">
              <w:rPr>
                <w:rStyle w:val="Hyperlink"/>
                <w:noProof/>
              </w:rPr>
              <w:instrText xml:space="preserve"> </w:instrText>
            </w:r>
            <w:r>
              <w:rPr>
                <w:noProof/>
              </w:rPr>
              <w:instrText>HYPERLINK \l "_Toc92817390"</w:instrText>
            </w:r>
            <w:r w:rsidRPr="00B10DAE">
              <w:rPr>
                <w:rStyle w:val="Hyperlink"/>
                <w:noProof/>
              </w:rPr>
              <w:instrText xml:space="preserve"> </w:instrText>
            </w:r>
            <w:r w:rsidRPr="00B10DAE">
              <w:rPr>
                <w:rStyle w:val="Hyperlink"/>
                <w:noProof/>
              </w:rPr>
              <w:fldChar w:fldCharType="separate"/>
            </w:r>
            <w:r w:rsidRPr="00B10DAE">
              <w:rPr>
                <w:rStyle w:val="Hyperlink"/>
                <w:noProof/>
              </w:rPr>
              <w:t>6.10</w:t>
            </w:r>
            <w:r>
              <w:rPr>
                <w:rFonts w:eastAsiaTheme="minorEastAsia"/>
                <w:noProof/>
              </w:rPr>
              <w:tab/>
            </w:r>
            <w:r w:rsidRPr="00B10DAE">
              <w:rPr>
                <w:rStyle w:val="Hyperlink"/>
                <w:noProof/>
              </w:rPr>
              <w:t>Architectural Analysis (VM-AA)</w:t>
            </w:r>
            <w:r>
              <w:rPr>
                <w:noProof/>
                <w:webHidden/>
              </w:rPr>
              <w:tab/>
            </w:r>
            <w:r>
              <w:rPr>
                <w:noProof/>
                <w:webHidden/>
              </w:rPr>
              <w:fldChar w:fldCharType="begin"/>
            </w:r>
            <w:r>
              <w:rPr>
                <w:noProof/>
                <w:webHidden/>
              </w:rPr>
              <w:instrText xml:space="preserve"> PAGEREF _Toc92817390 \h </w:instrText>
            </w:r>
          </w:ins>
          <w:r>
            <w:rPr>
              <w:noProof/>
              <w:webHidden/>
            </w:rPr>
          </w:r>
          <w:r>
            <w:rPr>
              <w:noProof/>
              <w:webHidden/>
            </w:rPr>
            <w:fldChar w:fldCharType="separate"/>
          </w:r>
          <w:ins w:id="111" w:author="Author">
            <w:r>
              <w:rPr>
                <w:noProof/>
                <w:webHidden/>
              </w:rPr>
              <w:t>18</w:t>
            </w:r>
            <w:r>
              <w:rPr>
                <w:noProof/>
                <w:webHidden/>
              </w:rPr>
              <w:fldChar w:fldCharType="end"/>
            </w:r>
            <w:r w:rsidRPr="00B10DAE">
              <w:rPr>
                <w:rStyle w:val="Hyperlink"/>
                <w:noProof/>
              </w:rPr>
              <w:fldChar w:fldCharType="end"/>
            </w:r>
          </w:ins>
        </w:p>
        <w:p w14:paraId="24DF1F08" w14:textId="6B84D366" w:rsidR="00862519" w:rsidRDefault="00862519">
          <w:pPr>
            <w:pStyle w:val="TOC2"/>
            <w:tabs>
              <w:tab w:val="left" w:pos="880"/>
              <w:tab w:val="right" w:leader="dot" w:pos="9016"/>
            </w:tabs>
            <w:rPr>
              <w:ins w:id="112" w:author="Author"/>
              <w:rFonts w:eastAsiaTheme="minorEastAsia"/>
              <w:noProof/>
            </w:rPr>
          </w:pPr>
          <w:ins w:id="113" w:author="Author">
            <w:r w:rsidRPr="00B10DAE">
              <w:rPr>
                <w:rStyle w:val="Hyperlink"/>
                <w:noProof/>
              </w:rPr>
              <w:fldChar w:fldCharType="begin"/>
            </w:r>
            <w:r w:rsidRPr="00B10DAE">
              <w:rPr>
                <w:rStyle w:val="Hyperlink"/>
                <w:noProof/>
              </w:rPr>
              <w:instrText xml:space="preserve"> </w:instrText>
            </w:r>
            <w:r>
              <w:rPr>
                <w:noProof/>
              </w:rPr>
              <w:instrText>HYPERLINK \l "_Toc92817391"</w:instrText>
            </w:r>
            <w:r w:rsidRPr="00B10DAE">
              <w:rPr>
                <w:rStyle w:val="Hyperlink"/>
                <w:noProof/>
              </w:rPr>
              <w:instrText xml:space="preserve"> </w:instrText>
            </w:r>
            <w:r w:rsidRPr="00B10DAE">
              <w:rPr>
                <w:rStyle w:val="Hyperlink"/>
                <w:noProof/>
              </w:rPr>
              <w:fldChar w:fldCharType="separate"/>
            </w:r>
            <w:r w:rsidRPr="00B10DAE">
              <w:rPr>
                <w:rStyle w:val="Hyperlink"/>
                <w:noProof/>
              </w:rPr>
              <w:t>6.11</w:t>
            </w:r>
            <w:r>
              <w:rPr>
                <w:rFonts w:eastAsiaTheme="minorEastAsia"/>
                <w:noProof/>
              </w:rPr>
              <w:tab/>
            </w:r>
            <w:r w:rsidRPr="00B10DAE">
              <w:rPr>
                <w:rStyle w:val="Hyperlink"/>
                <w:noProof/>
              </w:rPr>
              <w:t>Value Streams (VM-VS)</w:t>
            </w:r>
            <w:r>
              <w:rPr>
                <w:noProof/>
                <w:webHidden/>
              </w:rPr>
              <w:tab/>
            </w:r>
            <w:r>
              <w:rPr>
                <w:noProof/>
                <w:webHidden/>
              </w:rPr>
              <w:fldChar w:fldCharType="begin"/>
            </w:r>
            <w:r>
              <w:rPr>
                <w:noProof/>
                <w:webHidden/>
              </w:rPr>
              <w:instrText xml:space="preserve"> PAGEREF _Toc92817391 \h </w:instrText>
            </w:r>
          </w:ins>
          <w:r>
            <w:rPr>
              <w:noProof/>
              <w:webHidden/>
            </w:rPr>
          </w:r>
          <w:r>
            <w:rPr>
              <w:noProof/>
              <w:webHidden/>
            </w:rPr>
            <w:fldChar w:fldCharType="separate"/>
          </w:r>
          <w:ins w:id="114" w:author="Author">
            <w:r>
              <w:rPr>
                <w:noProof/>
                <w:webHidden/>
              </w:rPr>
              <w:t>18</w:t>
            </w:r>
            <w:r>
              <w:rPr>
                <w:noProof/>
                <w:webHidden/>
              </w:rPr>
              <w:fldChar w:fldCharType="end"/>
            </w:r>
            <w:r w:rsidRPr="00B10DAE">
              <w:rPr>
                <w:rStyle w:val="Hyperlink"/>
                <w:noProof/>
              </w:rPr>
              <w:fldChar w:fldCharType="end"/>
            </w:r>
          </w:ins>
        </w:p>
        <w:p w14:paraId="1EB63E70" w14:textId="4E6AC228" w:rsidR="00862519" w:rsidRDefault="00862519">
          <w:pPr>
            <w:pStyle w:val="TOC2"/>
            <w:tabs>
              <w:tab w:val="left" w:pos="880"/>
              <w:tab w:val="right" w:leader="dot" w:pos="9016"/>
            </w:tabs>
            <w:rPr>
              <w:ins w:id="115" w:author="Author"/>
              <w:rFonts w:eastAsiaTheme="minorEastAsia"/>
              <w:noProof/>
            </w:rPr>
          </w:pPr>
          <w:ins w:id="116" w:author="Author">
            <w:r w:rsidRPr="00B10DAE">
              <w:rPr>
                <w:rStyle w:val="Hyperlink"/>
                <w:noProof/>
              </w:rPr>
              <w:fldChar w:fldCharType="begin"/>
            </w:r>
            <w:r w:rsidRPr="00B10DAE">
              <w:rPr>
                <w:rStyle w:val="Hyperlink"/>
                <w:noProof/>
              </w:rPr>
              <w:instrText xml:space="preserve"> </w:instrText>
            </w:r>
            <w:r>
              <w:rPr>
                <w:noProof/>
              </w:rPr>
              <w:instrText>HYPERLINK \l "_Toc92817392"</w:instrText>
            </w:r>
            <w:r w:rsidRPr="00B10DAE">
              <w:rPr>
                <w:rStyle w:val="Hyperlink"/>
                <w:noProof/>
              </w:rPr>
              <w:instrText xml:space="preserve"> </w:instrText>
            </w:r>
            <w:r w:rsidRPr="00B10DAE">
              <w:rPr>
                <w:rStyle w:val="Hyperlink"/>
                <w:noProof/>
              </w:rPr>
              <w:fldChar w:fldCharType="separate"/>
            </w:r>
            <w:r w:rsidRPr="00B10DAE">
              <w:rPr>
                <w:rStyle w:val="Hyperlink"/>
                <w:noProof/>
              </w:rPr>
              <w:t>6.12</w:t>
            </w:r>
            <w:r>
              <w:rPr>
                <w:rFonts w:eastAsiaTheme="minorEastAsia"/>
                <w:noProof/>
              </w:rPr>
              <w:tab/>
            </w:r>
            <w:r w:rsidRPr="00B10DAE">
              <w:rPr>
                <w:rStyle w:val="Hyperlink"/>
                <w:noProof/>
              </w:rPr>
              <w:t>Value Methods (VM-VM)</w:t>
            </w:r>
            <w:r>
              <w:rPr>
                <w:noProof/>
                <w:webHidden/>
              </w:rPr>
              <w:tab/>
            </w:r>
            <w:r>
              <w:rPr>
                <w:noProof/>
                <w:webHidden/>
              </w:rPr>
              <w:fldChar w:fldCharType="begin"/>
            </w:r>
            <w:r>
              <w:rPr>
                <w:noProof/>
                <w:webHidden/>
              </w:rPr>
              <w:instrText xml:space="preserve"> PAGEREF _Toc92817392 \h </w:instrText>
            </w:r>
          </w:ins>
          <w:r>
            <w:rPr>
              <w:noProof/>
              <w:webHidden/>
            </w:rPr>
          </w:r>
          <w:r>
            <w:rPr>
              <w:noProof/>
              <w:webHidden/>
            </w:rPr>
            <w:fldChar w:fldCharType="separate"/>
          </w:r>
          <w:ins w:id="117" w:author="Author">
            <w:r>
              <w:rPr>
                <w:noProof/>
                <w:webHidden/>
              </w:rPr>
              <w:t>18</w:t>
            </w:r>
            <w:r>
              <w:rPr>
                <w:noProof/>
                <w:webHidden/>
              </w:rPr>
              <w:fldChar w:fldCharType="end"/>
            </w:r>
            <w:r w:rsidRPr="00B10DAE">
              <w:rPr>
                <w:rStyle w:val="Hyperlink"/>
                <w:noProof/>
              </w:rPr>
              <w:fldChar w:fldCharType="end"/>
            </w:r>
          </w:ins>
        </w:p>
        <w:p w14:paraId="508621EF" w14:textId="495B9B4C" w:rsidR="00862519" w:rsidRDefault="00862519">
          <w:pPr>
            <w:pStyle w:val="TOC1"/>
            <w:rPr>
              <w:ins w:id="118" w:author="Author"/>
              <w:rFonts w:eastAsiaTheme="minorEastAsia"/>
              <w:noProof/>
            </w:rPr>
          </w:pPr>
          <w:ins w:id="119" w:author="Author">
            <w:r w:rsidRPr="00B10DAE">
              <w:rPr>
                <w:rStyle w:val="Hyperlink"/>
                <w:noProof/>
              </w:rPr>
              <w:fldChar w:fldCharType="begin"/>
            </w:r>
            <w:r w:rsidRPr="00B10DAE">
              <w:rPr>
                <w:rStyle w:val="Hyperlink"/>
                <w:noProof/>
              </w:rPr>
              <w:instrText xml:space="preserve"> </w:instrText>
            </w:r>
            <w:r>
              <w:rPr>
                <w:noProof/>
              </w:rPr>
              <w:instrText>HYPERLINK \l "_Toc92817393"</w:instrText>
            </w:r>
            <w:r w:rsidRPr="00B10DAE">
              <w:rPr>
                <w:rStyle w:val="Hyperlink"/>
                <w:noProof/>
              </w:rPr>
              <w:instrText xml:space="preserve"> </w:instrText>
            </w:r>
            <w:r w:rsidRPr="00B10DAE">
              <w:rPr>
                <w:rStyle w:val="Hyperlink"/>
                <w:noProof/>
              </w:rPr>
              <w:fldChar w:fldCharType="separate"/>
            </w:r>
            <w:r w:rsidRPr="00B10DAE">
              <w:rPr>
                <w:rStyle w:val="Hyperlink"/>
                <w:noProof/>
              </w:rPr>
              <w:t>7</w:t>
            </w:r>
            <w:r>
              <w:rPr>
                <w:rFonts w:eastAsiaTheme="minorEastAsia"/>
                <w:noProof/>
              </w:rPr>
              <w:tab/>
            </w:r>
            <w:r w:rsidRPr="00B10DAE">
              <w:rPr>
                <w:rStyle w:val="Hyperlink"/>
                <w:noProof/>
              </w:rPr>
              <w:t>Operating Model</w:t>
            </w:r>
            <w:r>
              <w:rPr>
                <w:noProof/>
                <w:webHidden/>
              </w:rPr>
              <w:tab/>
            </w:r>
            <w:r>
              <w:rPr>
                <w:noProof/>
                <w:webHidden/>
              </w:rPr>
              <w:fldChar w:fldCharType="begin"/>
            </w:r>
            <w:r>
              <w:rPr>
                <w:noProof/>
                <w:webHidden/>
              </w:rPr>
              <w:instrText xml:space="preserve"> PAGEREF _Toc92817393 \h </w:instrText>
            </w:r>
          </w:ins>
          <w:r>
            <w:rPr>
              <w:noProof/>
              <w:webHidden/>
            </w:rPr>
          </w:r>
          <w:r>
            <w:rPr>
              <w:noProof/>
              <w:webHidden/>
            </w:rPr>
            <w:fldChar w:fldCharType="separate"/>
          </w:r>
          <w:ins w:id="120" w:author="Author">
            <w:r>
              <w:rPr>
                <w:noProof/>
                <w:webHidden/>
              </w:rPr>
              <w:t>19</w:t>
            </w:r>
            <w:r>
              <w:rPr>
                <w:noProof/>
                <w:webHidden/>
              </w:rPr>
              <w:fldChar w:fldCharType="end"/>
            </w:r>
            <w:r w:rsidRPr="00B10DAE">
              <w:rPr>
                <w:rStyle w:val="Hyperlink"/>
                <w:noProof/>
              </w:rPr>
              <w:fldChar w:fldCharType="end"/>
            </w:r>
          </w:ins>
        </w:p>
        <w:p w14:paraId="44D0A018" w14:textId="0F8AED33" w:rsidR="00862519" w:rsidRDefault="00862519">
          <w:pPr>
            <w:pStyle w:val="TOC2"/>
            <w:tabs>
              <w:tab w:val="left" w:pos="880"/>
              <w:tab w:val="right" w:leader="dot" w:pos="9016"/>
            </w:tabs>
            <w:rPr>
              <w:ins w:id="121" w:author="Author"/>
              <w:rFonts w:eastAsiaTheme="minorEastAsia"/>
              <w:noProof/>
            </w:rPr>
          </w:pPr>
          <w:ins w:id="122" w:author="Author">
            <w:r w:rsidRPr="00B10DAE">
              <w:rPr>
                <w:rStyle w:val="Hyperlink"/>
                <w:noProof/>
              </w:rPr>
              <w:fldChar w:fldCharType="begin"/>
            </w:r>
            <w:r w:rsidRPr="00B10DAE">
              <w:rPr>
                <w:rStyle w:val="Hyperlink"/>
                <w:noProof/>
              </w:rPr>
              <w:instrText xml:space="preserve"> </w:instrText>
            </w:r>
            <w:r>
              <w:rPr>
                <w:noProof/>
              </w:rPr>
              <w:instrText>HYPERLINK \l "_Toc92817394"</w:instrText>
            </w:r>
            <w:r w:rsidRPr="00B10DAE">
              <w:rPr>
                <w:rStyle w:val="Hyperlink"/>
                <w:noProof/>
              </w:rPr>
              <w:instrText xml:space="preserve"> </w:instrText>
            </w:r>
            <w:r w:rsidRPr="00B10DAE">
              <w:rPr>
                <w:rStyle w:val="Hyperlink"/>
                <w:noProof/>
              </w:rPr>
              <w:fldChar w:fldCharType="separate"/>
            </w:r>
            <w:r w:rsidRPr="00B10DAE">
              <w:rPr>
                <w:rStyle w:val="Hyperlink"/>
                <w:noProof/>
              </w:rPr>
              <w:t>7.1</w:t>
            </w:r>
            <w:r>
              <w:rPr>
                <w:rFonts w:eastAsiaTheme="minorEastAsia"/>
                <w:noProof/>
              </w:rPr>
              <w:tab/>
            </w:r>
            <w:r w:rsidRPr="00B10DAE">
              <w:rPr>
                <w:rStyle w:val="Hyperlink"/>
                <w:noProof/>
              </w:rPr>
              <w:t>Services (OM-S)</w:t>
            </w:r>
            <w:r>
              <w:rPr>
                <w:noProof/>
                <w:webHidden/>
              </w:rPr>
              <w:tab/>
            </w:r>
            <w:r>
              <w:rPr>
                <w:noProof/>
                <w:webHidden/>
              </w:rPr>
              <w:fldChar w:fldCharType="begin"/>
            </w:r>
            <w:r>
              <w:rPr>
                <w:noProof/>
                <w:webHidden/>
              </w:rPr>
              <w:instrText xml:space="preserve"> PAGEREF _Toc92817394 \h </w:instrText>
            </w:r>
          </w:ins>
          <w:r>
            <w:rPr>
              <w:noProof/>
              <w:webHidden/>
            </w:rPr>
          </w:r>
          <w:r>
            <w:rPr>
              <w:noProof/>
              <w:webHidden/>
            </w:rPr>
            <w:fldChar w:fldCharType="separate"/>
          </w:r>
          <w:ins w:id="123" w:author="Author">
            <w:r>
              <w:rPr>
                <w:noProof/>
                <w:webHidden/>
              </w:rPr>
              <w:t>19</w:t>
            </w:r>
            <w:r>
              <w:rPr>
                <w:noProof/>
                <w:webHidden/>
              </w:rPr>
              <w:fldChar w:fldCharType="end"/>
            </w:r>
            <w:r w:rsidRPr="00B10DAE">
              <w:rPr>
                <w:rStyle w:val="Hyperlink"/>
                <w:noProof/>
              </w:rPr>
              <w:fldChar w:fldCharType="end"/>
            </w:r>
          </w:ins>
        </w:p>
        <w:p w14:paraId="129AA37F" w14:textId="460E5639" w:rsidR="00862519" w:rsidRDefault="00862519">
          <w:pPr>
            <w:pStyle w:val="TOC2"/>
            <w:tabs>
              <w:tab w:val="left" w:pos="880"/>
              <w:tab w:val="right" w:leader="dot" w:pos="9016"/>
            </w:tabs>
            <w:rPr>
              <w:ins w:id="124" w:author="Author"/>
              <w:rFonts w:eastAsiaTheme="minorEastAsia"/>
              <w:noProof/>
            </w:rPr>
          </w:pPr>
          <w:ins w:id="125" w:author="Author">
            <w:r w:rsidRPr="00B10DAE">
              <w:rPr>
                <w:rStyle w:val="Hyperlink"/>
                <w:noProof/>
              </w:rPr>
              <w:fldChar w:fldCharType="begin"/>
            </w:r>
            <w:r w:rsidRPr="00B10DAE">
              <w:rPr>
                <w:rStyle w:val="Hyperlink"/>
                <w:noProof/>
              </w:rPr>
              <w:instrText xml:space="preserve"> </w:instrText>
            </w:r>
            <w:r>
              <w:rPr>
                <w:noProof/>
              </w:rPr>
              <w:instrText>HYPERLINK \l "_Toc92817395"</w:instrText>
            </w:r>
            <w:r w:rsidRPr="00B10DAE">
              <w:rPr>
                <w:rStyle w:val="Hyperlink"/>
                <w:noProof/>
              </w:rPr>
              <w:instrText xml:space="preserve"> </w:instrText>
            </w:r>
            <w:r w:rsidRPr="00B10DAE">
              <w:rPr>
                <w:rStyle w:val="Hyperlink"/>
                <w:noProof/>
              </w:rPr>
              <w:fldChar w:fldCharType="separate"/>
            </w:r>
            <w:r w:rsidRPr="00B10DAE">
              <w:rPr>
                <w:rStyle w:val="Hyperlink"/>
                <w:noProof/>
              </w:rPr>
              <w:t>7.2</w:t>
            </w:r>
            <w:r>
              <w:rPr>
                <w:rFonts w:eastAsiaTheme="minorEastAsia"/>
                <w:noProof/>
              </w:rPr>
              <w:tab/>
            </w:r>
            <w:r w:rsidRPr="00B10DAE">
              <w:rPr>
                <w:rStyle w:val="Hyperlink"/>
                <w:noProof/>
              </w:rPr>
              <w:t>Quality Attributes (OM-QATT)</w:t>
            </w:r>
            <w:r>
              <w:rPr>
                <w:noProof/>
                <w:webHidden/>
              </w:rPr>
              <w:tab/>
            </w:r>
            <w:r>
              <w:rPr>
                <w:noProof/>
                <w:webHidden/>
              </w:rPr>
              <w:fldChar w:fldCharType="begin"/>
            </w:r>
            <w:r>
              <w:rPr>
                <w:noProof/>
                <w:webHidden/>
              </w:rPr>
              <w:instrText xml:space="preserve"> PAGEREF _Toc92817395 \h </w:instrText>
            </w:r>
          </w:ins>
          <w:r>
            <w:rPr>
              <w:noProof/>
              <w:webHidden/>
            </w:rPr>
          </w:r>
          <w:r>
            <w:rPr>
              <w:noProof/>
              <w:webHidden/>
            </w:rPr>
            <w:fldChar w:fldCharType="separate"/>
          </w:r>
          <w:ins w:id="126" w:author="Author">
            <w:r>
              <w:rPr>
                <w:noProof/>
                <w:webHidden/>
              </w:rPr>
              <w:t>19</w:t>
            </w:r>
            <w:r>
              <w:rPr>
                <w:noProof/>
                <w:webHidden/>
              </w:rPr>
              <w:fldChar w:fldCharType="end"/>
            </w:r>
            <w:r w:rsidRPr="00B10DAE">
              <w:rPr>
                <w:rStyle w:val="Hyperlink"/>
                <w:noProof/>
              </w:rPr>
              <w:fldChar w:fldCharType="end"/>
            </w:r>
          </w:ins>
        </w:p>
        <w:p w14:paraId="517EEC65" w14:textId="22EEE5F9" w:rsidR="00862519" w:rsidRDefault="00862519">
          <w:pPr>
            <w:pStyle w:val="TOC2"/>
            <w:tabs>
              <w:tab w:val="left" w:pos="880"/>
              <w:tab w:val="right" w:leader="dot" w:pos="9016"/>
            </w:tabs>
            <w:rPr>
              <w:ins w:id="127" w:author="Author"/>
              <w:rFonts w:eastAsiaTheme="minorEastAsia"/>
              <w:noProof/>
            </w:rPr>
          </w:pPr>
          <w:ins w:id="128" w:author="Author">
            <w:r w:rsidRPr="00B10DAE">
              <w:rPr>
                <w:rStyle w:val="Hyperlink"/>
                <w:noProof/>
              </w:rPr>
              <w:fldChar w:fldCharType="begin"/>
            </w:r>
            <w:r w:rsidRPr="00B10DAE">
              <w:rPr>
                <w:rStyle w:val="Hyperlink"/>
                <w:noProof/>
              </w:rPr>
              <w:instrText xml:space="preserve"> </w:instrText>
            </w:r>
            <w:r>
              <w:rPr>
                <w:noProof/>
              </w:rPr>
              <w:instrText>HYPERLINK \l "_Toc92817396"</w:instrText>
            </w:r>
            <w:r w:rsidRPr="00B10DAE">
              <w:rPr>
                <w:rStyle w:val="Hyperlink"/>
                <w:noProof/>
              </w:rPr>
              <w:instrText xml:space="preserve"> </w:instrText>
            </w:r>
            <w:r w:rsidRPr="00B10DAE">
              <w:rPr>
                <w:rStyle w:val="Hyperlink"/>
                <w:noProof/>
              </w:rPr>
              <w:fldChar w:fldCharType="separate"/>
            </w:r>
            <w:r w:rsidRPr="00B10DAE">
              <w:rPr>
                <w:rStyle w:val="Hyperlink"/>
                <w:noProof/>
              </w:rPr>
              <w:t>7.3</w:t>
            </w:r>
            <w:r>
              <w:rPr>
                <w:rFonts w:eastAsiaTheme="minorEastAsia"/>
                <w:noProof/>
              </w:rPr>
              <w:tab/>
            </w:r>
            <w:r w:rsidRPr="00B10DAE">
              <w:rPr>
                <w:rStyle w:val="Hyperlink"/>
                <w:noProof/>
              </w:rPr>
              <w:t>Quality Assurance (OM-QA)</w:t>
            </w:r>
            <w:r>
              <w:rPr>
                <w:noProof/>
                <w:webHidden/>
              </w:rPr>
              <w:tab/>
            </w:r>
            <w:r>
              <w:rPr>
                <w:noProof/>
                <w:webHidden/>
              </w:rPr>
              <w:fldChar w:fldCharType="begin"/>
            </w:r>
            <w:r>
              <w:rPr>
                <w:noProof/>
                <w:webHidden/>
              </w:rPr>
              <w:instrText xml:space="preserve"> PAGEREF _Toc92817396 \h </w:instrText>
            </w:r>
          </w:ins>
          <w:r>
            <w:rPr>
              <w:noProof/>
              <w:webHidden/>
            </w:rPr>
          </w:r>
          <w:r>
            <w:rPr>
              <w:noProof/>
              <w:webHidden/>
            </w:rPr>
            <w:fldChar w:fldCharType="separate"/>
          </w:r>
          <w:ins w:id="129" w:author="Author">
            <w:r>
              <w:rPr>
                <w:noProof/>
                <w:webHidden/>
              </w:rPr>
              <w:t>19</w:t>
            </w:r>
            <w:r>
              <w:rPr>
                <w:noProof/>
                <w:webHidden/>
              </w:rPr>
              <w:fldChar w:fldCharType="end"/>
            </w:r>
            <w:r w:rsidRPr="00B10DAE">
              <w:rPr>
                <w:rStyle w:val="Hyperlink"/>
                <w:noProof/>
              </w:rPr>
              <w:fldChar w:fldCharType="end"/>
            </w:r>
          </w:ins>
        </w:p>
        <w:p w14:paraId="0D3FAD72" w14:textId="0CD05A11" w:rsidR="00862519" w:rsidRDefault="00862519">
          <w:pPr>
            <w:pStyle w:val="TOC2"/>
            <w:tabs>
              <w:tab w:val="left" w:pos="880"/>
              <w:tab w:val="right" w:leader="dot" w:pos="9016"/>
            </w:tabs>
            <w:rPr>
              <w:ins w:id="130" w:author="Author"/>
              <w:rFonts w:eastAsiaTheme="minorEastAsia"/>
              <w:noProof/>
            </w:rPr>
          </w:pPr>
          <w:ins w:id="131" w:author="Author">
            <w:r w:rsidRPr="00B10DAE">
              <w:rPr>
                <w:rStyle w:val="Hyperlink"/>
                <w:noProof/>
              </w:rPr>
              <w:fldChar w:fldCharType="begin"/>
            </w:r>
            <w:r w:rsidRPr="00B10DAE">
              <w:rPr>
                <w:rStyle w:val="Hyperlink"/>
                <w:noProof/>
              </w:rPr>
              <w:instrText xml:space="preserve"> </w:instrText>
            </w:r>
            <w:r>
              <w:rPr>
                <w:noProof/>
              </w:rPr>
              <w:instrText>HYPERLINK \l "_Toc92817397"</w:instrText>
            </w:r>
            <w:r w:rsidRPr="00B10DAE">
              <w:rPr>
                <w:rStyle w:val="Hyperlink"/>
                <w:noProof/>
              </w:rPr>
              <w:instrText xml:space="preserve"> </w:instrText>
            </w:r>
            <w:r w:rsidRPr="00B10DAE">
              <w:rPr>
                <w:rStyle w:val="Hyperlink"/>
                <w:noProof/>
              </w:rPr>
              <w:fldChar w:fldCharType="separate"/>
            </w:r>
            <w:r w:rsidRPr="00B10DAE">
              <w:rPr>
                <w:rStyle w:val="Hyperlink"/>
                <w:noProof/>
              </w:rPr>
              <w:t>7.4</w:t>
            </w:r>
            <w:r>
              <w:rPr>
                <w:rFonts w:eastAsiaTheme="minorEastAsia"/>
                <w:noProof/>
              </w:rPr>
              <w:tab/>
            </w:r>
            <w:r w:rsidRPr="00B10DAE">
              <w:rPr>
                <w:rStyle w:val="Hyperlink"/>
                <w:noProof/>
              </w:rPr>
              <w:t>Assignment (OM-A)</w:t>
            </w:r>
            <w:r>
              <w:rPr>
                <w:noProof/>
                <w:webHidden/>
              </w:rPr>
              <w:tab/>
            </w:r>
            <w:r>
              <w:rPr>
                <w:noProof/>
                <w:webHidden/>
              </w:rPr>
              <w:fldChar w:fldCharType="begin"/>
            </w:r>
            <w:r>
              <w:rPr>
                <w:noProof/>
                <w:webHidden/>
              </w:rPr>
              <w:instrText xml:space="preserve"> PAGEREF _Toc92817397 \h </w:instrText>
            </w:r>
          </w:ins>
          <w:r>
            <w:rPr>
              <w:noProof/>
              <w:webHidden/>
            </w:rPr>
          </w:r>
          <w:r>
            <w:rPr>
              <w:noProof/>
              <w:webHidden/>
            </w:rPr>
            <w:fldChar w:fldCharType="separate"/>
          </w:r>
          <w:ins w:id="132" w:author="Author">
            <w:r>
              <w:rPr>
                <w:noProof/>
                <w:webHidden/>
              </w:rPr>
              <w:t>19</w:t>
            </w:r>
            <w:r>
              <w:rPr>
                <w:noProof/>
                <w:webHidden/>
              </w:rPr>
              <w:fldChar w:fldCharType="end"/>
            </w:r>
            <w:r w:rsidRPr="00B10DAE">
              <w:rPr>
                <w:rStyle w:val="Hyperlink"/>
                <w:noProof/>
              </w:rPr>
              <w:fldChar w:fldCharType="end"/>
            </w:r>
          </w:ins>
        </w:p>
        <w:p w14:paraId="5EED9E37" w14:textId="23F67F44" w:rsidR="00862519" w:rsidRDefault="00862519">
          <w:pPr>
            <w:pStyle w:val="TOC2"/>
            <w:tabs>
              <w:tab w:val="left" w:pos="880"/>
              <w:tab w:val="right" w:leader="dot" w:pos="9016"/>
            </w:tabs>
            <w:rPr>
              <w:ins w:id="133" w:author="Author"/>
              <w:rFonts w:eastAsiaTheme="minorEastAsia"/>
              <w:noProof/>
            </w:rPr>
          </w:pPr>
          <w:ins w:id="134" w:author="Author">
            <w:r w:rsidRPr="00B10DAE">
              <w:rPr>
                <w:rStyle w:val="Hyperlink"/>
                <w:noProof/>
              </w:rPr>
              <w:fldChar w:fldCharType="begin"/>
            </w:r>
            <w:r w:rsidRPr="00B10DAE">
              <w:rPr>
                <w:rStyle w:val="Hyperlink"/>
                <w:noProof/>
              </w:rPr>
              <w:instrText xml:space="preserve"> </w:instrText>
            </w:r>
            <w:r>
              <w:rPr>
                <w:noProof/>
              </w:rPr>
              <w:instrText>HYPERLINK \l "_Toc92817398"</w:instrText>
            </w:r>
            <w:r w:rsidRPr="00B10DAE">
              <w:rPr>
                <w:rStyle w:val="Hyperlink"/>
                <w:noProof/>
              </w:rPr>
              <w:instrText xml:space="preserve"> </w:instrText>
            </w:r>
            <w:r w:rsidRPr="00B10DAE">
              <w:rPr>
                <w:rStyle w:val="Hyperlink"/>
                <w:noProof/>
              </w:rPr>
              <w:fldChar w:fldCharType="separate"/>
            </w:r>
            <w:r w:rsidRPr="00B10DAE">
              <w:rPr>
                <w:rStyle w:val="Hyperlink"/>
                <w:noProof/>
              </w:rPr>
              <w:t>7.5</w:t>
            </w:r>
            <w:r>
              <w:rPr>
                <w:rFonts w:eastAsiaTheme="minorEastAsia"/>
                <w:noProof/>
              </w:rPr>
              <w:tab/>
            </w:r>
            <w:r w:rsidRPr="00B10DAE">
              <w:rPr>
                <w:rStyle w:val="Hyperlink"/>
                <w:noProof/>
              </w:rPr>
              <w:t>Decisions (OM-DC)</w:t>
            </w:r>
            <w:r>
              <w:rPr>
                <w:noProof/>
                <w:webHidden/>
              </w:rPr>
              <w:tab/>
            </w:r>
            <w:r>
              <w:rPr>
                <w:noProof/>
                <w:webHidden/>
              </w:rPr>
              <w:fldChar w:fldCharType="begin"/>
            </w:r>
            <w:r>
              <w:rPr>
                <w:noProof/>
                <w:webHidden/>
              </w:rPr>
              <w:instrText xml:space="preserve"> PAGEREF _Toc92817398 \h </w:instrText>
            </w:r>
          </w:ins>
          <w:r>
            <w:rPr>
              <w:noProof/>
              <w:webHidden/>
            </w:rPr>
          </w:r>
          <w:r>
            <w:rPr>
              <w:noProof/>
              <w:webHidden/>
            </w:rPr>
            <w:fldChar w:fldCharType="separate"/>
          </w:r>
          <w:ins w:id="135" w:author="Author">
            <w:r>
              <w:rPr>
                <w:noProof/>
                <w:webHidden/>
              </w:rPr>
              <w:t>20</w:t>
            </w:r>
            <w:r>
              <w:rPr>
                <w:noProof/>
                <w:webHidden/>
              </w:rPr>
              <w:fldChar w:fldCharType="end"/>
            </w:r>
            <w:r w:rsidRPr="00B10DAE">
              <w:rPr>
                <w:rStyle w:val="Hyperlink"/>
                <w:noProof/>
              </w:rPr>
              <w:fldChar w:fldCharType="end"/>
            </w:r>
          </w:ins>
        </w:p>
        <w:p w14:paraId="5CDB9FD6" w14:textId="7A2F0088" w:rsidR="00862519" w:rsidRDefault="00862519">
          <w:pPr>
            <w:pStyle w:val="TOC2"/>
            <w:tabs>
              <w:tab w:val="left" w:pos="880"/>
              <w:tab w:val="right" w:leader="dot" w:pos="9016"/>
            </w:tabs>
            <w:rPr>
              <w:ins w:id="136" w:author="Author"/>
              <w:rFonts w:eastAsiaTheme="minorEastAsia"/>
              <w:noProof/>
            </w:rPr>
          </w:pPr>
          <w:ins w:id="137" w:author="Author">
            <w:r w:rsidRPr="00B10DAE">
              <w:rPr>
                <w:rStyle w:val="Hyperlink"/>
                <w:noProof/>
              </w:rPr>
              <w:fldChar w:fldCharType="begin"/>
            </w:r>
            <w:r w:rsidRPr="00B10DAE">
              <w:rPr>
                <w:rStyle w:val="Hyperlink"/>
                <w:noProof/>
              </w:rPr>
              <w:instrText xml:space="preserve"> </w:instrText>
            </w:r>
            <w:r>
              <w:rPr>
                <w:noProof/>
              </w:rPr>
              <w:instrText>HYPERLINK \l "_Toc92817399"</w:instrText>
            </w:r>
            <w:r w:rsidRPr="00B10DAE">
              <w:rPr>
                <w:rStyle w:val="Hyperlink"/>
                <w:noProof/>
              </w:rPr>
              <w:instrText xml:space="preserve"> </w:instrText>
            </w:r>
            <w:r w:rsidRPr="00B10DAE">
              <w:rPr>
                <w:rStyle w:val="Hyperlink"/>
                <w:noProof/>
              </w:rPr>
              <w:fldChar w:fldCharType="separate"/>
            </w:r>
            <w:r w:rsidRPr="00B10DAE">
              <w:rPr>
                <w:rStyle w:val="Hyperlink"/>
                <w:noProof/>
              </w:rPr>
              <w:t>7.6</w:t>
            </w:r>
            <w:r>
              <w:rPr>
                <w:rFonts w:eastAsiaTheme="minorEastAsia"/>
                <w:noProof/>
              </w:rPr>
              <w:tab/>
            </w:r>
            <w:r w:rsidRPr="00B10DAE">
              <w:rPr>
                <w:rStyle w:val="Hyperlink"/>
                <w:noProof/>
              </w:rPr>
              <w:t>Design (OM-DS)</w:t>
            </w:r>
            <w:r>
              <w:rPr>
                <w:noProof/>
                <w:webHidden/>
              </w:rPr>
              <w:tab/>
            </w:r>
            <w:r>
              <w:rPr>
                <w:noProof/>
                <w:webHidden/>
              </w:rPr>
              <w:fldChar w:fldCharType="begin"/>
            </w:r>
            <w:r>
              <w:rPr>
                <w:noProof/>
                <w:webHidden/>
              </w:rPr>
              <w:instrText xml:space="preserve"> PAGEREF _Toc92817399 \h </w:instrText>
            </w:r>
          </w:ins>
          <w:r>
            <w:rPr>
              <w:noProof/>
              <w:webHidden/>
            </w:rPr>
          </w:r>
          <w:r>
            <w:rPr>
              <w:noProof/>
              <w:webHidden/>
            </w:rPr>
            <w:fldChar w:fldCharType="separate"/>
          </w:r>
          <w:ins w:id="138" w:author="Author">
            <w:r>
              <w:rPr>
                <w:noProof/>
                <w:webHidden/>
              </w:rPr>
              <w:t>20</w:t>
            </w:r>
            <w:r>
              <w:rPr>
                <w:noProof/>
                <w:webHidden/>
              </w:rPr>
              <w:fldChar w:fldCharType="end"/>
            </w:r>
            <w:r w:rsidRPr="00B10DAE">
              <w:rPr>
                <w:rStyle w:val="Hyperlink"/>
                <w:noProof/>
              </w:rPr>
              <w:fldChar w:fldCharType="end"/>
            </w:r>
          </w:ins>
        </w:p>
        <w:p w14:paraId="708FB83F" w14:textId="447916B6" w:rsidR="00862519" w:rsidRDefault="00862519">
          <w:pPr>
            <w:pStyle w:val="TOC2"/>
            <w:tabs>
              <w:tab w:val="left" w:pos="880"/>
              <w:tab w:val="right" w:leader="dot" w:pos="9016"/>
            </w:tabs>
            <w:rPr>
              <w:ins w:id="139" w:author="Author"/>
              <w:rFonts w:eastAsiaTheme="minorEastAsia"/>
              <w:noProof/>
            </w:rPr>
          </w:pPr>
          <w:ins w:id="140" w:author="Author">
            <w:r w:rsidRPr="00B10DAE">
              <w:rPr>
                <w:rStyle w:val="Hyperlink"/>
                <w:noProof/>
              </w:rPr>
              <w:fldChar w:fldCharType="begin"/>
            </w:r>
            <w:r w:rsidRPr="00B10DAE">
              <w:rPr>
                <w:rStyle w:val="Hyperlink"/>
                <w:noProof/>
              </w:rPr>
              <w:instrText xml:space="preserve"> </w:instrText>
            </w:r>
            <w:r>
              <w:rPr>
                <w:noProof/>
              </w:rPr>
              <w:instrText>HYPERLINK \l "_Toc92817400"</w:instrText>
            </w:r>
            <w:r w:rsidRPr="00B10DAE">
              <w:rPr>
                <w:rStyle w:val="Hyperlink"/>
                <w:noProof/>
              </w:rPr>
              <w:instrText xml:space="preserve"> </w:instrText>
            </w:r>
            <w:r w:rsidRPr="00B10DAE">
              <w:rPr>
                <w:rStyle w:val="Hyperlink"/>
                <w:noProof/>
              </w:rPr>
              <w:fldChar w:fldCharType="separate"/>
            </w:r>
            <w:r w:rsidRPr="00B10DAE">
              <w:rPr>
                <w:rStyle w:val="Hyperlink"/>
                <w:noProof/>
              </w:rPr>
              <w:t>7.7</w:t>
            </w:r>
            <w:r>
              <w:rPr>
                <w:rFonts w:eastAsiaTheme="minorEastAsia"/>
                <w:noProof/>
              </w:rPr>
              <w:tab/>
            </w:r>
            <w:r w:rsidRPr="00B10DAE">
              <w:rPr>
                <w:rStyle w:val="Hyperlink"/>
                <w:noProof/>
              </w:rPr>
              <w:t>Stakeholders (OM-SH)</w:t>
            </w:r>
            <w:r>
              <w:rPr>
                <w:noProof/>
                <w:webHidden/>
              </w:rPr>
              <w:tab/>
            </w:r>
            <w:r>
              <w:rPr>
                <w:noProof/>
                <w:webHidden/>
              </w:rPr>
              <w:fldChar w:fldCharType="begin"/>
            </w:r>
            <w:r>
              <w:rPr>
                <w:noProof/>
                <w:webHidden/>
              </w:rPr>
              <w:instrText xml:space="preserve"> PAGEREF _Toc92817400 \h </w:instrText>
            </w:r>
          </w:ins>
          <w:r>
            <w:rPr>
              <w:noProof/>
              <w:webHidden/>
            </w:rPr>
          </w:r>
          <w:r>
            <w:rPr>
              <w:noProof/>
              <w:webHidden/>
            </w:rPr>
            <w:fldChar w:fldCharType="separate"/>
          </w:r>
          <w:ins w:id="141" w:author="Author">
            <w:r>
              <w:rPr>
                <w:noProof/>
                <w:webHidden/>
              </w:rPr>
              <w:t>21</w:t>
            </w:r>
            <w:r>
              <w:rPr>
                <w:noProof/>
                <w:webHidden/>
              </w:rPr>
              <w:fldChar w:fldCharType="end"/>
            </w:r>
            <w:r w:rsidRPr="00B10DAE">
              <w:rPr>
                <w:rStyle w:val="Hyperlink"/>
                <w:noProof/>
              </w:rPr>
              <w:fldChar w:fldCharType="end"/>
            </w:r>
          </w:ins>
        </w:p>
        <w:p w14:paraId="549C2B1E" w14:textId="59CB9C06" w:rsidR="00862519" w:rsidRDefault="00862519">
          <w:pPr>
            <w:pStyle w:val="TOC2"/>
            <w:tabs>
              <w:tab w:val="left" w:pos="880"/>
              <w:tab w:val="right" w:leader="dot" w:pos="9016"/>
            </w:tabs>
            <w:rPr>
              <w:ins w:id="142" w:author="Author"/>
              <w:rFonts w:eastAsiaTheme="minorEastAsia"/>
              <w:noProof/>
            </w:rPr>
          </w:pPr>
          <w:ins w:id="143" w:author="Author">
            <w:r w:rsidRPr="00B10DAE">
              <w:rPr>
                <w:rStyle w:val="Hyperlink"/>
                <w:noProof/>
              </w:rPr>
              <w:fldChar w:fldCharType="begin"/>
            </w:r>
            <w:r w:rsidRPr="00B10DAE">
              <w:rPr>
                <w:rStyle w:val="Hyperlink"/>
                <w:noProof/>
              </w:rPr>
              <w:instrText xml:space="preserve"> </w:instrText>
            </w:r>
            <w:r>
              <w:rPr>
                <w:noProof/>
              </w:rPr>
              <w:instrText>HYPERLINK \l "_Toc92817401"</w:instrText>
            </w:r>
            <w:r w:rsidRPr="00B10DAE">
              <w:rPr>
                <w:rStyle w:val="Hyperlink"/>
                <w:noProof/>
              </w:rPr>
              <w:instrText xml:space="preserve"> </w:instrText>
            </w:r>
            <w:r w:rsidRPr="00B10DAE">
              <w:rPr>
                <w:rStyle w:val="Hyperlink"/>
                <w:noProof/>
              </w:rPr>
              <w:fldChar w:fldCharType="separate"/>
            </w:r>
            <w:r w:rsidRPr="00B10DAE">
              <w:rPr>
                <w:rStyle w:val="Hyperlink"/>
                <w:noProof/>
              </w:rPr>
              <w:t>7.8</w:t>
            </w:r>
            <w:r>
              <w:rPr>
                <w:rFonts w:eastAsiaTheme="minorEastAsia"/>
                <w:noProof/>
              </w:rPr>
              <w:tab/>
            </w:r>
            <w:r w:rsidRPr="00B10DAE">
              <w:rPr>
                <w:rStyle w:val="Hyperlink"/>
                <w:noProof/>
              </w:rPr>
              <w:t>Requirements (OM-R)</w:t>
            </w:r>
            <w:r>
              <w:rPr>
                <w:noProof/>
                <w:webHidden/>
              </w:rPr>
              <w:tab/>
            </w:r>
            <w:r>
              <w:rPr>
                <w:noProof/>
                <w:webHidden/>
              </w:rPr>
              <w:fldChar w:fldCharType="begin"/>
            </w:r>
            <w:r>
              <w:rPr>
                <w:noProof/>
                <w:webHidden/>
              </w:rPr>
              <w:instrText xml:space="preserve"> PAGEREF _Toc92817401 \h </w:instrText>
            </w:r>
          </w:ins>
          <w:r>
            <w:rPr>
              <w:noProof/>
              <w:webHidden/>
            </w:rPr>
          </w:r>
          <w:r>
            <w:rPr>
              <w:noProof/>
              <w:webHidden/>
            </w:rPr>
            <w:fldChar w:fldCharType="separate"/>
          </w:r>
          <w:ins w:id="144" w:author="Author">
            <w:r>
              <w:rPr>
                <w:noProof/>
                <w:webHidden/>
              </w:rPr>
              <w:t>21</w:t>
            </w:r>
            <w:r>
              <w:rPr>
                <w:noProof/>
                <w:webHidden/>
              </w:rPr>
              <w:fldChar w:fldCharType="end"/>
            </w:r>
            <w:r w:rsidRPr="00B10DAE">
              <w:rPr>
                <w:rStyle w:val="Hyperlink"/>
                <w:noProof/>
              </w:rPr>
              <w:fldChar w:fldCharType="end"/>
            </w:r>
          </w:ins>
        </w:p>
        <w:p w14:paraId="062EFCD6" w14:textId="4ED76E87" w:rsidR="00862519" w:rsidRDefault="00862519">
          <w:pPr>
            <w:pStyle w:val="TOC2"/>
            <w:tabs>
              <w:tab w:val="left" w:pos="880"/>
              <w:tab w:val="right" w:leader="dot" w:pos="9016"/>
            </w:tabs>
            <w:rPr>
              <w:ins w:id="145" w:author="Author"/>
              <w:rFonts w:eastAsiaTheme="minorEastAsia"/>
              <w:noProof/>
            </w:rPr>
          </w:pPr>
          <w:ins w:id="146" w:author="Author">
            <w:r w:rsidRPr="00B10DAE">
              <w:rPr>
                <w:rStyle w:val="Hyperlink"/>
                <w:noProof/>
              </w:rPr>
              <w:fldChar w:fldCharType="begin"/>
            </w:r>
            <w:r w:rsidRPr="00B10DAE">
              <w:rPr>
                <w:rStyle w:val="Hyperlink"/>
                <w:noProof/>
              </w:rPr>
              <w:instrText xml:space="preserve"> </w:instrText>
            </w:r>
            <w:r>
              <w:rPr>
                <w:noProof/>
              </w:rPr>
              <w:instrText>HYPERLINK \l "_Toc92817402"</w:instrText>
            </w:r>
            <w:r w:rsidRPr="00B10DAE">
              <w:rPr>
                <w:rStyle w:val="Hyperlink"/>
                <w:noProof/>
              </w:rPr>
              <w:instrText xml:space="preserve"> </w:instrText>
            </w:r>
            <w:r w:rsidRPr="00B10DAE">
              <w:rPr>
                <w:rStyle w:val="Hyperlink"/>
                <w:noProof/>
              </w:rPr>
              <w:fldChar w:fldCharType="separate"/>
            </w:r>
            <w:r w:rsidRPr="00B10DAE">
              <w:rPr>
                <w:rStyle w:val="Hyperlink"/>
                <w:noProof/>
              </w:rPr>
              <w:t>7.9</w:t>
            </w:r>
            <w:r>
              <w:rPr>
                <w:rFonts w:eastAsiaTheme="minorEastAsia"/>
                <w:noProof/>
              </w:rPr>
              <w:tab/>
            </w:r>
            <w:r w:rsidRPr="00B10DAE">
              <w:rPr>
                <w:rStyle w:val="Hyperlink"/>
                <w:noProof/>
              </w:rPr>
              <w:t>Deliverables (OM-DL)</w:t>
            </w:r>
            <w:r>
              <w:rPr>
                <w:noProof/>
                <w:webHidden/>
              </w:rPr>
              <w:tab/>
            </w:r>
            <w:r>
              <w:rPr>
                <w:noProof/>
                <w:webHidden/>
              </w:rPr>
              <w:fldChar w:fldCharType="begin"/>
            </w:r>
            <w:r>
              <w:rPr>
                <w:noProof/>
                <w:webHidden/>
              </w:rPr>
              <w:instrText xml:space="preserve"> PAGEREF _Toc92817402 \h </w:instrText>
            </w:r>
          </w:ins>
          <w:r>
            <w:rPr>
              <w:noProof/>
              <w:webHidden/>
            </w:rPr>
          </w:r>
          <w:r>
            <w:rPr>
              <w:noProof/>
              <w:webHidden/>
            </w:rPr>
            <w:fldChar w:fldCharType="separate"/>
          </w:r>
          <w:ins w:id="147" w:author="Author">
            <w:r>
              <w:rPr>
                <w:noProof/>
                <w:webHidden/>
              </w:rPr>
              <w:t>22</w:t>
            </w:r>
            <w:r>
              <w:rPr>
                <w:noProof/>
                <w:webHidden/>
              </w:rPr>
              <w:fldChar w:fldCharType="end"/>
            </w:r>
            <w:r w:rsidRPr="00B10DAE">
              <w:rPr>
                <w:rStyle w:val="Hyperlink"/>
                <w:noProof/>
              </w:rPr>
              <w:fldChar w:fldCharType="end"/>
            </w:r>
          </w:ins>
        </w:p>
        <w:p w14:paraId="53A65689" w14:textId="019F405B" w:rsidR="00862519" w:rsidRDefault="00862519">
          <w:pPr>
            <w:pStyle w:val="TOC2"/>
            <w:tabs>
              <w:tab w:val="left" w:pos="880"/>
              <w:tab w:val="right" w:leader="dot" w:pos="9016"/>
            </w:tabs>
            <w:rPr>
              <w:ins w:id="148" w:author="Author"/>
              <w:rFonts w:eastAsiaTheme="minorEastAsia"/>
              <w:noProof/>
            </w:rPr>
          </w:pPr>
          <w:ins w:id="149" w:author="Author">
            <w:r w:rsidRPr="00B10DAE">
              <w:rPr>
                <w:rStyle w:val="Hyperlink"/>
                <w:noProof/>
              </w:rPr>
              <w:fldChar w:fldCharType="begin"/>
            </w:r>
            <w:r w:rsidRPr="00B10DAE">
              <w:rPr>
                <w:rStyle w:val="Hyperlink"/>
                <w:noProof/>
              </w:rPr>
              <w:instrText xml:space="preserve"> </w:instrText>
            </w:r>
            <w:r>
              <w:rPr>
                <w:noProof/>
              </w:rPr>
              <w:instrText>HYPERLINK \l "_Toc92817403"</w:instrText>
            </w:r>
            <w:r w:rsidRPr="00B10DAE">
              <w:rPr>
                <w:rStyle w:val="Hyperlink"/>
                <w:noProof/>
              </w:rPr>
              <w:instrText xml:space="preserve"> </w:instrText>
            </w:r>
            <w:r w:rsidRPr="00B10DAE">
              <w:rPr>
                <w:rStyle w:val="Hyperlink"/>
                <w:noProof/>
              </w:rPr>
              <w:fldChar w:fldCharType="separate"/>
            </w:r>
            <w:r w:rsidRPr="00B10DAE">
              <w:rPr>
                <w:rStyle w:val="Hyperlink"/>
                <w:noProof/>
              </w:rPr>
              <w:t>7.10</w:t>
            </w:r>
            <w:r>
              <w:rPr>
                <w:rFonts w:eastAsiaTheme="minorEastAsia"/>
                <w:noProof/>
              </w:rPr>
              <w:tab/>
            </w:r>
            <w:r w:rsidRPr="00B10DAE">
              <w:rPr>
                <w:rStyle w:val="Hyperlink"/>
                <w:noProof/>
              </w:rPr>
              <w:t>Methodology (OM-M)</w:t>
            </w:r>
            <w:r>
              <w:rPr>
                <w:noProof/>
                <w:webHidden/>
              </w:rPr>
              <w:tab/>
            </w:r>
            <w:r>
              <w:rPr>
                <w:noProof/>
                <w:webHidden/>
              </w:rPr>
              <w:fldChar w:fldCharType="begin"/>
            </w:r>
            <w:r>
              <w:rPr>
                <w:noProof/>
                <w:webHidden/>
              </w:rPr>
              <w:instrText xml:space="preserve"> PAGEREF _Toc92817403 \h </w:instrText>
            </w:r>
          </w:ins>
          <w:r>
            <w:rPr>
              <w:noProof/>
              <w:webHidden/>
            </w:rPr>
          </w:r>
          <w:r>
            <w:rPr>
              <w:noProof/>
              <w:webHidden/>
            </w:rPr>
            <w:fldChar w:fldCharType="separate"/>
          </w:r>
          <w:ins w:id="150" w:author="Author">
            <w:r>
              <w:rPr>
                <w:noProof/>
                <w:webHidden/>
              </w:rPr>
              <w:t>22</w:t>
            </w:r>
            <w:r>
              <w:rPr>
                <w:noProof/>
                <w:webHidden/>
              </w:rPr>
              <w:fldChar w:fldCharType="end"/>
            </w:r>
            <w:r w:rsidRPr="00B10DAE">
              <w:rPr>
                <w:rStyle w:val="Hyperlink"/>
                <w:noProof/>
              </w:rPr>
              <w:fldChar w:fldCharType="end"/>
            </w:r>
          </w:ins>
        </w:p>
        <w:p w14:paraId="2F52B9D6" w14:textId="53B04FCA" w:rsidR="00862519" w:rsidRDefault="00862519">
          <w:pPr>
            <w:pStyle w:val="TOC2"/>
            <w:tabs>
              <w:tab w:val="left" w:pos="880"/>
              <w:tab w:val="right" w:leader="dot" w:pos="9016"/>
            </w:tabs>
            <w:rPr>
              <w:ins w:id="151" w:author="Author"/>
              <w:rFonts w:eastAsiaTheme="minorEastAsia"/>
              <w:noProof/>
            </w:rPr>
          </w:pPr>
          <w:ins w:id="152" w:author="Author">
            <w:r w:rsidRPr="00B10DAE">
              <w:rPr>
                <w:rStyle w:val="Hyperlink"/>
                <w:noProof/>
              </w:rPr>
              <w:fldChar w:fldCharType="begin"/>
            </w:r>
            <w:r w:rsidRPr="00B10DAE">
              <w:rPr>
                <w:rStyle w:val="Hyperlink"/>
                <w:noProof/>
              </w:rPr>
              <w:instrText xml:space="preserve"> </w:instrText>
            </w:r>
            <w:r>
              <w:rPr>
                <w:noProof/>
              </w:rPr>
              <w:instrText>HYPERLINK \l "_Toc92817404"</w:instrText>
            </w:r>
            <w:r w:rsidRPr="00B10DAE">
              <w:rPr>
                <w:rStyle w:val="Hyperlink"/>
                <w:noProof/>
              </w:rPr>
              <w:instrText xml:space="preserve"> </w:instrText>
            </w:r>
            <w:r w:rsidRPr="00B10DAE">
              <w:rPr>
                <w:rStyle w:val="Hyperlink"/>
                <w:noProof/>
              </w:rPr>
              <w:fldChar w:fldCharType="separate"/>
            </w:r>
            <w:r w:rsidRPr="00B10DAE">
              <w:rPr>
                <w:rStyle w:val="Hyperlink"/>
                <w:noProof/>
              </w:rPr>
              <w:t>7.11</w:t>
            </w:r>
            <w:r>
              <w:rPr>
                <w:rFonts w:eastAsiaTheme="minorEastAsia"/>
                <w:noProof/>
              </w:rPr>
              <w:tab/>
            </w:r>
            <w:r w:rsidRPr="00B10DAE">
              <w:rPr>
                <w:rStyle w:val="Hyperlink"/>
                <w:noProof/>
              </w:rPr>
              <w:t>Tools (OM-T)</w:t>
            </w:r>
            <w:r>
              <w:rPr>
                <w:noProof/>
                <w:webHidden/>
              </w:rPr>
              <w:tab/>
            </w:r>
            <w:r>
              <w:rPr>
                <w:noProof/>
                <w:webHidden/>
              </w:rPr>
              <w:fldChar w:fldCharType="begin"/>
            </w:r>
            <w:r>
              <w:rPr>
                <w:noProof/>
                <w:webHidden/>
              </w:rPr>
              <w:instrText xml:space="preserve"> PAGEREF _Toc92817404 \h </w:instrText>
            </w:r>
          </w:ins>
          <w:r>
            <w:rPr>
              <w:noProof/>
              <w:webHidden/>
            </w:rPr>
          </w:r>
          <w:r>
            <w:rPr>
              <w:noProof/>
              <w:webHidden/>
            </w:rPr>
            <w:fldChar w:fldCharType="separate"/>
          </w:r>
          <w:ins w:id="153" w:author="Author">
            <w:r>
              <w:rPr>
                <w:noProof/>
                <w:webHidden/>
              </w:rPr>
              <w:t>22</w:t>
            </w:r>
            <w:r>
              <w:rPr>
                <w:noProof/>
                <w:webHidden/>
              </w:rPr>
              <w:fldChar w:fldCharType="end"/>
            </w:r>
            <w:r w:rsidRPr="00B10DAE">
              <w:rPr>
                <w:rStyle w:val="Hyperlink"/>
                <w:noProof/>
              </w:rPr>
              <w:fldChar w:fldCharType="end"/>
            </w:r>
          </w:ins>
        </w:p>
        <w:p w14:paraId="13B00815" w14:textId="4EED44AC" w:rsidR="00862519" w:rsidRDefault="00862519">
          <w:pPr>
            <w:pStyle w:val="TOC2"/>
            <w:tabs>
              <w:tab w:val="left" w:pos="880"/>
              <w:tab w:val="right" w:leader="dot" w:pos="9016"/>
            </w:tabs>
            <w:rPr>
              <w:ins w:id="154" w:author="Author"/>
              <w:rFonts w:eastAsiaTheme="minorEastAsia"/>
              <w:noProof/>
            </w:rPr>
          </w:pPr>
          <w:ins w:id="155" w:author="Author">
            <w:r w:rsidRPr="00B10DAE">
              <w:rPr>
                <w:rStyle w:val="Hyperlink"/>
                <w:noProof/>
              </w:rPr>
              <w:fldChar w:fldCharType="begin"/>
            </w:r>
            <w:r w:rsidRPr="00B10DAE">
              <w:rPr>
                <w:rStyle w:val="Hyperlink"/>
                <w:noProof/>
              </w:rPr>
              <w:instrText xml:space="preserve"> </w:instrText>
            </w:r>
            <w:r>
              <w:rPr>
                <w:noProof/>
              </w:rPr>
              <w:instrText>HYPERLINK \l "_Toc92817405"</w:instrText>
            </w:r>
            <w:r w:rsidRPr="00B10DAE">
              <w:rPr>
                <w:rStyle w:val="Hyperlink"/>
                <w:noProof/>
              </w:rPr>
              <w:instrText xml:space="preserve"> </w:instrText>
            </w:r>
            <w:r w:rsidRPr="00B10DAE">
              <w:rPr>
                <w:rStyle w:val="Hyperlink"/>
                <w:noProof/>
              </w:rPr>
              <w:fldChar w:fldCharType="separate"/>
            </w:r>
            <w:r w:rsidRPr="00B10DAE">
              <w:rPr>
                <w:rStyle w:val="Hyperlink"/>
                <w:noProof/>
              </w:rPr>
              <w:t>7.12</w:t>
            </w:r>
            <w:r>
              <w:rPr>
                <w:rFonts w:eastAsiaTheme="minorEastAsia"/>
                <w:noProof/>
              </w:rPr>
              <w:tab/>
            </w:r>
            <w:r w:rsidRPr="00B10DAE">
              <w:rPr>
                <w:rStyle w:val="Hyperlink"/>
                <w:noProof/>
              </w:rPr>
              <w:t>Repository (OM-REP)</w:t>
            </w:r>
            <w:r>
              <w:rPr>
                <w:noProof/>
                <w:webHidden/>
              </w:rPr>
              <w:tab/>
            </w:r>
            <w:r>
              <w:rPr>
                <w:noProof/>
                <w:webHidden/>
              </w:rPr>
              <w:fldChar w:fldCharType="begin"/>
            </w:r>
            <w:r>
              <w:rPr>
                <w:noProof/>
                <w:webHidden/>
              </w:rPr>
              <w:instrText xml:space="preserve"> PAGEREF _Toc92817405 \h </w:instrText>
            </w:r>
          </w:ins>
          <w:r>
            <w:rPr>
              <w:noProof/>
              <w:webHidden/>
            </w:rPr>
          </w:r>
          <w:r>
            <w:rPr>
              <w:noProof/>
              <w:webHidden/>
            </w:rPr>
            <w:fldChar w:fldCharType="separate"/>
          </w:r>
          <w:ins w:id="156" w:author="Author">
            <w:r>
              <w:rPr>
                <w:noProof/>
                <w:webHidden/>
              </w:rPr>
              <w:t>23</w:t>
            </w:r>
            <w:r>
              <w:rPr>
                <w:noProof/>
                <w:webHidden/>
              </w:rPr>
              <w:fldChar w:fldCharType="end"/>
            </w:r>
            <w:r w:rsidRPr="00B10DAE">
              <w:rPr>
                <w:rStyle w:val="Hyperlink"/>
                <w:noProof/>
              </w:rPr>
              <w:fldChar w:fldCharType="end"/>
            </w:r>
          </w:ins>
        </w:p>
        <w:p w14:paraId="6332D017" w14:textId="0DA95C0B" w:rsidR="00862519" w:rsidRDefault="00862519">
          <w:pPr>
            <w:pStyle w:val="TOC2"/>
            <w:tabs>
              <w:tab w:val="left" w:pos="880"/>
              <w:tab w:val="right" w:leader="dot" w:pos="9016"/>
            </w:tabs>
            <w:rPr>
              <w:ins w:id="157" w:author="Author"/>
              <w:rFonts w:eastAsiaTheme="minorEastAsia"/>
              <w:noProof/>
            </w:rPr>
          </w:pPr>
          <w:ins w:id="158" w:author="Author">
            <w:r w:rsidRPr="00B10DAE">
              <w:rPr>
                <w:rStyle w:val="Hyperlink"/>
                <w:noProof/>
              </w:rPr>
              <w:fldChar w:fldCharType="begin"/>
            </w:r>
            <w:r w:rsidRPr="00B10DAE">
              <w:rPr>
                <w:rStyle w:val="Hyperlink"/>
                <w:noProof/>
              </w:rPr>
              <w:instrText xml:space="preserve"> </w:instrText>
            </w:r>
            <w:r>
              <w:rPr>
                <w:noProof/>
              </w:rPr>
              <w:instrText>HYPERLINK \l "_Toc92817406"</w:instrText>
            </w:r>
            <w:r w:rsidRPr="00B10DAE">
              <w:rPr>
                <w:rStyle w:val="Hyperlink"/>
                <w:noProof/>
              </w:rPr>
              <w:instrText xml:space="preserve"> </w:instrText>
            </w:r>
            <w:r w:rsidRPr="00B10DAE">
              <w:rPr>
                <w:rStyle w:val="Hyperlink"/>
                <w:noProof/>
              </w:rPr>
              <w:fldChar w:fldCharType="separate"/>
            </w:r>
            <w:r w:rsidRPr="00B10DAE">
              <w:rPr>
                <w:rStyle w:val="Hyperlink"/>
                <w:noProof/>
              </w:rPr>
              <w:t>7.13</w:t>
            </w:r>
            <w:r>
              <w:rPr>
                <w:rFonts w:eastAsiaTheme="minorEastAsia"/>
                <w:noProof/>
              </w:rPr>
              <w:tab/>
            </w:r>
            <w:r w:rsidRPr="00B10DAE">
              <w:rPr>
                <w:rStyle w:val="Hyperlink"/>
                <w:noProof/>
              </w:rPr>
              <w:t>Governance (OM-G)</w:t>
            </w:r>
            <w:r>
              <w:rPr>
                <w:noProof/>
                <w:webHidden/>
              </w:rPr>
              <w:tab/>
            </w:r>
            <w:r>
              <w:rPr>
                <w:noProof/>
                <w:webHidden/>
              </w:rPr>
              <w:fldChar w:fldCharType="begin"/>
            </w:r>
            <w:r>
              <w:rPr>
                <w:noProof/>
                <w:webHidden/>
              </w:rPr>
              <w:instrText xml:space="preserve"> PAGEREF _Toc92817406 \h </w:instrText>
            </w:r>
          </w:ins>
          <w:r>
            <w:rPr>
              <w:noProof/>
              <w:webHidden/>
            </w:rPr>
          </w:r>
          <w:r>
            <w:rPr>
              <w:noProof/>
              <w:webHidden/>
            </w:rPr>
            <w:fldChar w:fldCharType="separate"/>
          </w:r>
          <w:ins w:id="159" w:author="Author">
            <w:r>
              <w:rPr>
                <w:noProof/>
                <w:webHidden/>
              </w:rPr>
              <w:t>23</w:t>
            </w:r>
            <w:r>
              <w:rPr>
                <w:noProof/>
                <w:webHidden/>
              </w:rPr>
              <w:fldChar w:fldCharType="end"/>
            </w:r>
            <w:r w:rsidRPr="00B10DAE">
              <w:rPr>
                <w:rStyle w:val="Hyperlink"/>
                <w:noProof/>
              </w:rPr>
              <w:fldChar w:fldCharType="end"/>
            </w:r>
          </w:ins>
        </w:p>
        <w:p w14:paraId="2F65E09E" w14:textId="1A32A776" w:rsidR="00862519" w:rsidRDefault="00862519">
          <w:pPr>
            <w:pStyle w:val="TOC2"/>
            <w:tabs>
              <w:tab w:val="left" w:pos="880"/>
              <w:tab w:val="right" w:leader="dot" w:pos="9016"/>
            </w:tabs>
            <w:rPr>
              <w:ins w:id="160" w:author="Author"/>
              <w:rFonts w:eastAsiaTheme="minorEastAsia"/>
              <w:noProof/>
            </w:rPr>
          </w:pPr>
          <w:ins w:id="161" w:author="Author">
            <w:r w:rsidRPr="00B10DAE">
              <w:rPr>
                <w:rStyle w:val="Hyperlink"/>
                <w:noProof/>
              </w:rPr>
              <w:fldChar w:fldCharType="begin"/>
            </w:r>
            <w:r w:rsidRPr="00B10DAE">
              <w:rPr>
                <w:rStyle w:val="Hyperlink"/>
                <w:noProof/>
              </w:rPr>
              <w:instrText xml:space="preserve"> </w:instrText>
            </w:r>
            <w:r>
              <w:rPr>
                <w:noProof/>
              </w:rPr>
              <w:instrText>HYPERLINK \l "_Toc92817407"</w:instrText>
            </w:r>
            <w:r w:rsidRPr="00B10DAE">
              <w:rPr>
                <w:rStyle w:val="Hyperlink"/>
                <w:noProof/>
              </w:rPr>
              <w:instrText xml:space="preserve"> </w:instrText>
            </w:r>
            <w:r w:rsidRPr="00B10DAE">
              <w:rPr>
                <w:rStyle w:val="Hyperlink"/>
                <w:noProof/>
              </w:rPr>
              <w:fldChar w:fldCharType="separate"/>
            </w:r>
            <w:r w:rsidRPr="00B10DAE">
              <w:rPr>
                <w:rStyle w:val="Hyperlink"/>
                <w:noProof/>
              </w:rPr>
              <w:t>7.14</w:t>
            </w:r>
            <w:r>
              <w:rPr>
                <w:rFonts w:eastAsiaTheme="minorEastAsia"/>
                <w:noProof/>
              </w:rPr>
              <w:tab/>
            </w:r>
            <w:r w:rsidRPr="00B10DAE">
              <w:rPr>
                <w:rStyle w:val="Hyperlink"/>
                <w:noProof/>
              </w:rPr>
              <w:t>Products (OM-P)</w:t>
            </w:r>
            <w:r>
              <w:rPr>
                <w:noProof/>
                <w:webHidden/>
              </w:rPr>
              <w:tab/>
            </w:r>
            <w:r>
              <w:rPr>
                <w:noProof/>
                <w:webHidden/>
              </w:rPr>
              <w:fldChar w:fldCharType="begin"/>
            </w:r>
            <w:r>
              <w:rPr>
                <w:noProof/>
                <w:webHidden/>
              </w:rPr>
              <w:instrText xml:space="preserve"> PAGEREF _Toc92817407 \h </w:instrText>
            </w:r>
          </w:ins>
          <w:r>
            <w:rPr>
              <w:noProof/>
              <w:webHidden/>
            </w:rPr>
          </w:r>
          <w:r>
            <w:rPr>
              <w:noProof/>
              <w:webHidden/>
            </w:rPr>
            <w:fldChar w:fldCharType="separate"/>
          </w:r>
          <w:ins w:id="162" w:author="Author">
            <w:r>
              <w:rPr>
                <w:noProof/>
                <w:webHidden/>
              </w:rPr>
              <w:t>24</w:t>
            </w:r>
            <w:r>
              <w:rPr>
                <w:noProof/>
                <w:webHidden/>
              </w:rPr>
              <w:fldChar w:fldCharType="end"/>
            </w:r>
            <w:r w:rsidRPr="00B10DAE">
              <w:rPr>
                <w:rStyle w:val="Hyperlink"/>
                <w:noProof/>
              </w:rPr>
              <w:fldChar w:fldCharType="end"/>
            </w:r>
          </w:ins>
        </w:p>
        <w:p w14:paraId="7266D434" w14:textId="45A18FD2" w:rsidR="00862519" w:rsidRDefault="00862519">
          <w:pPr>
            <w:pStyle w:val="TOC2"/>
            <w:tabs>
              <w:tab w:val="left" w:pos="880"/>
              <w:tab w:val="right" w:leader="dot" w:pos="9016"/>
            </w:tabs>
            <w:rPr>
              <w:ins w:id="163" w:author="Author"/>
              <w:rFonts w:eastAsiaTheme="minorEastAsia"/>
              <w:noProof/>
            </w:rPr>
          </w:pPr>
          <w:ins w:id="164" w:author="Author">
            <w:r w:rsidRPr="00B10DAE">
              <w:rPr>
                <w:rStyle w:val="Hyperlink"/>
                <w:noProof/>
              </w:rPr>
              <w:fldChar w:fldCharType="begin"/>
            </w:r>
            <w:r w:rsidRPr="00B10DAE">
              <w:rPr>
                <w:rStyle w:val="Hyperlink"/>
                <w:noProof/>
              </w:rPr>
              <w:instrText xml:space="preserve"> </w:instrText>
            </w:r>
            <w:r>
              <w:rPr>
                <w:noProof/>
              </w:rPr>
              <w:instrText>HYPERLINK \l "_Toc92817408"</w:instrText>
            </w:r>
            <w:r w:rsidRPr="00B10DAE">
              <w:rPr>
                <w:rStyle w:val="Hyperlink"/>
                <w:noProof/>
              </w:rPr>
              <w:instrText xml:space="preserve"> </w:instrText>
            </w:r>
            <w:r w:rsidRPr="00B10DAE">
              <w:rPr>
                <w:rStyle w:val="Hyperlink"/>
                <w:noProof/>
              </w:rPr>
              <w:fldChar w:fldCharType="separate"/>
            </w:r>
            <w:r w:rsidRPr="00B10DAE">
              <w:rPr>
                <w:rStyle w:val="Hyperlink"/>
                <w:noProof/>
              </w:rPr>
              <w:t>7.15</w:t>
            </w:r>
            <w:r>
              <w:rPr>
                <w:rFonts w:eastAsiaTheme="minorEastAsia"/>
                <w:noProof/>
              </w:rPr>
              <w:tab/>
            </w:r>
            <w:r w:rsidRPr="00B10DAE">
              <w:rPr>
                <w:rStyle w:val="Hyperlink"/>
                <w:noProof/>
              </w:rPr>
              <w:t>Roadmaps (OM-RM)</w:t>
            </w:r>
            <w:r>
              <w:rPr>
                <w:noProof/>
                <w:webHidden/>
              </w:rPr>
              <w:tab/>
            </w:r>
            <w:r>
              <w:rPr>
                <w:noProof/>
                <w:webHidden/>
              </w:rPr>
              <w:fldChar w:fldCharType="begin"/>
            </w:r>
            <w:r>
              <w:rPr>
                <w:noProof/>
                <w:webHidden/>
              </w:rPr>
              <w:instrText xml:space="preserve"> PAGEREF _Toc92817408 \h </w:instrText>
            </w:r>
          </w:ins>
          <w:r>
            <w:rPr>
              <w:noProof/>
              <w:webHidden/>
            </w:rPr>
          </w:r>
          <w:r>
            <w:rPr>
              <w:noProof/>
              <w:webHidden/>
            </w:rPr>
            <w:fldChar w:fldCharType="separate"/>
          </w:r>
          <w:ins w:id="165" w:author="Author">
            <w:r>
              <w:rPr>
                <w:noProof/>
                <w:webHidden/>
              </w:rPr>
              <w:t>24</w:t>
            </w:r>
            <w:r>
              <w:rPr>
                <w:noProof/>
                <w:webHidden/>
              </w:rPr>
              <w:fldChar w:fldCharType="end"/>
            </w:r>
            <w:r w:rsidRPr="00B10DAE">
              <w:rPr>
                <w:rStyle w:val="Hyperlink"/>
                <w:noProof/>
              </w:rPr>
              <w:fldChar w:fldCharType="end"/>
            </w:r>
          </w:ins>
        </w:p>
        <w:p w14:paraId="6DE7C1AE" w14:textId="5B14C910" w:rsidR="00862519" w:rsidRDefault="00862519">
          <w:pPr>
            <w:pStyle w:val="TOC2"/>
            <w:tabs>
              <w:tab w:val="left" w:pos="880"/>
              <w:tab w:val="right" w:leader="dot" w:pos="9016"/>
            </w:tabs>
            <w:rPr>
              <w:ins w:id="166" w:author="Author"/>
              <w:rFonts w:eastAsiaTheme="minorEastAsia"/>
              <w:noProof/>
            </w:rPr>
          </w:pPr>
          <w:ins w:id="167" w:author="Author">
            <w:r w:rsidRPr="00B10DAE">
              <w:rPr>
                <w:rStyle w:val="Hyperlink"/>
                <w:noProof/>
              </w:rPr>
              <w:fldChar w:fldCharType="begin"/>
            </w:r>
            <w:r w:rsidRPr="00B10DAE">
              <w:rPr>
                <w:rStyle w:val="Hyperlink"/>
                <w:noProof/>
              </w:rPr>
              <w:instrText xml:space="preserve"> </w:instrText>
            </w:r>
            <w:r>
              <w:rPr>
                <w:noProof/>
              </w:rPr>
              <w:instrText>HYPERLINK \l "_Toc92817409"</w:instrText>
            </w:r>
            <w:r w:rsidRPr="00B10DAE">
              <w:rPr>
                <w:rStyle w:val="Hyperlink"/>
                <w:noProof/>
              </w:rPr>
              <w:instrText xml:space="preserve"> </w:instrText>
            </w:r>
            <w:r w:rsidRPr="00B10DAE">
              <w:rPr>
                <w:rStyle w:val="Hyperlink"/>
                <w:noProof/>
              </w:rPr>
              <w:fldChar w:fldCharType="separate"/>
            </w:r>
            <w:r w:rsidRPr="00B10DAE">
              <w:rPr>
                <w:rStyle w:val="Hyperlink"/>
                <w:noProof/>
              </w:rPr>
              <w:t>7.16</w:t>
            </w:r>
            <w:r>
              <w:rPr>
                <w:rFonts w:eastAsiaTheme="minorEastAsia"/>
                <w:noProof/>
              </w:rPr>
              <w:tab/>
            </w:r>
            <w:r w:rsidRPr="00B10DAE">
              <w:rPr>
                <w:rStyle w:val="Hyperlink"/>
                <w:noProof/>
              </w:rPr>
              <w:t>Experiments (OM-E)</w:t>
            </w:r>
            <w:r>
              <w:rPr>
                <w:noProof/>
                <w:webHidden/>
              </w:rPr>
              <w:tab/>
            </w:r>
            <w:r>
              <w:rPr>
                <w:noProof/>
                <w:webHidden/>
              </w:rPr>
              <w:fldChar w:fldCharType="begin"/>
            </w:r>
            <w:r>
              <w:rPr>
                <w:noProof/>
                <w:webHidden/>
              </w:rPr>
              <w:instrText xml:space="preserve"> PAGEREF _Toc92817409 \h </w:instrText>
            </w:r>
          </w:ins>
          <w:r>
            <w:rPr>
              <w:noProof/>
              <w:webHidden/>
            </w:rPr>
          </w:r>
          <w:r>
            <w:rPr>
              <w:noProof/>
              <w:webHidden/>
            </w:rPr>
            <w:fldChar w:fldCharType="separate"/>
          </w:r>
          <w:ins w:id="168" w:author="Author">
            <w:r>
              <w:rPr>
                <w:noProof/>
                <w:webHidden/>
              </w:rPr>
              <w:t>24</w:t>
            </w:r>
            <w:r>
              <w:rPr>
                <w:noProof/>
                <w:webHidden/>
              </w:rPr>
              <w:fldChar w:fldCharType="end"/>
            </w:r>
            <w:r w:rsidRPr="00B10DAE">
              <w:rPr>
                <w:rStyle w:val="Hyperlink"/>
                <w:noProof/>
              </w:rPr>
              <w:fldChar w:fldCharType="end"/>
            </w:r>
          </w:ins>
        </w:p>
        <w:p w14:paraId="6EFE148A" w14:textId="011E5B6F" w:rsidR="00862519" w:rsidRDefault="00862519">
          <w:pPr>
            <w:pStyle w:val="TOC1"/>
            <w:rPr>
              <w:ins w:id="169" w:author="Author"/>
              <w:rFonts w:eastAsiaTheme="minorEastAsia"/>
              <w:noProof/>
            </w:rPr>
          </w:pPr>
          <w:ins w:id="170" w:author="Author">
            <w:r w:rsidRPr="00B10DAE">
              <w:rPr>
                <w:rStyle w:val="Hyperlink"/>
                <w:noProof/>
              </w:rPr>
              <w:fldChar w:fldCharType="begin"/>
            </w:r>
            <w:r w:rsidRPr="00B10DAE">
              <w:rPr>
                <w:rStyle w:val="Hyperlink"/>
                <w:noProof/>
              </w:rPr>
              <w:instrText xml:space="preserve"> </w:instrText>
            </w:r>
            <w:r>
              <w:rPr>
                <w:noProof/>
              </w:rPr>
              <w:instrText>HYPERLINK \l "_Toc92817410"</w:instrText>
            </w:r>
            <w:r w:rsidRPr="00B10DAE">
              <w:rPr>
                <w:rStyle w:val="Hyperlink"/>
                <w:noProof/>
              </w:rPr>
              <w:instrText xml:space="preserve"> </w:instrText>
            </w:r>
            <w:r w:rsidRPr="00B10DAE">
              <w:rPr>
                <w:rStyle w:val="Hyperlink"/>
                <w:noProof/>
              </w:rPr>
              <w:fldChar w:fldCharType="separate"/>
            </w:r>
            <w:r w:rsidRPr="00B10DAE">
              <w:rPr>
                <w:rStyle w:val="Hyperlink"/>
                <w:noProof/>
              </w:rPr>
              <w:t>8</w:t>
            </w:r>
            <w:r>
              <w:rPr>
                <w:rFonts w:eastAsiaTheme="minorEastAsia"/>
                <w:noProof/>
              </w:rPr>
              <w:tab/>
            </w:r>
            <w:r w:rsidRPr="00B10DAE">
              <w:rPr>
                <w:rStyle w:val="Hyperlink"/>
                <w:noProof/>
              </w:rPr>
              <w:t>Outcomes</w:t>
            </w:r>
            <w:r>
              <w:rPr>
                <w:noProof/>
                <w:webHidden/>
              </w:rPr>
              <w:tab/>
            </w:r>
            <w:r>
              <w:rPr>
                <w:noProof/>
                <w:webHidden/>
              </w:rPr>
              <w:fldChar w:fldCharType="begin"/>
            </w:r>
            <w:r>
              <w:rPr>
                <w:noProof/>
                <w:webHidden/>
              </w:rPr>
              <w:instrText xml:space="preserve"> PAGEREF _Toc92817410 \h </w:instrText>
            </w:r>
          </w:ins>
          <w:r>
            <w:rPr>
              <w:noProof/>
              <w:webHidden/>
            </w:rPr>
          </w:r>
          <w:r>
            <w:rPr>
              <w:noProof/>
              <w:webHidden/>
            </w:rPr>
            <w:fldChar w:fldCharType="separate"/>
          </w:r>
          <w:ins w:id="171" w:author="Author">
            <w:r>
              <w:rPr>
                <w:noProof/>
                <w:webHidden/>
              </w:rPr>
              <w:t>25</w:t>
            </w:r>
            <w:r>
              <w:rPr>
                <w:noProof/>
                <w:webHidden/>
              </w:rPr>
              <w:fldChar w:fldCharType="end"/>
            </w:r>
            <w:r w:rsidRPr="00B10DAE">
              <w:rPr>
                <w:rStyle w:val="Hyperlink"/>
                <w:noProof/>
              </w:rPr>
              <w:fldChar w:fldCharType="end"/>
            </w:r>
          </w:ins>
        </w:p>
        <w:p w14:paraId="2466D45E" w14:textId="252FB4EE" w:rsidR="00862519" w:rsidRDefault="00862519">
          <w:pPr>
            <w:pStyle w:val="TOC2"/>
            <w:tabs>
              <w:tab w:val="left" w:pos="880"/>
              <w:tab w:val="right" w:leader="dot" w:pos="9016"/>
            </w:tabs>
            <w:rPr>
              <w:ins w:id="172" w:author="Author"/>
              <w:rFonts w:eastAsiaTheme="minorEastAsia"/>
              <w:noProof/>
            </w:rPr>
          </w:pPr>
          <w:ins w:id="173" w:author="Author">
            <w:r w:rsidRPr="00B10DAE">
              <w:rPr>
                <w:rStyle w:val="Hyperlink"/>
                <w:noProof/>
              </w:rPr>
              <w:fldChar w:fldCharType="begin"/>
            </w:r>
            <w:r w:rsidRPr="00B10DAE">
              <w:rPr>
                <w:rStyle w:val="Hyperlink"/>
                <w:noProof/>
              </w:rPr>
              <w:instrText xml:space="preserve"> </w:instrText>
            </w:r>
            <w:r>
              <w:rPr>
                <w:noProof/>
              </w:rPr>
              <w:instrText>HYPERLINK \l "_Toc92817411"</w:instrText>
            </w:r>
            <w:r w:rsidRPr="00B10DAE">
              <w:rPr>
                <w:rStyle w:val="Hyperlink"/>
                <w:noProof/>
              </w:rPr>
              <w:instrText xml:space="preserve"> </w:instrText>
            </w:r>
            <w:r w:rsidRPr="00B10DAE">
              <w:rPr>
                <w:rStyle w:val="Hyperlink"/>
                <w:noProof/>
              </w:rPr>
              <w:fldChar w:fldCharType="separate"/>
            </w:r>
            <w:r w:rsidRPr="00B10DAE">
              <w:rPr>
                <w:rStyle w:val="Hyperlink"/>
                <w:noProof/>
              </w:rPr>
              <w:t>8.1</w:t>
            </w:r>
            <w:r>
              <w:rPr>
                <w:rFonts w:eastAsiaTheme="minorEastAsia"/>
                <w:noProof/>
              </w:rPr>
              <w:tab/>
            </w:r>
            <w:r w:rsidRPr="00B10DAE">
              <w:rPr>
                <w:rStyle w:val="Hyperlink"/>
                <w:noProof/>
              </w:rPr>
              <w:t>Strategy (O-S)</w:t>
            </w:r>
            <w:r>
              <w:rPr>
                <w:noProof/>
                <w:webHidden/>
              </w:rPr>
              <w:tab/>
            </w:r>
            <w:r>
              <w:rPr>
                <w:noProof/>
                <w:webHidden/>
              </w:rPr>
              <w:fldChar w:fldCharType="begin"/>
            </w:r>
            <w:r>
              <w:rPr>
                <w:noProof/>
                <w:webHidden/>
              </w:rPr>
              <w:instrText xml:space="preserve"> PAGEREF _Toc92817411 \h </w:instrText>
            </w:r>
          </w:ins>
          <w:r>
            <w:rPr>
              <w:noProof/>
              <w:webHidden/>
            </w:rPr>
          </w:r>
          <w:r>
            <w:rPr>
              <w:noProof/>
              <w:webHidden/>
            </w:rPr>
            <w:fldChar w:fldCharType="separate"/>
          </w:r>
          <w:ins w:id="174" w:author="Author">
            <w:r>
              <w:rPr>
                <w:noProof/>
                <w:webHidden/>
              </w:rPr>
              <w:t>25</w:t>
            </w:r>
            <w:r>
              <w:rPr>
                <w:noProof/>
                <w:webHidden/>
              </w:rPr>
              <w:fldChar w:fldCharType="end"/>
            </w:r>
            <w:r w:rsidRPr="00B10DAE">
              <w:rPr>
                <w:rStyle w:val="Hyperlink"/>
                <w:noProof/>
              </w:rPr>
              <w:fldChar w:fldCharType="end"/>
            </w:r>
          </w:ins>
        </w:p>
        <w:p w14:paraId="17EDD2B9" w14:textId="3F961BB4" w:rsidR="00862519" w:rsidRDefault="00862519">
          <w:pPr>
            <w:pStyle w:val="TOC2"/>
            <w:tabs>
              <w:tab w:val="left" w:pos="880"/>
              <w:tab w:val="right" w:leader="dot" w:pos="9016"/>
            </w:tabs>
            <w:rPr>
              <w:ins w:id="175" w:author="Author"/>
              <w:rFonts w:eastAsiaTheme="minorEastAsia"/>
              <w:noProof/>
            </w:rPr>
          </w:pPr>
          <w:ins w:id="176" w:author="Author">
            <w:r w:rsidRPr="00B10DAE">
              <w:rPr>
                <w:rStyle w:val="Hyperlink"/>
                <w:noProof/>
              </w:rPr>
              <w:fldChar w:fldCharType="begin"/>
            </w:r>
            <w:r w:rsidRPr="00B10DAE">
              <w:rPr>
                <w:rStyle w:val="Hyperlink"/>
                <w:noProof/>
              </w:rPr>
              <w:instrText xml:space="preserve"> </w:instrText>
            </w:r>
            <w:r>
              <w:rPr>
                <w:noProof/>
              </w:rPr>
              <w:instrText>HYPERLINK \l "_Toc92817412"</w:instrText>
            </w:r>
            <w:r w:rsidRPr="00B10DAE">
              <w:rPr>
                <w:rStyle w:val="Hyperlink"/>
                <w:noProof/>
              </w:rPr>
              <w:instrText xml:space="preserve"> </w:instrText>
            </w:r>
            <w:r w:rsidRPr="00B10DAE">
              <w:rPr>
                <w:rStyle w:val="Hyperlink"/>
                <w:noProof/>
              </w:rPr>
              <w:fldChar w:fldCharType="separate"/>
            </w:r>
            <w:r w:rsidRPr="00B10DAE">
              <w:rPr>
                <w:rStyle w:val="Hyperlink"/>
                <w:noProof/>
              </w:rPr>
              <w:t>8.2</w:t>
            </w:r>
            <w:r>
              <w:rPr>
                <w:rFonts w:eastAsiaTheme="minorEastAsia"/>
                <w:noProof/>
              </w:rPr>
              <w:tab/>
            </w:r>
            <w:r w:rsidRPr="00B10DAE">
              <w:rPr>
                <w:rStyle w:val="Hyperlink"/>
                <w:noProof/>
              </w:rPr>
              <w:t>Agility (O-A)</w:t>
            </w:r>
            <w:r>
              <w:rPr>
                <w:noProof/>
                <w:webHidden/>
              </w:rPr>
              <w:tab/>
            </w:r>
            <w:r>
              <w:rPr>
                <w:noProof/>
                <w:webHidden/>
              </w:rPr>
              <w:fldChar w:fldCharType="begin"/>
            </w:r>
            <w:r>
              <w:rPr>
                <w:noProof/>
                <w:webHidden/>
              </w:rPr>
              <w:instrText xml:space="preserve"> PAGEREF _Toc92817412 \h </w:instrText>
            </w:r>
          </w:ins>
          <w:r>
            <w:rPr>
              <w:noProof/>
              <w:webHidden/>
            </w:rPr>
          </w:r>
          <w:r>
            <w:rPr>
              <w:noProof/>
              <w:webHidden/>
            </w:rPr>
            <w:fldChar w:fldCharType="separate"/>
          </w:r>
          <w:ins w:id="177" w:author="Author">
            <w:r>
              <w:rPr>
                <w:noProof/>
                <w:webHidden/>
              </w:rPr>
              <w:t>25</w:t>
            </w:r>
            <w:r>
              <w:rPr>
                <w:noProof/>
                <w:webHidden/>
              </w:rPr>
              <w:fldChar w:fldCharType="end"/>
            </w:r>
            <w:r w:rsidRPr="00B10DAE">
              <w:rPr>
                <w:rStyle w:val="Hyperlink"/>
                <w:noProof/>
              </w:rPr>
              <w:fldChar w:fldCharType="end"/>
            </w:r>
          </w:ins>
        </w:p>
        <w:p w14:paraId="19B9BC01" w14:textId="6866FEF3" w:rsidR="00862519" w:rsidRDefault="00862519">
          <w:pPr>
            <w:pStyle w:val="TOC2"/>
            <w:tabs>
              <w:tab w:val="left" w:pos="880"/>
              <w:tab w:val="right" w:leader="dot" w:pos="9016"/>
            </w:tabs>
            <w:rPr>
              <w:ins w:id="178" w:author="Author"/>
              <w:rFonts w:eastAsiaTheme="minorEastAsia"/>
              <w:noProof/>
            </w:rPr>
          </w:pPr>
          <w:ins w:id="179" w:author="Author">
            <w:r w:rsidRPr="00B10DAE">
              <w:rPr>
                <w:rStyle w:val="Hyperlink"/>
                <w:noProof/>
              </w:rPr>
              <w:fldChar w:fldCharType="begin"/>
            </w:r>
            <w:r w:rsidRPr="00B10DAE">
              <w:rPr>
                <w:rStyle w:val="Hyperlink"/>
                <w:noProof/>
              </w:rPr>
              <w:instrText xml:space="preserve"> </w:instrText>
            </w:r>
            <w:r>
              <w:rPr>
                <w:noProof/>
              </w:rPr>
              <w:instrText>HYPERLINK \l "_Toc92817413"</w:instrText>
            </w:r>
            <w:r w:rsidRPr="00B10DAE">
              <w:rPr>
                <w:rStyle w:val="Hyperlink"/>
                <w:noProof/>
              </w:rPr>
              <w:instrText xml:space="preserve"> </w:instrText>
            </w:r>
            <w:r w:rsidRPr="00B10DAE">
              <w:rPr>
                <w:rStyle w:val="Hyperlink"/>
                <w:noProof/>
              </w:rPr>
              <w:fldChar w:fldCharType="separate"/>
            </w:r>
            <w:r w:rsidRPr="00B10DAE">
              <w:rPr>
                <w:rStyle w:val="Hyperlink"/>
                <w:noProof/>
              </w:rPr>
              <w:t>8.3</w:t>
            </w:r>
            <w:r>
              <w:rPr>
                <w:rFonts w:eastAsiaTheme="minorEastAsia"/>
                <w:noProof/>
              </w:rPr>
              <w:tab/>
            </w:r>
            <w:r w:rsidRPr="00B10DAE">
              <w:rPr>
                <w:rStyle w:val="Hyperlink"/>
                <w:noProof/>
              </w:rPr>
              <w:t>Business Capabilities (O-BC)</w:t>
            </w:r>
            <w:r>
              <w:rPr>
                <w:noProof/>
                <w:webHidden/>
              </w:rPr>
              <w:tab/>
            </w:r>
            <w:r>
              <w:rPr>
                <w:noProof/>
                <w:webHidden/>
              </w:rPr>
              <w:fldChar w:fldCharType="begin"/>
            </w:r>
            <w:r>
              <w:rPr>
                <w:noProof/>
                <w:webHidden/>
              </w:rPr>
              <w:instrText xml:space="preserve"> PAGEREF _Toc92817413 \h </w:instrText>
            </w:r>
          </w:ins>
          <w:r>
            <w:rPr>
              <w:noProof/>
              <w:webHidden/>
            </w:rPr>
          </w:r>
          <w:r>
            <w:rPr>
              <w:noProof/>
              <w:webHidden/>
            </w:rPr>
            <w:fldChar w:fldCharType="separate"/>
          </w:r>
          <w:ins w:id="180" w:author="Author">
            <w:r>
              <w:rPr>
                <w:noProof/>
                <w:webHidden/>
              </w:rPr>
              <w:t>26</w:t>
            </w:r>
            <w:r>
              <w:rPr>
                <w:noProof/>
                <w:webHidden/>
              </w:rPr>
              <w:fldChar w:fldCharType="end"/>
            </w:r>
            <w:r w:rsidRPr="00B10DAE">
              <w:rPr>
                <w:rStyle w:val="Hyperlink"/>
                <w:noProof/>
              </w:rPr>
              <w:fldChar w:fldCharType="end"/>
            </w:r>
          </w:ins>
        </w:p>
        <w:p w14:paraId="056E4011" w14:textId="2ADF3C5C" w:rsidR="00862519" w:rsidRDefault="00862519">
          <w:pPr>
            <w:pStyle w:val="TOC2"/>
            <w:tabs>
              <w:tab w:val="left" w:pos="880"/>
              <w:tab w:val="right" w:leader="dot" w:pos="9016"/>
            </w:tabs>
            <w:rPr>
              <w:ins w:id="181" w:author="Author"/>
              <w:rFonts w:eastAsiaTheme="minorEastAsia"/>
              <w:noProof/>
            </w:rPr>
          </w:pPr>
          <w:ins w:id="182" w:author="Author">
            <w:r w:rsidRPr="00B10DAE">
              <w:rPr>
                <w:rStyle w:val="Hyperlink"/>
                <w:noProof/>
              </w:rPr>
              <w:fldChar w:fldCharType="begin"/>
            </w:r>
            <w:r w:rsidRPr="00B10DAE">
              <w:rPr>
                <w:rStyle w:val="Hyperlink"/>
                <w:noProof/>
              </w:rPr>
              <w:instrText xml:space="preserve"> </w:instrText>
            </w:r>
            <w:r>
              <w:rPr>
                <w:noProof/>
              </w:rPr>
              <w:instrText>HYPERLINK \l "_Toc92817414"</w:instrText>
            </w:r>
            <w:r w:rsidRPr="00B10DAE">
              <w:rPr>
                <w:rStyle w:val="Hyperlink"/>
                <w:noProof/>
              </w:rPr>
              <w:instrText xml:space="preserve"> </w:instrText>
            </w:r>
            <w:r w:rsidRPr="00B10DAE">
              <w:rPr>
                <w:rStyle w:val="Hyperlink"/>
                <w:noProof/>
              </w:rPr>
              <w:fldChar w:fldCharType="separate"/>
            </w:r>
            <w:r w:rsidRPr="00B10DAE">
              <w:rPr>
                <w:rStyle w:val="Hyperlink"/>
                <w:noProof/>
              </w:rPr>
              <w:t>8.4</w:t>
            </w:r>
            <w:r>
              <w:rPr>
                <w:rFonts w:eastAsiaTheme="minorEastAsia"/>
                <w:noProof/>
              </w:rPr>
              <w:tab/>
            </w:r>
            <w:r w:rsidRPr="00B10DAE">
              <w:rPr>
                <w:rStyle w:val="Hyperlink"/>
                <w:noProof/>
              </w:rPr>
              <w:t>Culture (O-C)</w:t>
            </w:r>
            <w:r>
              <w:rPr>
                <w:noProof/>
                <w:webHidden/>
              </w:rPr>
              <w:tab/>
            </w:r>
            <w:r>
              <w:rPr>
                <w:noProof/>
                <w:webHidden/>
              </w:rPr>
              <w:fldChar w:fldCharType="begin"/>
            </w:r>
            <w:r>
              <w:rPr>
                <w:noProof/>
                <w:webHidden/>
              </w:rPr>
              <w:instrText xml:space="preserve"> PAGEREF _Toc92817414 \h </w:instrText>
            </w:r>
          </w:ins>
          <w:r>
            <w:rPr>
              <w:noProof/>
              <w:webHidden/>
            </w:rPr>
          </w:r>
          <w:r>
            <w:rPr>
              <w:noProof/>
              <w:webHidden/>
            </w:rPr>
            <w:fldChar w:fldCharType="separate"/>
          </w:r>
          <w:ins w:id="183" w:author="Author">
            <w:r>
              <w:rPr>
                <w:noProof/>
                <w:webHidden/>
              </w:rPr>
              <w:t>26</w:t>
            </w:r>
            <w:r>
              <w:rPr>
                <w:noProof/>
                <w:webHidden/>
              </w:rPr>
              <w:fldChar w:fldCharType="end"/>
            </w:r>
            <w:r w:rsidRPr="00B10DAE">
              <w:rPr>
                <w:rStyle w:val="Hyperlink"/>
                <w:noProof/>
              </w:rPr>
              <w:fldChar w:fldCharType="end"/>
            </w:r>
          </w:ins>
        </w:p>
        <w:p w14:paraId="719C8D83" w14:textId="745420E1" w:rsidR="00862519" w:rsidRDefault="00862519">
          <w:pPr>
            <w:pStyle w:val="TOC2"/>
            <w:tabs>
              <w:tab w:val="left" w:pos="880"/>
              <w:tab w:val="right" w:leader="dot" w:pos="9016"/>
            </w:tabs>
            <w:rPr>
              <w:ins w:id="184" w:author="Author"/>
              <w:rFonts w:eastAsiaTheme="minorEastAsia"/>
              <w:noProof/>
            </w:rPr>
          </w:pPr>
          <w:ins w:id="185" w:author="Author">
            <w:r w:rsidRPr="00B10DAE">
              <w:rPr>
                <w:rStyle w:val="Hyperlink"/>
                <w:noProof/>
              </w:rPr>
              <w:fldChar w:fldCharType="begin"/>
            </w:r>
            <w:r w:rsidRPr="00B10DAE">
              <w:rPr>
                <w:rStyle w:val="Hyperlink"/>
                <w:noProof/>
              </w:rPr>
              <w:instrText xml:space="preserve"> </w:instrText>
            </w:r>
            <w:r>
              <w:rPr>
                <w:noProof/>
              </w:rPr>
              <w:instrText>HYPERLINK \l "_Toc92817415"</w:instrText>
            </w:r>
            <w:r w:rsidRPr="00B10DAE">
              <w:rPr>
                <w:rStyle w:val="Hyperlink"/>
                <w:noProof/>
              </w:rPr>
              <w:instrText xml:space="preserve"> </w:instrText>
            </w:r>
            <w:r w:rsidRPr="00B10DAE">
              <w:rPr>
                <w:rStyle w:val="Hyperlink"/>
                <w:noProof/>
              </w:rPr>
              <w:fldChar w:fldCharType="separate"/>
            </w:r>
            <w:r w:rsidRPr="00B10DAE">
              <w:rPr>
                <w:rStyle w:val="Hyperlink"/>
                <w:noProof/>
              </w:rPr>
              <w:t>8.5</w:t>
            </w:r>
            <w:r>
              <w:rPr>
                <w:rFonts w:eastAsiaTheme="minorEastAsia"/>
                <w:noProof/>
              </w:rPr>
              <w:tab/>
            </w:r>
            <w:r w:rsidRPr="00B10DAE">
              <w:rPr>
                <w:rStyle w:val="Hyperlink"/>
                <w:noProof/>
              </w:rPr>
              <w:t>Empowerment (O-E)</w:t>
            </w:r>
            <w:r>
              <w:rPr>
                <w:noProof/>
                <w:webHidden/>
              </w:rPr>
              <w:tab/>
            </w:r>
            <w:r>
              <w:rPr>
                <w:noProof/>
                <w:webHidden/>
              </w:rPr>
              <w:fldChar w:fldCharType="begin"/>
            </w:r>
            <w:r>
              <w:rPr>
                <w:noProof/>
                <w:webHidden/>
              </w:rPr>
              <w:instrText xml:space="preserve"> PAGEREF _Toc92817415 \h </w:instrText>
            </w:r>
          </w:ins>
          <w:r>
            <w:rPr>
              <w:noProof/>
              <w:webHidden/>
            </w:rPr>
          </w:r>
          <w:r>
            <w:rPr>
              <w:noProof/>
              <w:webHidden/>
            </w:rPr>
            <w:fldChar w:fldCharType="separate"/>
          </w:r>
          <w:ins w:id="186" w:author="Author">
            <w:r>
              <w:rPr>
                <w:noProof/>
                <w:webHidden/>
              </w:rPr>
              <w:t>26</w:t>
            </w:r>
            <w:r>
              <w:rPr>
                <w:noProof/>
                <w:webHidden/>
              </w:rPr>
              <w:fldChar w:fldCharType="end"/>
            </w:r>
            <w:r w:rsidRPr="00B10DAE">
              <w:rPr>
                <w:rStyle w:val="Hyperlink"/>
                <w:noProof/>
              </w:rPr>
              <w:fldChar w:fldCharType="end"/>
            </w:r>
          </w:ins>
        </w:p>
        <w:p w14:paraId="1DEDC36B" w14:textId="457E12D4" w:rsidR="00862519" w:rsidRDefault="00862519">
          <w:pPr>
            <w:pStyle w:val="TOC2"/>
            <w:tabs>
              <w:tab w:val="left" w:pos="880"/>
              <w:tab w:val="right" w:leader="dot" w:pos="9016"/>
            </w:tabs>
            <w:rPr>
              <w:ins w:id="187" w:author="Author"/>
              <w:rFonts w:eastAsiaTheme="minorEastAsia"/>
              <w:noProof/>
            </w:rPr>
          </w:pPr>
          <w:ins w:id="188" w:author="Author">
            <w:r w:rsidRPr="00B10DAE">
              <w:rPr>
                <w:rStyle w:val="Hyperlink"/>
                <w:noProof/>
              </w:rPr>
              <w:fldChar w:fldCharType="begin"/>
            </w:r>
            <w:r w:rsidRPr="00B10DAE">
              <w:rPr>
                <w:rStyle w:val="Hyperlink"/>
                <w:noProof/>
              </w:rPr>
              <w:instrText xml:space="preserve"> </w:instrText>
            </w:r>
            <w:r>
              <w:rPr>
                <w:noProof/>
              </w:rPr>
              <w:instrText>HYPERLINK \l "_Toc92817416"</w:instrText>
            </w:r>
            <w:r w:rsidRPr="00B10DAE">
              <w:rPr>
                <w:rStyle w:val="Hyperlink"/>
                <w:noProof/>
              </w:rPr>
              <w:instrText xml:space="preserve"> </w:instrText>
            </w:r>
            <w:r w:rsidRPr="00B10DAE">
              <w:rPr>
                <w:rStyle w:val="Hyperlink"/>
                <w:noProof/>
              </w:rPr>
              <w:fldChar w:fldCharType="separate"/>
            </w:r>
            <w:r w:rsidRPr="00B10DAE">
              <w:rPr>
                <w:rStyle w:val="Hyperlink"/>
                <w:noProof/>
              </w:rPr>
              <w:t>8.6</w:t>
            </w:r>
            <w:r>
              <w:rPr>
                <w:rFonts w:eastAsiaTheme="minorEastAsia"/>
                <w:noProof/>
              </w:rPr>
              <w:tab/>
            </w:r>
            <w:r w:rsidRPr="00B10DAE">
              <w:rPr>
                <w:rStyle w:val="Hyperlink"/>
                <w:noProof/>
              </w:rPr>
              <w:t>Collaboration (O-COL)</w:t>
            </w:r>
            <w:r>
              <w:rPr>
                <w:noProof/>
                <w:webHidden/>
              </w:rPr>
              <w:tab/>
            </w:r>
            <w:r>
              <w:rPr>
                <w:noProof/>
                <w:webHidden/>
              </w:rPr>
              <w:fldChar w:fldCharType="begin"/>
            </w:r>
            <w:r>
              <w:rPr>
                <w:noProof/>
                <w:webHidden/>
              </w:rPr>
              <w:instrText xml:space="preserve"> PAGEREF _Toc92817416 \h </w:instrText>
            </w:r>
          </w:ins>
          <w:r>
            <w:rPr>
              <w:noProof/>
              <w:webHidden/>
            </w:rPr>
          </w:r>
          <w:r>
            <w:rPr>
              <w:noProof/>
              <w:webHidden/>
            </w:rPr>
            <w:fldChar w:fldCharType="separate"/>
          </w:r>
          <w:ins w:id="189" w:author="Author">
            <w:r>
              <w:rPr>
                <w:noProof/>
                <w:webHidden/>
              </w:rPr>
              <w:t>27</w:t>
            </w:r>
            <w:r>
              <w:rPr>
                <w:noProof/>
                <w:webHidden/>
              </w:rPr>
              <w:fldChar w:fldCharType="end"/>
            </w:r>
            <w:r w:rsidRPr="00B10DAE">
              <w:rPr>
                <w:rStyle w:val="Hyperlink"/>
                <w:noProof/>
              </w:rPr>
              <w:fldChar w:fldCharType="end"/>
            </w:r>
          </w:ins>
        </w:p>
        <w:p w14:paraId="456E97D8" w14:textId="37CB89EA" w:rsidR="00862519" w:rsidRDefault="00862519">
          <w:pPr>
            <w:pStyle w:val="TOC2"/>
            <w:tabs>
              <w:tab w:val="left" w:pos="880"/>
              <w:tab w:val="right" w:leader="dot" w:pos="9016"/>
            </w:tabs>
            <w:rPr>
              <w:ins w:id="190" w:author="Author"/>
              <w:rFonts w:eastAsiaTheme="minorEastAsia"/>
              <w:noProof/>
            </w:rPr>
          </w:pPr>
          <w:ins w:id="191" w:author="Author">
            <w:r w:rsidRPr="00B10DAE">
              <w:rPr>
                <w:rStyle w:val="Hyperlink"/>
                <w:noProof/>
              </w:rPr>
              <w:fldChar w:fldCharType="begin"/>
            </w:r>
            <w:r w:rsidRPr="00B10DAE">
              <w:rPr>
                <w:rStyle w:val="Hyperlink"/>
                <w:noProof/>
              </w:rPr>
              <w:instrText xml:space="preserve"> </w:instrText>
            </w:r>
            <w:r>
              <w:rPr>
                <w:noProof/>
              </w:rPr>
              <w:instrText>HYPERLINK \l "_Toc92817417"</w:instrText>
            </w:r>
            <w:r w:rsidRPr="00B10DAE">
              <w:rPr>
                <w:rStyle w:val="Hyperlink"/>
                <w:noProof/>
              </w:rPr>
              <w:instrText xml:space="preserve"> </w:instrText>
            </w:r>
            <w:r w:rsidRPr="00B10DAE">
              <w:rPr>
                <w:rStyle w:val="Hyperlink"/>
                <w:noProof/>
              </w:rPr>
              <w:fldChar w:fldCharType="separate"/>
            </w:r>
            <w:r w:rsidRPr="00B10DAE">
              <w:rPr>
                <w:rStyle w:val="Hyperlink"/>
                <w:noProof/>
              </w:rPr>
              <w:t>8.7</w:t>
            </w:r>
            <w:r>
              <w:rPr>
                <w:rFonts w:eastAsiaTheme="minorEastAsia"/>
                <w:noProof/>
              </w:rPr>
              <w:tab/>
            </w:r>
            <w:r w:rsidRPr="00B10DAE">
              <w:rPr>
                <w:rStyle w:val="Hyperlink"/>
                <w:noProof/>
              </w:rPr>
              <w:t>Automation (O-AU)</w:t>
            </w:r>
            <w:r>
              <w:rPr>
                <w:noProof/>
                <w:webHidden/>
              </w:rPr>
              <w:tab/>
            </w:r>
            <w:r>
              <w:rPr>
                <w:noProof/>
                <w:webHidden/>
              </w:rPr>
              <w:fldChar w:fldCharType="begin"/>
            </w:r>
            <w:r>
              <w:rPr>
                <w:noProof/>
                <w:webHidden/>
              </w:rPr>
              <w:instrText xml:space="preserve"> PAGEREF _Toc92817417 \h </w:instrText>
            </w:r>
          </w:ins>
          <w:r>
            <w:rPr>
              <w:noProof/>
              <w:webHidden/>
            </w:rPr>
          </w:r>
          <w:r>
            <w:rPr>
              <w:noProof/>
              <w:webHidden/>
            </w:rPr>
            <w:fldChar w:fldCharType="separate"/>
          </w:r>
          <w:ins w:id="192" w:author="Author">
            <w:r>
              <w:rPr>
                <w:noProof/>
                <w:webHidden/>
              </w:rPr>
              <w:t>27</w:t>
            </w:r>
            <w:r>
              <w:rPr>
                <w:noProof/>
                <w:webHidden/>
              </w:rPr>
              <w:fldChar w:fldCharType="end"/>
            </w:r>
            <w:r w:rsidRPr="00B10DAE">
              <w:rPr>
                <w:rStyle w:val="Hyperlink"/>
                <w:noProof/>
              </w:rPr>
              <w:fldChar w:fldCharType="end"/>
            </w:r>
          </w:ins>
        </w:p>
        <w:p w14:paraId="3EC4073F" w14:textId="7A1AFD3F" w:rsidR="00862519" w:rsidRDefault="00862519">
          <w:pPr>
            <w:pStyle w:val="TOC2"/>
            <w:tabs>
              <w:tab w:val="left" w:pos="880"/>
              <w:tab w:val="right" w:leader="dot" w:pos="9016"/>
            </w:tabs>
            <w:rPr>
              <w:ins w:id="193" w:author="Author"/>
              <w:rFonts w:eastAsiaTheme="minorEastAsia"/>
              <w:noProof/>
            </w:rPr>
          </w:pPr>
          <w:ins w:id="194" w:author="Author">
            <w:r w:rsidRPr="00B10DAE">
              <w:rPr>
                <w:rStyle w:val="Hyperlink"/>
                <w:noProof/>
              </w:rPr>
              <w:fldChar w:fldCharType="begin"/>
            </w:r>
            <w:r w:rsidRPr="00B10DAE">
              <w:rPr>
                <w:rStyle w:val="Hyperlink"/>
                <w:noProof/>
              </w:rPr>
              <w:instrText xml:space="preserve"> </w:instrText>
            </w:r>
            <w:r>
              <w:rPr>
                <w:noProof/>
              </w:rPr>
              <w:instrText>HYPERLINK \l "_Toc92817418"</w:instrText>
            </w:r>
            <w:r w:rsidRPr="00B10DAE">
              <w:rPr>
                <w:rStyle w:val="Hyperlink"/>
                <w:noProof/>
              </w:rPr>
              <w:instrText xml:space="preserve"> </w:instrText>
            </w:r>
            <w:r w:rsidRPr="00B10DAE">
              <w:rPr>
                <w:rStyle w:val="Hyperlink"/>
                <w:noProof/>
              </w:rPr>
              <w:fldChar w:fldCharType="separate"/>
            </w:r>
            <w:r w:rsidRPr="00B10DAE">
              <w:rPr>
                <w:rStyle w:val="Hyperlink"/>
                <w:noProof/>
              </w:rPr>
              <w:t>8.8</w:t>
            </w:r>
            <w:r>
              <w:rPr>
                <w:rFonts w:eastAsiaTheme="minorEastAsia"/>
                <w:noProof/>
              </w:rPr>
              <w:tab/>
            </w:r>
            <w:r w:rsidRPr="00B10DAE">
              <w:rPr>
                <w:rStyle w:val="Hyperlink"/>
                <w:noProof/>
              </w:rPr>
              <w:t>Velocity (O-V)</w:t>
            </w:r>
            <w:r>
              <w:rPr>
                <w:noProof/>
                <w:webHidden/>
              </w:rPr>
              <w:tab/>
            </w:r>
            <w:r>
              <w:rPr>
                <w:noProof/>
                <w:webHidden/>
              </w:rPr>
              <w:fldChar w:fldCharType="begin"/>
            </w:r>
            <w:r>
              <w:rPr>
                <w:noProof/>
                <w:webHidden/>
              </w:rPr>
              <w:instrText xml:space="preserve"> PAGEREF _Toc92817418 \h </w:instrText>
            </w:r>
          </w:ins>
          <w:r>
            <w:rPr>
              <w:noProof/>
              <w:webHidden/>
            </w:rPr>
          </w:r>
          <w:r>
            <w:rPr>
              <w:noProof/>
              <w:webHidden/>
            </w:rPr>
            <w:fldChar w:fldCharType="separate"/>
          </w:r>
          <w:ins w:id="195" w:author="Author">
            <w:r>
              <w:rPr>
                <w:noProof/>
                <w:webHidden/>
              </w:rPr>
              <w:t>27</w:t>
            </w:r>
            <w:r>
              <w:rPr>
                <w:noProof/>
                <w:webHidden/>
              </w:rPr>
              <w:fldChar w:fldCharType="end"/>
            </w:r>
            <w:r w:rsidRPr="00B10DAE">
              <w:rPr>
                <w:rStyle w:val="Hyperlink"/>
                <w:noProof/>
              </w:rPr>
              <w:fldChar w:fldCharType="end"/>
            </w:r>
          </w:ins>
        </w:p>
        <w:p w14:paraId="0156C432" w14:textId="489CEA44" w:rsidR="00862519" w:rsidRDefault="00862519">
          <w:pPr>
            <w:pStyle w:val="TOC2"/>
            <w:tabs>
              <w:tab w:val="left" w:pos="880"/>
              <w:tab w:val="right" w:leader="dot" w:pos="9016"/>
            </w:tabs>
            <w:rPr>
              <w:ins w:id="196" w:author="Author"/>
              <w:rFonts w:eastAsiaTheme="minorEastAsia"/>
              <w:noProof/>
            </w:rPr>
          </w:pPr>
          <w:ins w:id="197" w:author="Author">
            <w:r w:rsidRPr="00B10DAE">
              <w:rPr>
                <w:rStyle w:val="Hyperlink"/>
                <w:noProof/>
              </w:rPr>
              <w:fldChar w:fldCharType="begin"/>
            </w:r>
            <w:r w:rsidRPr="00B10DAE">
              <w:rPr>
                <w:rStyle w:val="Hyperlink"/>
                <w:noProof/>
              </w:rPr>
              <w:instrText xml:space="preserve"> </w:instrText>
            </w:r>
            <w:r>
              <w:rPr>
                <w:noProof/>
              </w:rPr>
              <w:instrText>HYPERLINK \l "_Toc92817419"</w:instrText>
            </w:r>
            <w:r w:rsidRPr="00B10DAE">
              <w:rPr>
                <w:rStyle w:val="Hyperlink"/>
                <w:noProof/>
              </w:rPr>
              <w:instrText xml:space="preserve"> </w:instrText>
            </w:r>
            <w:r w:rsidRPr="00B10DAE">
              <w:rPr>
                <w:rStyle w:val="Hyperlink"/>
                <w:noProof/>
              </w:rPr>
              <w:fldChar w:fldCharType="separate"/>
            </w:r>
            <w:r w:rsidRPr="00B10DAE">
              <w:rPr>
                <w:rStyle w:val="Hyperlink"/>
                <w:noProof/>
              </w:rPr>
              <w:t>8.9</w:t>
            </w:r>
            <w:r>
              <w:rPr>
                <w:rFonts w:eastAsiaTheme="minorEastAsia"/>
                <w:noProof/>
              </w:rPr>
              <w:tab/>
            </w:r>
            <w:r w:rsidRPr="00B10DAE">
              <w:rPr>
                <w:rStyle w:val="Hyperlink"/>
                <w:noProof/>
              </w:rPr>
              <w:t>Simplicity (O-SI)</w:t>
            </w:r>
            <w:r>
              <w:rPr>
                <w:noProof/>
                <w:webHidden/>
              </w:rPr>
              <w:tab/>
            </w:r>
            <w:r>
              <w:rPr>
                <w:noProof/>
                <w:webHidden/>
              </w:rPr>
              <w:fldChar w:fldCharType="begin"/>
            </w:r>
            <w:r>
              <w:rPr>
                <w:noProof/>
                <w:webHidden/>
              </w:rPr>
              <w:instrText xml:space="preserve"> PAGEREF _Toc92817419 \h </w:instrText>
            </w:r>
          </w:ins>
          <w:r>
            <w:rPr>
              <w:noProof/>
              <w:webHidden/>
            </w:rPr>
          </w:r>
          <w:r>
            <w:rPr>
              <w:noProof/>
              <w:webHidden/>
            </w:rPr>
            <w:fldChar w:fldCharType="separate"/>
          </w:r>
          <w:ins w:id="198" w:author="Author">
            <w:r>
              <w:rPr>
                <w:noProof/>
                <w:webHidden/>
              </w:rPr>
              <w:t>27</w:t>
            </w:r>
            <w:r>
              <w:rPr>
                <w:noProof/>
                <w:webHidden/>
              </w:rPr>
              <w:fldChar w:fldCharType="end"/>
            </w:r>
            <w:r w:rsidRPr="00B10DAE">
              <w:rPr>
                <w:rStyle w:val="Hyperlink"/>
                <w:noProof/>
              </w:rPr>
              <w:fldChar w:fldCharType="end"/>
            </w:r>
          </w:ins>
        </w:p>
        <w:p w14:paraId="78B17080" w14:textId="34735983" w:rsidR="00862519" w:rsidRDefault="00862519">
          <w:pPr>
            <w:pStyle w:val="TOC2"/>
            <w:tabs>
              <w:tab w:val="left" w:pos="880"/>
              <w:tab w:val="right" w:leader="dot" w:pos="9016"/>
            </w:tabs>
            <w:rPr>
              <w:ins w:id="199" w:author="Author"/>
              <w:rFonts w:eastAsiaTheme="minorEastAsia"/>
              <w:noProof/>
            </w:rPr>
          </w:pPr>
          <w:ins w:id="200" w:author="Author">
            <w:r w:rsidRPr="00B10DAE">
              <w:rPr>
                <w:rStyle w:val="Hyperlink"/>
                <w:noProof/>
              </w:rPr>
              <w:fldChar w:fldCharType="begin"/>
            </w:r>
            <w:r w:rsidRPr="00B10DAE">
              <w:rPr>
                <w:rStyle w:val="Hyperlink"/>
                <w:noProof/>
              </w:rPr>
              <w:instrText xml:space="preserve"> </w:instrText>
            </w:r>
            <w:r>
              <w:rPr>
                <w:noProof/>
              </w:rPr>
              <w:instrText>HYPERLINK \l "_Toc92817420"</w:instrText>
            </w:r>
            <w:r w:rsidRPr="00B10DAE">
              <w:rPr>
                <w:rStyle w:val="Hyperlink"/>
                <w:noProof/>
              </w:rPr>
              <w:instrText xml:space="preserve"> </w:instrText>
            </w:r>
            <w:r w:rsidRPr="00B10DAE">
              <w:rPr>
                <w:rStyle w:val="Hyperlink"/>
                <w:noProof/>
              </w:rPr>
              <w:fldChar w:fldCharType="separate"/>
            </w:r>
            <w:r w:rsidRPr="00B10DAE">
              <w:rPr>
                <w:rStyle w:val="Hyperlink"/>
                <w:noProof/>
              </w:rPr>
              <w:t>8.10</w:t>
            </w:r>
            <w:r>
              <w:rPr>
                <w:rFonts w:eastAsiaTheme="minorEastAsia"/>
                <w:noProof/>
              </w:rPr>
              <w:tab/>
            </w:r>
            <w:r w:rsidRPr="00B10DAE">
              <w:rPr>
                <w:rStyle w:val="Hyperlink"/>
                <w:noProof/>
              </w:rPr>
              <w:t>Ecosystem (O-EC)</w:t>
            </w:r>
            <w:r>
              <w:rPr>
                <w:noProof/>
                <w:webHidden/>
              </w:rPr>
              <w:tab/>
            </w:r>
            <w:r>
              <w:rPr>
                <w:noProof/>
                <w:webHidden/>
              </w:rPr>
              <w:fldChar w:fldCharType="begin"/>
            </w:r>
            <w:r>
              <w:rPr>
                <w:noProof/>
                <w:webHidden/>
              </w:rPr>
              <w:instrText xml:space="preserve"> PAGEREF _Toc92817420 \h </w:instrText>
            </w:r>
          </w:ins>
          <w:r>
            <w:rPr>
              <w:noProof/>
              <w:webHidden/>
            </w:rPr>
          </w:r>
          <w:r>
            <w:rPr>
              <w:noProof/>
              <w:webHidden/>
            </w:rPr>
            <w:fldChar w:fldCharType="separate"/>
          </w:r>
          <w:ins w:id="201" w:author="Author">
            <w:r>
              <w:rPr>
                <w:noProof/>
                <w:webHidden/>
              </w:rPr>
              <w:t>28</w:t>
            </w:r>
            <w:r>
              <w:rPr>
                <w:noProof/>
                <w:webHidden/>
              </w:rPr>
              <w:fldChar w:fldCharType="end"/>
            </w:r>
            <w:r w:rsidRPr="00B10DAE">
              <w:rPr>
                <w:rStyle w:val="Hyperlink"/>
                <w:noProof/>
              </w:rPr>
              <w:fldChar w:fldCharType="end"/>
            </w:r>
          </w:ins>
        </w:p>
        <w:p w14:paraId="4A35E380" w14:textId="2270E503" w:rsidR="00862519" w:rsidRDefault="00862519">
          <w:pPr>
            <w:pStyle w:val="TOC2"/>
            <w:tabs>
              <w:tab w:val="left" w:pos="880"/>
              <w:tab w:val="right" w:leader="dot" w:pos="9016"/>
            </w:tabs>
            <w:rPr>
              <w:ins w:id="202" w:author="Author"/>
              <w:rFonts w:eastAsiaTheme="minorEastAsia"/>
              <w:noProof/>
            </w:rPr>
          </w:pPr>
          <w:ins w:id="203" w:author="Author">
            <w:r w:rsidRPr="00B10DAE">
              <w:rPr>
                <w:rStyle w:val="Hyperlink"/>
                <w:noProof/>
              </w:rPr>
              <w:fldChar w:fldCharType="begin"/>
            </w:r>
            <w:r w:rsidRPr="00B10DAE">
              <w:rPr>
                <w:rStyle w:val="Hyperlink"/>
                <w:noProof/>
              </w:rPr>
              <w:instrText xml:space="preserve"> </w:instrText>
            </w:r>
            <w:r>
              <w:rPr>
                <w:noProof/>
              </w:rPr>
              <w:instrText>HYPERLINK \l "_Toc92817421"</w:instrText>
            </w:r>
            <w:r w:rsidRPr="00B10DAE">
              <w:rPr>
                <w:rStyle w:val="Hyperlink"/>
                <w:noProof/>
              </w:rPr>
              <w:instrText xml:space="preserve"> </w:instrText>
            </w:r>
            <w:r w:rsidRPr="00B10DAE">
              <w:rPr>
                <w:rStyle w:val="Hyperlink"/>
                <w:noProof/>
              </w:rPr>
              <w:fldChar w:fldCharType="separate"/>
            </w:r>
            <w:r w:rsidRPr="00B10DAE">
              <w:rPr>
                <w:rStyle w:val="Hyperlink"/>
                <w:noProof/>
              </w:rPr>
              <w:t>8.11</w:t>
            </w:r>
            <w:r>
              <w:rPr>
                <w:rFonts w:eastAsiaTheme="minorEastAsia"/>
                <w:noProof/>
              </w:rPr>
              <w:tab/>
            </w:r>
            <w:r w:rsidRPr="00B10DAE">
              <w:rPr>
                <w:rStyle w:val="Hyperlink"/>
                <w:noProof/>
              </w:rPr>
              <w:t>Engagement (O-EN)</w:t>
            </w:r>
            <w:r>
              <w:rPr>
                <w:noProof/>
                <w:webHidden/>
              </w:rPr>
              <w:tab/>
            </w:r>
            <w:r>
              <w:rPr>
                <w:noProof/>
                <w:webHidden/>
              </w:rPr>
              <w:fldChar w:fldCharType="begin"/>
            </w:r>
            <w:r>
              <w:rPr>
                <w:noProof/>
                <w:webHidden/>
              </w:rPr>
              <w:instrText xml:space="preserve"> PAGEREF _Toc92817421 \h </w:instrText>
            </w:r>
          </w:ins>
          <w:r>
            <w:rPr>
              <w:noProof/>
              <w:webHidden/>
            </w:rPr>
          </w:r>
          <w:r>
            <w:rPr>
              <w:noProof/>
              <w:webHidden/>
            </w:rPr>
            <w:fldChar w:fldCharType="separate"/>
          </w:r>
          <w:ins w:id="204" w:author="Author">
            <w:r>
              <w:rPr>
                <w:noProof/>
                <w:webHidden/>
              </w:rPr>
              <w:t>28</w:t>
            </w:r>
            <w:r>
              <w:rPr>
                <w:noProof/>
                <w:webHidden/>
              </w:rPr>
              <w:fldChar w:fldCharType="end"/>
            </w:r>
            <w:r w:rsidRPr="00B10DAE">
              <w:rPr>
                <w:rStyle w:val="Hyperlink"/>
                <w:noProof/>
              </w:rPr>
              <w:fldChar w:fldCharType="end"/>
            </w:r>
          </w:ins>
        </w:p>
        <w:p w14:paraId="10657467" w14:textId="21177D4E" w:rsidR="00862519" w:rsidRDefault="00862519">
          <w:pPr>
            <w:pStyle w:val="TOC2"/>
            <w:tabs>
              <w:tab w:val="left" w:pos="880"/>
              <w:tab w:val="right" w:leader="dot" w:pos="9016"/>
            </w:tabs>
            <w:rPr>
              <w:ins w:id="205" w:author="Author"/>
              <w:rFonts w:eastAsiaTheme="minorEastAsia"/>
              <w:noProof/>
            </w:rPr>
          </w:pPr>
          <w:ins w:id="206" w:author="Author">
            <w:r w:rsidRPr="00B10DAE">
              <w:rPr>
                <w:rStyle w:val="Hyperlink"/>
                <w:noProof/>
              </w:rPr>
              <w:fldChar w:fldCharType="begin"/>
            </w:r>
            <w:r w:rsidRPr="00B10DAE">
              <w:rPr>
                <w:rStyle w:val="Hyperlink"/>
                <w:noProof/>
              </w:rPr>
              <w:instrText xml:space="preserve"> </w:instrText>
            </w:r>
            <w:r>
              <w:rPr>
                <w:noProof/>
              </w:rPr>
              <w:instrText>HYPERLINK \l "_Toc92817422"</w:instrText>
            </w:r>
            <w:r w:rsidRPr="00B10DAE">
              <w:rPr>
                <w:rStyle w:val="Hyperlink"/>
                <w:noProof/>
              </w:rPr>
              <w:instrText xml:space="preserve"> </w:instrText>
            </w:r>
            <w:r w:rsidRPr="00B10DAE">
              <w:rPr>
                <w:rStyle w:val="Hyperlink"/>
                <w:noProof/>
              </w:rPr>
              <w:fldChar w:fldCharType="separate"/>
            </w:r>
            <w:r w:rsidRPr="00B10DAE">
              <w:rPr>
                <w:rStyle w:val="Hyperlink"/>
                <w:noProof/>
              </w:rPr>
              <w:t>8.12</w:t>
            </w:r>
            <w:r>
              <w:rPr>
                <w:rFonts w:eastAsiaTheme="minorEastAsia"/>
                <w:noProof/>
              </w:rPr>
              <w:tab/>
            </w:r>
            <w:r w:rsidRPr="00B10DAE">
              <w:rPr>
                <w:rStyle w:val="Hyperlink"/>
                <w:noProof/>
              </w:rPr>
              <w:t>Journey (O-J)</w:t>
            </w:r>
            <w:r>
              <w:rPr>
                <w:noProof/>
                <w:webHidden/>
              </w:rPr>
              <w:tab/>
            </w:r>
            <w:r>
              <w:rPr>
                <w:noProof/>
                <w:webHidden/>
              </w:rPr>
              <w:fldChar w:fldCharType="begin"/>
            </w:r>
            <w:r>
              <w:rPr>
                <w:noProof/>
                <w:webHidden/>
              </w:rPr>
              <w:instrText xml:space="preserve"> PAGEREF _Toc92817422 \h </w:instrText>
            </w:r>
          </w:ins>
          <w:r>
            <w:rPr>
              <w:noProof/>
              <w:webHidden/>
            </w:rPr>
          </w:r>
          <w:r>
            <w:rPr>
              <w:noProof/>
              <w:webHidden/>
            </w:rPr>
            <w:fldChar w:fldCharType="separate"/>
          </w:r>
          <w:ins w:id="207" w:author="Author">
            <w:r>
              <w:rPr>
                <w:noProof/>
                <w:webHidden/>
              </w:rPr>
              <w:t>28</w:t>
            </w:r>
            <w:r>
              <w:rPr>
                <w:noProof/>
                <w:webHidden/>
              </w:rPr>
              <w:fldChar w:fldCharType="end"/>
            </w:r>
            <w:r w:rsidRPr="00B10DAE">
              <w:rPr>
                <w:rStyle w:val="Hyperlink"/>
                <w:noProof/>
              </w:rPr>
              <w:fldChar w:fldCharType="end"/>
            </w:r>
          </w:ins>
        </w:p>
        <w:p w14:paraId="1F2F5129" w14:textId="041D8345" w:rsidR="00862519" w:rsidRDefault="00862519">
          <w:pPr>
            <w:pStyle w:val="TOC1"/>
            <w:rPr>
              <w:ins w:id="208" w:author="Author"/>
              <w:rFonts w:eastAsiaTheme="minorEastAsia"/>
              <w:noProof/>
            </w:rPr>
          </w:pPr>
          <w:ins w:id="209" w:author="Author">
            <w:r w:rsidRPr="00B10DAE">
              <w:rPr>
                <w:rStyle w:val="Hyperlink"/>
                <w:noProof/>
              </w:rPr>
              <w:lastRenderedPageBreak/>
              <w:fldChar w:fldCharType="begin"/>
            </w:r>
            <w:r w:rsidRPr="00B10DAE">
              <w:rPr>
                <w:rStyle w:val="Hyperlink"/>
                <w:noProof/>
              </w:rPr>
              <w:instrText xml:space="preserve"> </w:instrText>
            </w:r>
            <w:r>
              <w:rPr>
                <w:noProof/>
              </w:rPr>
              <w:instrText>HYPERLINK \l "_Toc92817423"</w:instrText>
            </w:r>
            <w:r w:rsidRPr="00B10DAE">
              <w:rPr>
                <w:rStyle w:val="Hyperlink"/>
                <w:noProof/>
              </w:rPr>
              <w:instrText xml:space="preserve"> </w:instrText>
            </w:r>
            <w:r w:rsidRPr="00B10DAE">
              <w:rPr>
                <w:rStyle w:val="Hyperlink"/>
                <w:noProof/>
              </w:rPr>
              <w:fldChar w:fldCharType="separate"/>
            </w:r>
            <w:r w:rsidRPr="00B10DAE">
              <w:rPr>
                <w:rStyle w:val="Hyperlink"/>
                <w:noProof/>
              </w:rPr>
              <w:t>Meta-Model Definitions</w:t>
            </w:r>
            <w:r>
              <w:rPr>
                <w:noProof/>
                <w:webHidden/>
              </w:rPr>
              <w:tab/>
            </w:r>
            <w:r>
              <w:rPr>
                <w:noProof/>
                <w:webHidden/>
              </w:rPr>
              <w:fldChar w:fldCharType="begin"/>
            </w:r>
            <w:r>
              <w:rPr>
                <w:noProof/>
                <w:webHidden/>
              </w:rPr>
              <w:instrText xml:space="preserve"> PAGEREF _Toc92817423 \h </w:instrText>
            </w:r>
          </w:ins>
          <w:r>
            <w:rPr>
              <w:noProof/>
              <w:webHidden/>
            </w:rPr>
          </w:r>
          <w:r>
            <w:rPr>
              <w:noProof/>
              <w:webHidden/>
            </w:rPr>
            <w:fldChar w:fldCharType="separate"/>
          </w:r>
          <w:ins w:id="210" w:author="Author">
            <w:r>
              <w:rPr>
                <w:noProof/>
                <w:webHidden/>
              </w:rPr>
              <w:t>28</w:t>
            </w:r>
            <w:r>
              <w:rPr>
                <w:noProof/>
                <w:webHidden/>
              </w:rPr>
              <w:fldChar w:fldCharType="end"/>
            </w:r>
            <w:r w:rsidRPr="00B10DAE">
              <w:rPr>
                <w:rStyle w:val="Hyperlink"/>
                <w:noProof/>
              </w:rPr>
              <w:fldChar w:fldCharType="end"/>
            </w:r>
          </w:ins>
        </w:p>
        <w:p w14:paraId="75495F25" w14:textId="44A85607" w:rsidR="00862519" w:rsidRDefault="00862519">
          <w:pPr>
            <w:pStyle w:val="TOC1"/>
            <w:rPr>
              <w:ins w:id="211" w:author="Author"/>
              <w:rFonts w:eastAsiaTheme="minorEastAsia"/>
              <w:noProof/>
            </w:rPr>
          </w:pPr>
          <w:ins w:id="212" w:author="Author">
            <w:r w:rsidRPr="00B10DAE">
              <w:rPr>
                <w:rStyle w:val="Hyperlink"/>
                <w:noProof/>
              </w:rPr>
              <w:fldChar w:fldCharType="begin"/>
            </w:r>
            <w:r w:rsidRPr="00B10DAE">
              <w:rPr>
                <w:rStyle w:val="Hyperlink"/>
                <w:noProof/>
              </w:rPr>
              <w:instrText xml:space="preserve"> </w:instrText>
            </w:r>
            <w:r>
              <w:rPr>
                <w:noProof/>
              </w:rPr>
              <w:instrText>HYPERLINK \l "_Toc92817424"</w:instrText>
            </w:r>
            <w:r w:rsidRPr="00B10DAE">
              <w:rPr>
                <w:rStyle w:val="Hyperlink"/>
                <w:noProof/>
              </w:rPr>
              <w:instrText xml:space="preserve"> </w:instrText>
            </w:r>
            <w:r w:rsidRPr="00B10DAE">
              <w:rPr>
                <w:rStyle w:val="Hyperlink"/>
                <w:noProof/>
              </w:rPr>
              <w:fldChar w:fldCharType="separate"/>
            </w:r>
            <w:r w:rsidRPr="00B10DAE">
              <w:rPr>
                <w:rStyle w:val="Hyperlink"/>
                <w:noProof/>
              </w:rPr>
              <w:t>9</w:t>
            </w:r>
            <w:r>
              <w:rPr>
                <w:rFonts w:eastAsiaTheme="minorEastAsia"/>
                <w:noProof/>
              </w:rPr>
              <w:tab/>
            </w:r>
            <w:r w:rsidRPr="00B10DAE">
              <w:rPr>
                <w:rStyle w:val="Hyperlink"/>
                <w:noProof/>
              </w:rPr>
              <w:t>Appendix – Cross Reference of Dependencies</w:t>
            </w:r>
            <w:r>
              <w:rPr>
                <w:noProof/>
                <w:webHidden/>
              </w:rPr>
              <w:tab/>
            </w:r>
            <w:r>
              <w:rPr>
                <w:noProof/>
                <w:webHidden/>
              </w:rPr>
              <w:fldChar w:fldCharType="begin"/>
            </w:r>
            <w:r>
              <w:rPr>
                <w:noProof/>
                <w:webHidden/>
              </w:rPr>
              <w:instrText xml:space="preserve"> PAGEREF _Toc92817424 \h </w:instrText>
            </w:r>
          </w:ins>
          <w:r>
            <w:rPr>
              <w:noProof/>
              <w:webHidden/>
            </w:rPr>
          </w:r>
          <w:r>
            <w:rPr>
              <w:noProof/>
              <w:webHidden/>
            </w:rPr>
            <w:fldChar w:fldCharType="separate"/>
          </w:r>
          <w:ins w:id="213" w:author="Author">
            <w:r>
              <w:rPr>
                <w:noProof/>
                <w:webHidden/>
              </w:rPr>
              <w:t>29</w:t>
            </w:r>
            <w:r>
              <w:rPr>
                <w:noProof/>
                <w:webHidden/>
              </w:rPr>
              <w:fldChar w:fldCharType="end"/>
            </w:r>
            <w:r w:rsidRPr="00B10DAE">
              <w:rPr>
                <w:rStyle w:val="Hyperlink"/>
                <w:noProof/>
              </w:rPr>
              <w:fldChar w:fldCharType="end"/>
            </w:r>
          </w:ins>
        </w:p>
        <w:p w14:paraId="03DA743F" w14:textId="1AD3F2B3" w:rsidR="009C50DE" w:rsidDel="00862519" w:rsidRDefault="009C50DE" w:rsidP="00806EA9">
          <w:pPr>
            <w:pStyle w:val="TOC1"/>
            <w:rPr>
              <w:del w:id="214" w:author="Author"/>
              <w:rFonts w:eastAsiaTheme="minorEastAsia"/>
              <w:noProof/>
            </w:rPr>
          </w:pPr>
          <w:del w:id="215" w:author="Author">
            <w:r w:rsidRPr="00862519" w:rsidDel="00862519">
              <w:rPr>
                <w:rPrChange w:id="216" w:author="Author">
                  <w:rPr>
                    <w:rStyle w:val="Hyperlink"/>
                    <w:noProof/>
                  </w:rPr>
                </w:rPrChange>
              </w:rPr>
              <w:delText>1</w:delText>
            </w:r>
            <w:r w:rsidDel="00862519">
              <w:rPr>
                <w:rFonts w:eastAsiaTheme="minorEastAsia"/>
                <w:noProof/>
              </w:rPr>
              <w:tab/>
            </w:r>
            <w:r w:rsidRPr="00862519" w:rsidDel="00862519">
              <w:rPr>
                <w:rPrChange w:id="217" w:author="Author">
                  <w:rPr>
                    <w:rStyle w:val="Hyperlink"/>
                    <w:noProof/>
                  </w:rPr>
                </w:rPrChange>
              </w:rPr>
              <w:delText>Overview of the Engagement Terms</w:delText>
            </w:r>
            <w:r w:rsidDel="00862519">
              <w:rPr>
                <w:noProof/>
                <w:webHidden/>
              </w:rPr>
              <w:tab/>
              <w:delText>5</w:delText>
            </w:r>
          </w:del>
        </w:p>
        <w:p w14:paraId="6EAA3939" w14:textId="78756A3E" w:rsidR="009C50DE" w:rsidDel="00862519" w:rsidRDefault="009C50DE" w:rsidP="00806EA9">
          <w:pPr>
            <w:pStyle w:val="TOC1"/>
            <w:rPr>
              <w:del w:id="218" w:author="Author"/>
              <w:rFonts w:eastAsiaTheme="minorEastAsia"/>
              <w:noProof/>
            </w:rPr>
          </w:pPr>
          <w:del w:id="219" w:author="Author">
            <w:r w:rsidRPr="00862519" w:rsidDel="00862519">
              <w:rPr>
                <w:rPrChange w:id="220" w:author="Author">
                  <w:rPr>
                    <w:rStyle w:val="Hyperlink"/>
                    <w:noProof/>
                  </w:rPr>
                </w:rPrChange>
              </w:rPr>
              <w:delText>2</w:delText>
            </w:r>
            <w:r w:rsidDel="00862519">
              <w:rPr>
                <w:rFonts w:eastAsiaTheme="minorEastAsia"/>
                <w:noProof/>
              </w:rPr>
              <w:tab/>
            </w:r>
            <w:r w:rsidRPr="00862519" w:rsidDel="00862519">
              <w:rPr>
                <w:rPrChange w:id="221" w:author="Author">
                  <w:rPr>
                    <w:rStyle w:val="Hyperlink"/>
                    <w:noProof/>
                  </w:rPr>
                </w:rPrChange>
              </w:rPr>
              <w:delText>Framework – Outcome Phases and Outcome Spikes</w:delText>
            </w:r>
            <w:r w:rsidDel="00862519">
              <w:rPr>
                <w:noProof/>
                <w:webHidden/>
              </w:rPr>
              <w:tab/>
              <w:delText>6</w:delText>
            </w:r>
          </w:del>
        </w:p>
        <w:p w14:paraId="13624395" w14:textId="364A86B0" w:rsidR="009C50DE" w:rsidDel="00862519" w:rsidRDefault="009C50DE" w:rsidP="00806EA9">
          <w:pPr>
            <w:pStyle w:val="TOC2"/>
            <w:tabs>
              <w:tab w:val="left" w:pos="880"/>
              <w:tab w:val="right" w:leader="dot" w:pos="9016"/>
            </w:tabs>
            <w:spacing w:after="60"/>
            <w:rPr>
              <w:del w:id="222" w:author="Author"/>
              <w:rFonts w:eastAsiaTheme="minorEastAsia"/>
              <w:noProof/>
            </w:rPr>
          </w:pPr>
          <w:del w:id="223" w:author="Author">
            <w:r w:rsidRPr="00862519" w:rsidDel="00862519">
              <w:rPr>
                <w:rPrChange w:id="224" w:author="Author">
                  <w:rPr>
                    <w:rStyle w:val="Hyperlink"/>
                    <w:noProof/>
                  </w:rPr>
                </w:rPrChange>
              </w:rPr>
              <w:delText>2.1</w:delText>
            </w:r>
            <w:r w:rsidDel="00862519">
              <w:rPr>
                <w:rFonts w:eastAsiaTheme="minorEastAsia"/>
                <w:noProof/>
              </w:rPr>
              <w:tab/>
            </w:r>
            <w:r w:rsidRPr="00862519" w:rsidDel="00862519">
              <w:rPr>
                <w:rPrChange w:id="225" w:author="Author">
                  <w:rPr>
                    <w:rStyle w:val="Hyperlink"/>
                    <w:noProof/>
                  </w:rPr>
                </w:rPrChange>
              </w:rPr>
              <w:delText>Imagine – Digital Customer</w:delText>
            </w:r>
            <w:r w:rsidDel="00862519">
              <w:rPr>
                <w:noProof/>
                <w:webHidden/>
              </w:rPr>
              <w:tab/>
              <w:delText>6</w:delText>
            </w:r>
          </w:del>
        </w:p>
        <w:p w14:paraId="3BC778FB" w14:textId="7F880DAD" w:rsidR="009C50DE" w:rsidDel="00862519" w:rsidRDefault="009C50DE" w:rsidP="00806EA9">
          <w:pPr>
            <w:pStyle w:val="TOC2"/>
            <w:tabs>
              <w:tab w:val="left" w:pos="880"/>
              <w:tab w:val="right" w:leader="dot" w:pos="9016"/>
            </w:tabs>
            <w:spacing w:after="60"/>
            <w:rPr>
              <w:del w:id="226" w:author="Author"/>
              <w:rFonts w:eastAsiaTheme="minorEastAsia"/>
              <w:noProof/>
            </w:rPr>
          </w:pPr>
          <w:del w:id="227" w:author="Author">
            <w:r w:rsidRPr="00862519" w:rsidDel="00862519">
              <w:rPr>
                <w:rPrChange w:id="228" w:author="Author">
                  <w:rPr>
                    <w:rStyle w:val="Hyperlink"/>
                    <w:noProof/>
                  </w:rPr>
                </w:rPrChange>
              </w:rPr>
              <w:delText>2.2</w:delText>
            </w:r>
            <w:r w:rsidDel="00862519">
              <w:rPr>
                <w:rFonts w:eastAsiaTheme="minorEastAsia"/>
                <w:noProof/>
              </w:rPr>
              <w:tab/>
            </w:r>
            <w:r w:rsidRPr="00862519" w:rsidDel="00862519">
              <w:rPr>
                <w:rPrChange w:id="229" w:author="Author">
                  <w:rPr>
                    <w:rStyle w:val="Hyperlink"/>
                    <w:noProof/>
                  </w:rPr>
                </w:rPrChange>
              </w:rPr>
              <w:delText>Become – Digital Business</w:delText>
            </w:r>
            <w:r w:rsidDel="00862519">
              <w:rPr>
                <w:noProof/>
                <w:webHidden/>
              </w:rPr>
              <w:tab/>
              <w:delText>7</w:delText>
            </w:r>
          </w:del>
        </w:p>
        <w:p w14:paraId="6E790475" w14:textId="4EF63A3A" w:rsidR="009C50DE" w:rsidDel="00862519" w:rsidRDefault="009C50DE" w:rsidP="00806EA9">
          <w:pPr>
            <w:pStyle w:val="TOC2"/>
            <w:tabs>
              <w:tab w:val="left" w:pos="880"/>
              <w:tab w:val="right" w:leader="dot" w:pos="9016"/>
            </w:tabs>
            <w:spacing w:after="60"/>
            <w:rPr>
              <w:del w:id="230" w:author="Author"/>
              <w:rFonts w:eastAsiaTheme="minorEastAsia"/>
              <w:noProof/>
            </w:rPr>
          </w:pPr>
          <w:del w:id="231" w:author="Author">
            <w:r w:rsidRPr="00862519" w:rsidDel="00862519">
              <w:rPr>
                <w:rPrChange w:id="232" w:author="Author">
                  <w:rPr>
                    <w:rStyle w:val="Hyperlink"/>
                    <w:noProof/>
                  </w:rPr>
                </w:rPrChange>
              </w:rPr>
              <w:delText>2.3</w:delText>
            </w:r>
            <w:r w:rsidDel="00862519">
              <w:rPr>
                <w:rFonts w:eastAsiaTheme="minorEastAsia"/>
                <w:noProof/>
              </w:rPr>
              <w:tab/>
            </w:r>
            <w:r w:rsidRPr="00862519" w:rsidDel="00862519">
              <w:rPr>
                <w:rPrChange w:id="233" w:author="Author">
                  <w:rPr>
                    <w:rStyle w:val="Hyperlink"/>
                    <w:noProof/>
                  </w:rPr>
                </w:rPrChange>
              </w:rPr>
              <w:delText>Achieve – Digital Employee</w:delText>
            </w:r>
            <w:r w:rsidDel="00862519">
              <w:rPr>
                <w:noProof/>
                <w:webHidden/>
              </w:rPr>
              <w:tab/>
              <w:delText>7</w:delText>
            </w:r>
          </w:del>
        </w:p>
        <w:p w14:paraId="33ACDD16" w14:textId="48A02BBF" w:rsidR="009C50DE" w:rsidDel="00862519" w:rsidRDefault="009C50DE" w:rsidP="00806EA9">
          <w:pPr>
            <w:pStyle w:val="TOC2"/>
            <w:tabs>
              <w:tab w:val="left" w:pos="880"/>
              <w:tab w:val="right" w:leader="dot" w:pos="9016"/>
            </w:tabs>
            <w:spacing w:after="60"/>
            <w:rPr>
              <w:del w:id="234" w:author="Author"/>
              <w:rFonts w:eastAsiaTheme="minorEastAsia"/>
              <w:noProof/>
            </w:rPr>
          </w:pPr>
          <w:del w:id="235" w:author="Author">
            <w:r w:rsidRPr="00862519" w:rsidDel="00862519">
              <w:rPr>
                <w:rPrChange w:id="236" w:author="Author">
                  <w:rPr>
                    <w:rStyle w:val="Hyperlink"/>
                    <w:noProof/>
                  </w:rPr>
                </w:rPrChange>
              </w:rPr>
              <w:delText>2.4</w:delText>
            </w:r>
            <w:r w:rsidDel="00862519">
              <w:rPr>
                <w:rFonts w:eastAsiaTheme="minorEastAsia"/>
                <w:noProof/>
              </w:rPr>
              <w:tab/>
            </w:r>
            <w:r w:rsidRPr="00862519" w:rsidDel="00862519">
              <w:rPr>
                <w:rPrChange w:id="237" w:author="Author">
                  <w:rPr>
                    <w:rStyle w:val="Hyperlink"/>
                    <w:noProof/>
                  </w:rPr>
                </w:rPrChange>
              </w:rPr>
              <w:delText>Maximise – Digital Operations</w:delText>
            </w:r>
            <w:r w:rsidDel="00862519">
              <w:rPr>
                <w:noProof/>
                <w:webHidden/>
              </w:rPr>
              <w:tab/>
              <w:delText>7</w:delText>
            </w:r>
          </w:del>
        </w:p>
        <w:p w14:paraId="09AA7414" w14:textId="0268F007" w:rsidR="009C50DE" w:rsidDel="00862519" w:rsidRDefault="009C50DE" w:rsidP="00806EA9">
          <w:pPr>
            <w:pStyle w:val="TOC1"/>
            <w:rPr>
              <w:del w:id="238" w:author="Author"/>
              <w:rFonts w:eastAsiaTheme="minorEastAsia"/>
              <w:noProof/>
            </w:rPr>
          </w:pPr>
          <w:del w:id="239" w:author="Author">
            <w:r w:rsidRPr="00862519" w:rsidDel="00862519">
              <w:rPr>
                <w:rPrChange w:id="240" w:author="Author">
                  <w:rPr>
                    <w:rStyle w:val="Hyperlink"/>
                    <w:noProof/>
                  </w:rPr>
                </w:rPrChange>
              </w:rPr>
              <w:delText>3</w:delText>
            </w:r>
            <w:r w:rsidDel="00862519">
              <w:rPr>
                <w:rFonts w:eastAsiaTheme="minorEastAsia"/>
                <w:noProof/>
              </w:rPr>
              <w:tab/>
            </w:r>
            <w:r w:rsidRPr="00862519" w:rsidDel="00862519">
              <w:rPr>
                <w:rPrChange w:id="241" w:author="Author">
                  <w:rPr>
                    <w:rStyle w:val="Hyperlink"/>
                    <w:noProof/>
                  </w:rPr>
                </w:rPrChange>
              </w:rPr>
              <w:delText>Outcome Spikes</w:delText>
            </w:r>
            <w:r w:rsidDel="00862519">
              <w:rPr>
                <w:noProof/>
                <w:webHidden/>
              </w:rPr>
              <w:tab/>
              <w:delText>9</w:delText>
            </w:r>
          </w:del>
        </w:p>
        <w:p w14:paraId="6B33E9FF" w14:textId="535F798D" w:rsidR="009C50DE" w:rsidDel="00862519" w:rsidRDefault="009C50DE" w:rsidP="00806EA9">
          <w:pPr>
            <w:pStyle w:val="TOC2"/>
            <w:tabs>
              <w:tab w:val="left" w:pos="880"/>
              <w:tab w:val="right" w:leader="dot" w:pos="9016"/>
            </w:tabs>
            <w:spacing w:after="60"/>
            <w:rPr>
              <w:del w:id="242" w:author="Author"/>
              <w:rFonts w:eastAsiaTheme="minorEastAsia"/>
              <w:noProof/>
            </w:rPr>
          </w:pPr>
          <w:del w:id="243" w:author="Author">
            <w:r w:rsidRPr="00862519" w:rsidDel="00862519">
              <w:rPr>
                <w:rPrChange w:id="244" w:author="Author">
                  <w:rPr>
                    <w:rStyle w:val="Hyperlink"/>
                    <w:noProof/>
                  </w:rPr>
                </w:rPrChange>
              </w:rPr>
              <w:delText>3.1</w:delText>
            </w:r>
            <w:r w:rsidDel="00862519">
              <w:rPr>
                <w:rFonts w:eastAsiaTheme="minorEastAsia"/>
                <w:noProof/>
              </w:rPr>
              <w:tab/>
            </w:r>
            <w:r w:rsidRPr="00862519" w:rsidDel="00862519">
              <w:rPr>
                <w:rPrChange w:id="245" w:author="Author">
                  <w:rPr>
                    <w:rStyle w:val="Hyperlink"/>
                    <w:noProof/>
                  </w:rPr>
                </w:rPrChange>
              </w:rPr>
              <w:delText>Innovation</w:delText>
            </w:r>
            <w:r w:rsidDel="00862519">
              <w:rPr>
                <w:noProof/>
                <w:webHidden/>
              </w:rPr>
              <w:tab/>
              <w:delText>9</w:delText>
            </w:r>
          </w:del>
        </w:p>
        <w:p w14:paraId="41A4C775" w14:textId="7E200AD0" w:rsidR="009C50DE" w:rsidDel="00862519" w:rsidRDefault="009C50DE" w:rsidP="00806EA9">
          <w:pPr>
            <w:pStyle w:val="TOC2"/>
            <w:tabs>
              <w:tab w:val="left" w:pos="880"/>
              <w:tab w:val="right" w:leader="dot" w:pos="9016"/>
            </w:tabs>
            <w:spacing w:after="60"/>
            <w:rPr>
              <w:del w:id="246" w:author="Author"/>
              <w:rFonts w:eastAsiaTheme="minorEastAsia"/>
              <w:noProof/>
            </w:rPr>
          </w:pPr>
          <w:del w:id="247" w:author="Author">
            <w:r w:rsidRPr="00862519" w:rsidDel="00862519">
              <w:rPr>
                <w:rPrChange w:id="248" w:author="Author">
                  <w:rPr>
                    <w:rStyle w:val="Hyperlink"/>
                    <w:noProof/>
                  </w:rPr>
                </w:rPrChange>
              </w:rPr>
              <w:delText>3.2</w:delText>
            </w:r>
            <w:r w:rsidDel="00862519">
              <w:rPr>
                <w:rFonts w:eastAsiaTheme="minorEastAsia"/>
                <w:noProof/>
              </w:rPr>
              <w:tab/>
            </w:r>
            <w:r w:rsidRPr="00862519" w:rsidDel="00862519">
              <w:rPr>
                <w:rPrChange w:id="249" w:author="Author">
                  <w:rPr>
                    <w:rStyle w:val="Hyperlink"/>
                    <w:noProof/>
                  </w:rPr>
                </w:rPrChange>
              </w:rPr>
              <w:delText>Transformation</w:delText>
            </w:r>
            <w:r w:rsidDel="00862519">
              <w:rPr>
                <w:noProof/>
                <w:webHidden/>
              </w:rPr>
              <w:tab/>
              <w:delText>9</w:delText>
            </w:r>
          </w:del>
        </w:p>
        <w:p w14:paraId="6984BC07" w14:textId="71FF1B58" w:rsidR="009C50DE" w:rsidDel="00862519" w:rsidRDefault="009C50DE" w:rsidP="00806EA9">
          <w:pPr>
            <w:pStyle w:val="TOC2"/>
            <w:tabs>
              <w:tab w:val="left" w:pos="880"/>
              <w:tab w:val="right" w:leader="dot" w:pos="9016"/>
            </w:tabs>
            <w:spacing w:after="60"/>
            <w:rPr>
              <w:del w:id="250" w:author="Author"/>
              <w:rFonts w:eastAsiaTheme="minorEastAsia"/>
              <w:noProof/>
            </w:rPr>
          </w:pPr>
          <w:del w:id="251" w:author="Author">
            <w:r w:rsidRPr="00862519" w:rsidDel="00862519">
              <w:rPr>
                <w:rPrChange w:id="252" w:author="Author">
                  <w:rPr>
                    <w:rStyle w:val="Hyperlink"/>
                    <w:noProof/>
                  </w:rPr>
                </w:rPrChange>
              </w:rPr>
              <w:delText>3.3</w:delText>
            </w:r>
            <w:r w:rsidDel="00862519">
              <w:rPr>
                <w:rFonts w:eastAsiaTheme="minorEastAsia"/>
                <w:noProof/>
              </w:rPr>
              <w:tab/>
            </w:r>
            <w:r w:rsidRPr="00862519" w:rsidDel="00862519">
              <w:rPr>
                <w:rPrChange w:id="253" w:author="Author">
                  <w:rPr>
                    <w:rStyle w:val="Hyperlink"/>
                    <w:noProof/>
                  </w:rPr>
                </w:rPrChange>
              </w:rPr>
              <w:delText>Utilisation</w:delText>
            </w:r>
            <w:r w:rsidDel="00862519">
              <w:rPr>
                <w:noProof/>
                <w:webHidden/>
              </w:rPr>
              <w:tab/>
              <w:delText>10</w:delText>
            </w:r>
          </w:del>
        </w:p>
        <w:p w14:paraId="242E414B" w14:textId="4C985E44" w:rsidR="009C50DE" w:rsidDel="00862519" w:rsidRDefault="009C50DE" w:rsidP="00806EA9">
          <w:pPr>
            <w:pStyle w:val="TOC2"/>
            <w:tabs>
              <w:tab w:val="left" w:pos="880"/>
              <w:tab w:val="right" w:leader="dot" w:pos="9016"/>
            </w:tabs>
            <w:spacing w:after="60"/>
            <w:rPr>
              <w:del w:id="254" w:author="Author"/>
              <w:rFonts w:eastAsiaTheme="minorEastAsia"/>
              <w:noProof/>
            </w:rPr>
          </w:pPr>
          <w:del w:id="255" w:author="Author">
            <w:r w:rsidRPr="00862519" w:rsidDel="00862519">
              <w:rPr>
                <w:rPrChange w:id="256" w:author="Author">
                  <w:rPr>
                    <w:rStyle w:val="Hyperlink"/>
                    <w:noProof/>
                  </w:rPr>
                </w:rPrChange>
              </w:rPr>
              <w:delText>3.4</w:delText>
            </w:r>
            <w:r w:rsidDel="00862519">
              <w:rPr>
                <w:rFonts w:eastAsiaTheme="minorEastAsia"/>
                <w:noProof/>
              </w:rPr>
              <w:tab/>
            </w:r>
            <w:r w:rsidRPr="00862519" w:rsidDel="00862519">
              <w:rPr>
                <w:rPrChange w:id="257" w:author="Author">
                  <w:rPr>
                    <w:rStyle w:val="Hyperlink"/>
                    <w:noProof/>
                  </w:rPr>
                </w:rPrChange>
              </w:rPr>
              <w:delText>Measurement</w:delText>
            </w:r>
            <w:r w:rsidDel="00862519">
              <w:rPr>
                <w:noProof/>
                <w:webHidden/>
              </w:rPr>
              <w:tab/>
              <w:delText>10</w:delText>
            </w:r>
          </w:del>
        </w:p>
        <w:p w14:paraId="1D8BB18A" w14:textId="4BD3F167" w:rsidR="009C50DE" w:rsidDel="00862519" w:rsidRDefault="009C50DE" w:rsidP="00806EA9">
          <w:pPr>
            <w:pStyle w:val="TOC1"/>
            <w:rPr>
              <w:del w:id="258" w:author="Author"/>
              <w:rFonts w:eastAsiaTheme="minorEastAsia"/>
              <w:noProof/>
            </w:rPr>
          </w:pPr>
          <w:del w:id="259" w:author="Author">
            <w:r w:rsidRPr="00862519" w:rsidDel="00862519">
              <w:rPr>
                <w:rPrChange w:id="260" w:author="Author">
                  <w:rPr>
                    <w:rStyle w:val="Hyperlink"/>
                    <w:noProof/>
                  </w:rPr>
                </w:rPrChange>
              </w:rPr>
              <w:delText>4</w:delText>
            </w:r>
            <w:r w:rsidDel="00862519">
              <w:rPr>
                <w:rFonts w:eastAsiaTheme="minorEastAsia"/>
                <w:noProof/>
              </w:rPr>
              <w:tab/>
            </w:r>
            <w:r w:rsidRPr="00862519" w:rsidDel="00862519">
              <w:rPr>
                <w:rPrChange w:id="261" w:author="Author">
                  <w:rPr>
                    <w:rStyle w:val="Hyperlink"/>
                    <w:noProof/>
                  </w:rPr>
                </w:rPrChange>
              </w:rPr>
              <w:delText>Architecture Roles (AR)</w:delText>
            </w:r>
            <w:r w:rsidDel="00862519">
              <w:rPr>
                <w:noProof/>
                <w:webHidden/>
              </w:rPr>
              <w:tab/>
              <w:delText>11</w:delText>
            </w:r>
          </w:del>
        </w:p>
        <w:p w14:paraId="1326C610" w14:textId="62C01220" w:rsidR="009C50DE" w:rsidDel="00862519" w:rsidRDefault="009C50DE" w:rsidP="00806EA9">
          <w:pPr>
            <w:pStyle w:val="TOC2"/>
            <w:tabs>
              <w:tab w:val="left" w:pos="880"/>
              <w:tab w:val="right" w:leader="dot" w:pos="9016"/>
            </w:tabs>
            <w:spacing w:after="60"/>
            <w:rPr>
              <w:del w:id="262" w:author="Author"/>
              <w:rFonts w:eastAsiaTheme="minorEastAsia"/>
              <w:noProof/>
            </w:rPr>
          </w:pPr>
          <w:del w:id="263" w:author="Author">
            <w:r w:rsidRPr="00862519" w:rsidDel="00862519">
              <w:rPr>
                <w:rPrChange w:id="264" w:author="Author">
                  <w:rPr>
                    <w:rStyle w:val="Hyperlink"/>
                    <w:noProof/>
                  </w:rPr>
                </w:rPrChange>
              </w:rPr>
              <w:delText>4.1</w:delText>
            </w:r>
            <w:r w:rsidDel="00862519">
              <w:rPr>
                <w:rFonts w:eastAsiaTheme="minorEastAsia"/>
                <w:noProof/>
              </w:rPr>
              <w:tab/>
            </w:r>
            <w:r w:rsidRPr="00862519" w:rsidDel="00862519">
              <w:rPr>
                <w:rPrChange w:id="265" w:author="Author">
                  <w:rPr>
                    <w:rStyle w:val="Hyperlink"/>
                    <w:noProof/>
                  </w:rPr>
                </w:rPrChange>
              </w:rPr>
              <w:delText>Enterprise (AR-EA)</w:delText>
            </w:r>
            <w:r w:rsidDel="00862519">
              <w:rPr>
                <w:noProof/>
                <w:webHidden/>
              </w:rPr>
              <w:tab/>
              <w:delText>11</w:delText>
            </w:r>
          </w:del>
        </w:p>
        <w:p w14:paraId="51891FDD" w14:textId="351C1CAD" w:rsidR="009C50DE" w:rsidDel="00862519" w:rsidRDefault="009C50DE" w:rsidP="00806EA9">
          <w:pPr>
            <w:pStyle w:val="TOC2"/>
            <w:tabs>
              <w:tab w:val="left" w:pos="880"/>
              <w:tab w:val="right" w:leader="dot" w:pos="9016"/>
            </w:tabs>
            <w:spacing w:after="60"/>
            <w:rPr>
              <w:del w:id="266" w:author="Author"/>
              <w:rFonts w:eastAsiaTheme="minorEastAsia"/>
              <w:noProof/>
            </w:rPr>
          </w:pPr>
          <w:del w:id="267" w:author="Author">
            <w:r w:rsidRPr="00862519" w:rsidDel="00862519">
              <w:rPr>
                <w:rPrChange w:id="268" w:author="Author">
                  <w:rPr>
                    <w:rStyle w:val="Hyperlink"/>
                    <w:noProof/>
                  </w:rPr>
                </w:rPrChange>
              </w:rPr>
              <w:delText>4.2</w:delText>
            </w:r>
            <w:r w:rsidDel="00862519">
              <w:rPr>
                <w:rFonts w:eastAsiaTheme="minorEastAsia"/>
                <w:noProof/>
              </w:rPr>
              <w:tab/>
            </w:r>
            <w:r w:rsidRPr="00862519" w:rsidDel="00862519">
              <w:rPr>
                <w:rPrChange w:id="269" w:author="Author">
                  <w:rPr>
                    <w:rStyle w:val="Hyperlink"/>
                    <w:noProof/>
                  </w:rPr>
                </w:rPrChange>
              </w:rPr>
              <w:delText>Solution (AR-SA)</w:delText>
            </w:r>
            <w:r w:rsidDel="00862519">
              <w:rPr>
                <w:noProof/>
                <w:webHidden/>
              </w:rPr>
              <w:tab/>
              <w:delText>11</w:delText>
            </w:r>
          </w:del>
        </w:p>
        <w:p w14:paraId="14984924" w14:textId="77530D55" w:rsidR="009C50DE" w:rsidDel="00862519" w:rsidRDefault="009C50DE" w:rsidP="00806EA9">
          <w:pPr>
            <w:pStyle w:val="TOC2"/>
            <w:tabs>
              <w:tab w:val="left" w:pos="880"/>
              <w:tab w:val="right" w:leader="dot" w:pos="9016"/>
            </w:tabs>
            <w:spacing w:after="60"/>
            <w:rPr>
              <w:del w:id="270" w:author="Author"/>
              <w:rFonts w:eastAsiaTheme="minorEastAsia"/>
              <w:noProof/>
            </w:rPr>
          </w:pPr>
          <w:del w:id="271" w:author="Author">
            <w:r w:rsidRPr="00862519" w:rsidDel="00862519">
              <w:rPr>
                <w:rPrChange w:id="272" w:author="Author">
                  <w:rPr>
                    <w:rStyle w:val="Hyperlink"/>
                    <w:noProof/>
                  </w:rPr>
                </w:rPrChange>
              </w:rPr>
              <w:delText>4.3</w:delText>
            </w:r>
            <w:r w:rsidDel="00862519">
              <w:rPr>
                <w:rFonts w:eastAsiaTheme="minorEastAsia"/>
                <w:noProof/>
              </w:rPr>
              <w:tab/>
            </w:r>
            <w:r w:rsidRPr="00862519" w:rsidDel="00862519">
              <w:rPr>
                <w:rPrChange w:id="273" w:author="Author">
                  <w:rPr>
                    <w:rStyle w:val="Hyperlink"/>
                    <w:noProof/>
                  </w:rPr>
                </w:rPrChange>
              </w:rPr>
              <w:delText>Business (AR-BA)</w:delText>
            </w:r>
            <w:r w:rsidDel="00862519">
              <w:rPr>
                <w:noProof/>
                <w:webHidden/>
              </w:rPr>
              <w:tab/>
              <w:delText>11</w:delText>
            </w:r>
          </w:del>
        </w:p>
        <w:p w14:paraId="313A941D" w14:textId="438CC39D" w:rsidR="009C50DE" w:rsidDel="00862519" w:rsidRDefault="009C50DE" w:rsidP="00806EA9">
          <w:pPr>
            <w:pStyle w:val="TOC2"/>
            <w:tabs>
              <w:tab w:val="left" w:pos="880"/>
              <w:tab w:val="right" w:leader="dot" w:pos="9016"/>
            </w:tabs>
            <w:spacing w:after="60"/>
            <w:rPr>
              <w:del w:id="274" w:author="Author"/>
              <w:rFonts w:eastAsiaTheme="minorEastAsia"/>
              <w:noProof/>
            </w:rPr>
          </w:pPr>
          <w:del w:id="275" w:author="Author">
            <w:r w:rsidRPr="00862519" w:rsidDel="00862519">
              <w:rPr>
                <w:rPrChange w:id="276" w:author="Author">
                  <w:rPr>
                    <w:rStyle w:val="Hyperlink"/>
                    <w:noProof/>
                  </w:rPr>
                </w:rPrChange>
              </w:rPr>
              <w:delText>4.4</w:delText>
            </w:r>
            <w:r w:rsidDel="00862519">
              <w:rPr>
                <w:rFonts w:eastAsiaTheme="minorEastAsia"/>
                <w:noProof/>
              </w:rPr>
              <w:tab/>
            </w:r>
            <w:r w:rsidRPr="00862519" w:rsidDel="00862519">
              <w:rPr>
                <w:rPrChange w:id="277" w:author="Author">
                  <w:rPr>
                    <w:rStyle w:val="Hyperlink"/>
                    <w:noProof/>
                  </w:rPr>
                </w:rPrChange>
              </w:rPr>
              <w:delText>Software Architect (AR-SWA)</w:delText>
            </w:r>
            <w:r w:rsidDel="00862519">
              <w:rPr>
                <w:noProof/>
                <w:webHidden/>
              </w:rPr>
              <w:tab/>
              <w:delText>12</w:delText>
            </w:r>
          </w:del>
        </w:p>
        <w:p w14:paraId="2F50F28E" w14:textId="34E2DA51" w:rsidR="009C50DE" w:rsidDel="00862519" w:rsidRDefault="009C50DE" w:rsidP="00806EA9">
          <w:pPr>
            <w:pStyle w:val="TOC2"/>
            <w:tabs>
              <w:tab w:val="left" w:pos="880"/>
              <w:tab w:val="right" w:leader="dot" w:pos="9016"/>
            </w:tabs>
            <w:spacing w:after="60"/>
            <w:rPr>
              <w:del w:id="278" w:author="Author"/>
              <w:rFonts w:eastAsiaTheme="minorEastAsia"/>
              <w:noProof/>
            </w:rPr>
          </w:pPr>
          <w:del w:id="279" w:author="Author">
            <w:r w:rsidRPr="00862519" w:rsidDel="00862519">
              <w:rPr>
                <w:rPrChange w:id="280" w:author="Author">
                  <w:rPr>
                    <w:rStyle w:val="Hyperlink"/>
                    <w:noProof/>
                  </w:rPr>
                </w:rPrChange>
              </w:rPr>
              <w:delText>4.5</w:delText>
            </w:r>
            <w:r w:rsidDel="00862519">
              <w:rPr>
                <w:rFonts w:eastAsiaTheme="minorEastAsia"/>
                <w:noProof/>
              </w:rPr>
              <w:tab/>
            </w:r>
            <w:r w:rsidRPr="00862519" w:rsidDel="00862519">
              <w:rPr>
                <w:rPrChange w:id="281" w:author="Author">
                  <w:rPr>
                    <w:rStyle w:val="Hyperlink"/>
                    <w:noProof/>
                  </w:rPr>
                </w:rPrChange>
              </w:rPr>
              <w:delText>Information (AR-IA)</w:delText>
            </w:r>
            <w:r w:rsidDel="00862519">
              <w:rPr>
                <w:noProof/>
                <w:webHidden/>
              </w:rPr>
              <w:tab/>
              <w:delText>12</w:delText>
            </w:r>
          </w:del>
        </w:p>
        <w:p w14:paraId="4F75F924" w14:textId="392348E8" w:rsidR="009C50DE" w:rsidDel="00862519" w:rsidRDefault="009C50DE" w:rsidP="00806EA9">
          <w:pPr>
            <w:pStyle w:val="TOC2"/>
            <w:tabs>
              <w:tab w:val="left" w:pos="880"/>
              <w:tab w:val="right" w:leader="dot" w:pos="9016"/>
            </w:tabs>
            <w:spacing w:after="60"/>
            <w:rPr>
              <w:del w:id="282" w:author="Author"/>
              <w:rFonts w:eastAsiaTheme="minorEastAsia"/>
              <w:noProof/>
            </w:rPr>
          </w:pPr>
          <w:del w:id="283" w:author="Author">
            <w:r w:rsidRPr="00862519" w:rsidDel="00862519">
              <w:rPr>
                <w:rPrChange w:id="284" w:author="Author">
                  <w:rPr>
                    <w:rStyle w:val="Hyperlink"/>
                    <w:noProof/>
                  </w:rPr>
                </w:rPrChange>
              </w:rPr>
              <w:delText>4.6</w:delText>
            </w:r>
            <w:r w:rsidDel="00862519">
              <w:rPr>
                <w:rFonts w:eastAsiaTheme="minorEastAsia"/>
                <w:noProof/>
              </w:rPr>
              <w:tab/>
            </w:r>
            <w:r w:rsidRPr="00862519" w:rsidDel="00862519">
              <w:rPr>
                <w:rPrChange w:id="285" w:author="Author">
                  <w:rPr>
                    <w:rStyle w:val="Hyperlink"/>
                    <w:noProof/>
                  </w:rPr>
                </w:rPrChange>
              </w:rPr>
              <w:delText>Infrastructure (AR-INFA)</w:delText>
            </w:r>
            <w:r w:rsidDel="00862519">
              <w:rPr>
                <w:noProof/>
                <w:webHidden/>
              </w:rPr>
              <w:tab/>
              <w:delText>12</w:delText>
            </w:r>
          </w:del>
        </w:p>
        <w:p w14:paraId="7BE3C5D2" w14:textId="64589B01" w:rsidR="009C50DE" w:rsidDel="00862519" w:rsidRDefault="009C50DE" w:rsidP="00806EA9">
          <w:pPr>
            <w:pStyle w:val="TOC1"/>
            <w:rPr>
              <w:del w:id="286" w:author="Author"/>
              <w:rFonts w:eastAsiaTheme="minorEastAsia"/>
              <w:noProof/>
            </w:rPr>
          </w:pPr>
          <w:del w:id="287" w:author="Author">
            <w:r w:rsidRPr="00862519" w:rsidDel="00862519">
              <w:rPr>
                <w:rPrChange w:id="288" w:author="Author">
                  <w:rPr>
                    <w:rStyle w:val="Hyperlink"/>
                    <w:noProof/>
                  </w:rPr>
                </w:rPrChange>
              </w:rPr>
              <w:delText>5</w:delText>
            </w:r>
            <w:r w:rsidDel="00862519">
              <w:rPr>
                <w:rFonts w:eastAsiaTheme="minorEastAsia"/>
                <w:noProof/>
              </w:rPr>
              <w:tab/>
            </w:r>
            <w:r w:rsidRPr="00862519" w:rsidDel="00862519">
              <w:rPr>
                <w:rPrChange w:id="289" w:author="Author">
                  <w:rPr>
                    <w:rStyle w:val="Hyperlink"/>
                    <w:noProof/>
                  </w:rPr>
                </w:rPrChange>
              </w:rPr>
              <w:delText>People Model (PM)</w:delText>
            </w:r>
            <w:r w:rsidDel="00862519">
              <w:rPr>
                <w:noProof/>
                <w:webHidden/>
              </w:rPr>
              <w:tab/>
              <w:delText>13</w:delText>
            </w:r>
          </w:del>
        </w:p>
        <w:p w14:paraId="6C291122" w14:textId="09E1902C" w:rsidR="009C50DE" w:rsidDel="00862519" w:rsidRDefault="009C50DE" w:rsidP="00806EA9">
          <w:pPr>
            <w:pStyle w:val="TOC2"/>
            <w:tabs>
              <w:tab w:val="left" w:pos="880"/>
              <w:tab w:val="right" w:leader="dot" w:pos="9016"/>
            </w:tabs>
            <w:spacing w:after="60"/>
            <w:rPr>
              <w:del w:id="290" w:author="Author"/>
              <w:rFonts w:eastAsiaTheme="minorEastAsia"/>
              <w:noProof/>
            </w:rPr>
          </w:pPr>
          <w:del w:id="291" w:author="Author">
            <w:r w:rsidRPr="00862519" w:rsidDel="00862519">
              <w:rPr>
                <w:rPrChange w:id="292" w:author="Author">
                  <w:rPr>
                    <w:rStyle w:val="Hyperlink"/>
                    <w:noProof/>
                  </w:rPr>
                </w:rPrChange>
              </w:rPr>
              <w:delText>5.1</w:delText>
            </w:r>
            <w:r w:rsidDel="00862519">
              <w:rPr>
                <w:rFonts w:eastAsiaTheme="minorEastAsia"/>
                <w:noProof/>
              </w:rPr>
              <w:tab/>
            </w:r>
            <w:r w:rsidRPr="00862519" w:rsidDel="00862519">
              <w:rPr>
                <w:rPrChange w:id="293" w:author="Author">
                  <w:rPr>
                    <w:rStyle w:val="Hyperlink"/>
                    <w:noProof/>
                  </w:rPr>
                </w:rPrChange>
              </w:rPr>
              <w:delText>Skills Inventory (PM-SI)</w:delText>
            </w:r>
            <w:r w:rsidDel="00862519">
              <w:rPr>
                <w:noProof/>
                <w:webHidden/>
              </w:rPr>
              <w:tab/>
              <w:delText>13</w:delText>
            </w:r>
          </w:del>
        </w:p>
        <w:p w14:paraId="7E832B53" w14:textId="776985B8" w:rsidR="009C50DE" w:rsidDel="00862519" w:rsidRDefault="009C50DE" w:rsidP="00806EA9">
          <w:pPr>
            <w:pStyle w:val="TOC2"/>
            <w:tabs>
              <w:tab w:val="left" w:pos="880"/>
              <w:tab w:val="right" w:leader="dot" w:pos="9016"/>
            </w:tabs>
            <w:spacing w:after="60"/>
            <w:rPr>
              <w:del w:id="294" w:author="Author"/>
              <w:rFonts w:eastAsiaTheme="minorEastAsia"/>
              <w:noProof/>
            </w:rPr>
          </w:pPr>
          <w:del w:id="295" w:author="Author">
            <w:r w:rsidRPr="00862519" w:rsidDel="00862519">
              <w:rPr>
                <w:rPrChange w:id="296" w:author="Author">
                  <w:rPr>
                    <w:rStyle w:val="Hyperlink"/>
                    <w:noProof/>
                  </w:rPr>
                </w:rPrChange>
              </w:rPr>
              <w:delText>5.2</w:delText>
            </w:r>
            <w:r w:rsidDel="00862519">
              <w:rPr>
                <w:rFonts w:eastAsiaTheme="minorEastAsia"/>
                <w:noProof/>
              </w:rPr>
              <w:tab/>
            </w:r>
            <w:r w:rsidRPr="00862519" w:rsidDel="00862519">
              <w:rPr>
                <w:rPrChange w:id="297" w:author="Author">
                  <w:rPr>
                    <w:rStyle w:val="Hyperlink"/>
                    <w:noProof/>
                  </w:rPr>
                </w:rPrChange>
              </w:rPr>
              <w:delText>Organization (PM-O)</w:delText>
            </w:r>
            <w:r w:rsidDel="00862519">
              <w:rPr>
                <w:noProof/>
                <w:webHidden/>
              </w:rPr>
              <w:tab/>
              <w:delText>13</w:delText>
            </w:r>
          </w:del>
        </w:p>
        <w:p w14:paraId="0922179A" w14:textId="40DF84CA" w:rsidR="009C50DE" w:rsidDel="00862519" w:rsidRDefault="009C50DE" w:rsidP="00806EA9">
          <w:pPr>
            <w:pStyle w:val="TOC2"/>
            <w:tabs>
              <w:tab w:val="left" w:pos="880"/>
              <w:tab w:val="right" w:leader="dot" w:pos="9016"/>
            </w:tabs>
            <w:spacing w:after="60"/>
            <w:rPr>
              <w:del w:id="298" w:author="Author"/>
              <w:rFonts w:eastAsiaTheme="minorEastAsia"/>
              <w:noProof/>
            </w:rPr>
          </w:pPr>
          <w:del w:id="299" w:author="Author">
            <w:r w:rsidRPr="00862519" w:rsidDel="00862519">
              <w:rPr>
                <w:rPrChange w:id="300" w:author="Author">
                  <w:rPr>
                    <w:rStyle w:val="Hyperlink"/>
                    <w:noProof/>
                  </w:rPr>
                </w:rPrChange>
              </w:rPr>
              <w:delText>5.3</w:delText>
            </w:r>
            <w:r w:rsidDel="00862519">
              <w:rPr>
                <w:rFonts w:eastAsiaTheme="minorEastAsia"/>
                <w:noProof/>
              </w:rPr>
              <w:tab/>
            </w:r>
            <w:r w:rsidRPr="00862519" w:rsidDel="00862519">
              <w:rPr>
                <w:rPrChange w:id="301" w:author="Author">
                  <w:rPr>
                    <w:rStyle w:val="Hyperlink"/>
                    <w:noProof/>
                  </w:rPr>
                </w:rPrChange>
              </w:rPr>
              <w:delText>Roles (PM-R)</w:delText>
            </w:r>
            <w:r w:rsidDel="00862519">
              <w:rPr>
                <w:noProof/>
                <w:webHidden/>
              </w:rPr>
              <w:tab/>
              <w:delText>13</w:delText>
            </w:r>
          </w:del>
        </w:p>
        <w:p w14:paraId="7BF01994" w14:textId="2A4261CC" w:rsidR="009C50DE" w:rsidDel="00862519" w:rsidRDefault="009C50DE" w:rsidP="00806EA9">
          <w:pPr>
            <w:pStyle w:val="TOC2"/>
            <w:tabs>
              <w:tab w:val="left" w:pos="880"/>
              <w:tab w:val="right" w:leader="dot" w:pos="9016"/>
            </w:tabs>
            <w:spacing w:after="60"/>
            <w:rPr>
              <w:del w:id="302" w:author="Author"/>
              <w:rFonts w:eastAsiaTheme="minorEastAsia"/>
              <w:noProof/>
            </w:rPr>
          </w:pPr>
          <w:del w:id="303" w:author="Author">
            <w:r w:rsidRPr="00862519" w:rsidDel="00862519">
              <w:rPr>
                <w:rPrChange w:id="304" w:author="Author">
                  <w:rPr>
                    <w:rStyle w:val="Hyperlink"/>
                    <w:noProof/>
                  </w:rPr>
                </w:rPrChange>
              </w:rPr>
              <w:delText>5.4</w:delText>
            </w:r>
            <w:r w:rsidDel="00862519">
              <w:rPr>
                <w:rFonts w:eastAsiaTheme="minorEastAsia"/>
                <w:noProof/>
              </w:rPr>
              <w:tab/>
            </w:r>
            <w:r w:rsidRPr="00862519" w:rsidDel="00862519">
              <w:rPr>
                <w:rPrChange w:id="305" w:author="Author">
                  <w:rPr>
                    <w:rStyle w:val="Hyperlink"/>
                    <w:noProof/>
                  </w:rPr>
                </w:rPrChange>
              </w:rPr>
              <w:delText>Extended Teams (PM-ET)</w:delText>
            </w:r>
            <w:r w:rsidDel="00862519">
              <w:rPr>
                <w:noProof/>
                <w:webHidden/>
              </w:rPr>
              <w:tab/>
              <w:delText>14</w:delText>
            </w:r>
          </w:del>
        </w:p>
        <w:p w14:paraId="45122A2B" w14:textId="4F3A4432" w:rsidR="009C50DE" w:rsidDel="00862519" w:rsidRDefault="009C50DE" w:rsidP="00806EA9">
          <w:pPr>
            <w:pStyle w:val="TOC2"/>
            <w:tabs>
              <w:tab w:val="left" w:pos="880"/>
              <w:tab w:val="right" w:leader="dot" w:pos="9016"/>
            </w:tabs>
            <w:spacing w:after="60"/>
            <w:rPr>
              <w:del w:id="306" w:author="Author"/>
              <w:rFonts w:eastAsiaTheme="minorEastAsia"/>
              <w:noProof/>
            </w:rPr>
          </w:pPr>
          <w:del w:id="307" w:author="Author">
            <w:r w:rsidRPr="00862519" w:rsidDel="00862519">
              <w:rPr>
                <w:rPrChange w:id="308" w:author="Author">
                  <w:rPr>
                    <w:rStyle w:val="Hyperlink"/>
                    <w:noProof/>
                  </w:rPr>
                </w:rPrChange>
              </w:rPr>
              <w:delText>5.5</w:delText>
            </w:r>
            <w:r w:rsidDel="00862519">
              <w:rPr>
                <w:rFonts w:eastAsiaTheme="minorEastAsia"/>
                <w:noProof/>
              </w:rPr>
              <w:tab/>
            </w:r>
            <w:r w:rsidRPr="00862519" w:rsidDel="00862519">
              <w:rPr>
                <w:rPrChange w:id="309" w:author="Author">
                  <w:rPr>
                    <w:rStyle w:val="Hyperlink"/>
                    <w:noProof/>
                  </w:rPr>
                </w:rPrChange>
              </w:rPr>
              <w:delText>Job Descriptions (PM-JD)</w:delText>
            </w:r>
            <w:r w:rsidDel="00862519">
              <w:rPr>
                <w:noProof/>
                <w:webHidden/>
              </w:rPr>
              <w:tab/>
              <w:delText>14</w:delText>
            </w:r>
          </w:del>
        </w:p>
        <w:p w14:paraId="64E88092" w14:textId="75237D71" w:rsidR="009C50DE" w:rsidDel="00862519" w:rsidRDefault="009C50DE" w:rsidP="00806EA9">
          <w:pPr>
            <w:pStyle w:val="TOC2"/>
            <w:tabs>
              <w:tab w:val="left" w:pos="880"/>
              <w:tab w:val="right" w:leader="dot" w:pos="9016"/>
            </w:tabs>
            <w:spacing w:after="60"/>
            <w:rPr>
              <w:del w:id="310" w:author="Author"/>
              <w:rFonts w:eastAsiaTheme="minorEastAsia"/>
              <w:noProof/>
            </w:rPr>
          </w:pPr>
          <w:del w:id="311" w:author="Author">
            <w:r w:rsidRPr="00862519" w:rsidDel="00862519">
              <w:rPr>
                <w:rPrChange w:id="312" w:author="Author">
                  <w:rPr>
                    <w:rStyle w:val="Hyperlink"/>
                    <w:noProof/>
                  </w:rPr>
                </w:rPrChange>
              </w:rPr>
              <w:delText>5.6</w:delText>
            </w:r>
            <w:r w:rsidDel="00862519">
              <w:rPr>
                <w:rFonts w:eastAsiaTheme="minorEastAsia"/>
                <w:noProof/>
              </w:rPr>
              <w:tab/>
            </w:r>
            <w:r w:rsidRPr="00862519" w:rsidDel="00862519">
              <w:rPr>
                <w:rPrChange w:id="313" w:author="Author">
                  <w:rPr>
                    <w:rStyle w:val="Hyperlink"/>
                    <w:noProof/>
                  </w:rPr>
                </w:rPrChange>
              </w:rPr>
              <w:delText>Community (PM-C)</w:delText>
            </w:r>
            <w:r w:rsidDel="00862519">
              <w:rPr>
                <w:noProof/>
                <w:webHidden/>
              </w:rPr>
              <w:tab/>
              <w:delText>14</w:delText>
            </w:r>
          </w:del>
        </w:p>
        <w:p w14:paraId="46994FC8" w14:textId="6787007D" w:rsidR="009C50DE" w:rsidDel="00862519" w:rsidRDefault="009C50DE" w:rsidP="00806EA9">
          <w:pPr>
            <w:pStyle w:val="TOC1"/>
            <w:rPr>
              <w:del w:id="314" w:author="Author"/>
              <w:rFonts w:eastAsiaTheme="minorEastAsia"/>
              <w:noProof/>
            </w:rPr>
          </w:pPr>
          <w:del w:id="315" w:author="Author">
            <w:r w:rsidRPr="00862519" w:rsidDel="00862519">
              <w:rPr>
                <w:rPrChange w:id="316" w:author="Author">
                  <w:rPr>
                    <w:rStyle w:val="Hyperlink"/>
                    <w:noProof/>
                  </w:rPr>
                </w:rPrChange>
              </w:rPr>
              <w:delText>6</w:delText>
            </w:r>
            <w:r w:rsidDel="00862519">
              <w:rPr>
                <w:rFonts w:eastAsiaTheme="minorEastAsia"/>
                <w:noProof/>
              </w:rPr>
              <w:tab/>
            </w:r>
            <w:r w:rsidRPr="00862519" w:rsidDel="00862519">
              <w:rPr>
                <w:rPrChange w:id="317" w:author="Author">
                  <w:rPr>
                    <w:rStyle w:val="Hyperlink"/>
                    <w:noProof/>
                  </w:rPr>
                </w:rPrChange>
              </w:rPr>
              <w:delText>Value Model</w:delText>
            </w:r>
            <w:r w:rsidDel="00862519">
              <w:rPr>
                <w:noProof/>
                <w:webHidden/>
              </w:rPr>
              <w:tab/>
              <w:delText>15</w:delText>
            </w:r>
          </w:del>
        </w:p>
        <w:p w14:paraId="02969755" w14:textId="0C0B7102" w:rsidR="009C50DE" w:rsidDel="00862519" w:rsidRDefault="009C50DE" w:rsidP="00806EA9">
          <w:pPr>
            <w:pStyle w:val="TOC2"/>
            <w:tabs>
              <w:tab w:val="left" w:pos="880"/>
              <w:tab w:val="right" w:leader="dot" w:pos="9016"/>
            </w:tabs>
            <w:spacing w:after="60"/>
            <w:rPr>
              <w:del w:id="318" w:author="Author"/>
              <w:rFonts w:eastAsiaTheme="minorEastAsia"/>
              <w:noProof/>
            </w:rPr>
          </w:pPr>
          <w:del w:id="319" w:author="Author">
            <w:r w:rsidRPr="00862519" w:rsidDel="00862519">
              <w:rPr>
                <w:rPrChange w:id="320" w:author="Author">
                  <w:rPr>
                    <w:rStyle w:val="Hyperlink"/>
                    <w:noProof/>
                  </w:rPr>
                </w:rPrChange>
              </w:rPr>
              <w:delText>6.1</w:delText>
            </w:r>
            <w:r w:rsidDel="00862519">
              <w:rPr>
                <w:rFonts w:eastAsiaTheme="minorEastAsia"/>
                <w:noProof/>
              </w:rPr>
              <w:tab/>
            </w:r>
            <w:r w:rsidRPr="00862519" w:rsidDel="00862519">
              <w:rPr>
                <w:rPrChange w:id="321" w:author="Author">
                  <w:rPr>
                    <w:rStyle w:val="Hyperlink"/>
                    <w:noProof/>
                  </w:rPr>
                </w:rPrChange>
              </w:rPr>
              <w:delText>Goals (VM-G)</w:delText>
            </w:r>
            <w:r w:rsidDel="00862519">
              <w:rPr>
                <w:noProof/>
                <w:webHidden/>
              </w:rPr>
              <w:tab/>
              <w:delText>15</w:delText>
            </w:r>
          </w:del>
        </w:p>
        <w:p w14:paraId="66384C07" w14:textId="00878361" w:rsidR="009C50DE" w:rsidDel="00862519" w:rsidRDefault="009C50DE" w:rsidP="00806EA9">
          <w:pPr>
            <w:pStyle w:val="TOC2"/>
            <w:tabs>
              <w:tab w:val="left" w:pos="880"/>
              <w:tab w:val="right" w:leader="dot" w:pos="9016"/>
            </w:tabs>
            <w:spacing w:after="60"/>
            <w:rPr>
              <w:del w:id="322" w:author="Author"/>
              <w:rFonts w:eastAsiaTheme="minorEastAsia"/>
              <w:noProof/>
            </w:rPr>
          </w:pPr>
          <w:del w:id="323" w:author="Author">
            <w:r w:rsidRPr="00862519" w:rsidDel="00862519">
              <w:rPr>
                <w:rPrChange w:id="324" w:author="Author">
                  <w:rPr>
                    <w:rStyle w:val="Hyperlink"/>
                    <w:noProof/>
                  </w:rPr>
                </w:rPrChange>
              </w:rPr>
              <w:delText>6.2</w:delText>
            </w:r>
            <w:r w:rsidDel="00862519">
              <w:rPr>
                <w:rFonts w:eastAsiaTheme="minorEastAsia"/>
                <w:noProof/>
              </w:rPr>
              <w:tab/>
            </w:r>
            <w:r w:rsidRPr="00862519" w:rsidDel="00862519">
              <w:rPr>
                <w:rPrChange w:id="325" w:author="Author">
                  <w:rPr>
                    <w:rStyle w:val="Hyperlink"/>
                    <w:noProof/>
                  </w:rPr>
                </w:rPrChange>
              </w:rPr>
              <w:delText>Principles (VM-P)</w:delText>
            </w:r>
            <w:r w:rsidDel="00862519">
              <w:rPr>
                <w:noProof/>
                <w:webHidden/>
              </w:rPr>
              <w:tab/>
              <w:delText>15</w:delText>
            </w:r>
          </w:del>
        </w:p>
        <w:p w14:paraId="18C99292" w14:textId="5128FF65" w:rsidR="009C50DE" w:rsidDel="00862519" w:rsidRDefault="009C50DE" w:rsidP="00806EA9">
          <w:pPr>
            <w:pStyle w:val="TOC2"/>
            <w:tabs>
              <w:tab w:val="left" w:pos="880"/>
              <w:tab w:val="right" w:leader="dot" w:pos="9016"/>
            </w:tabs>
            <w:spacing w:after="60"/>
            <w:rPr>
              <w:del w:id="326" w:author="Author"/>
              <w:rFonts w:eastAsiaTheme="minorEastAsia"/>
              <w:noProof/>
            </w:rPr>
          </w:pPr>
          <w:del w:id="327" w:author="Author">
            <w:r w:rsidRPr="00862519" w:rsidDel="00862519">
              <w:rPr>
                <w:rPrChange w:id="328" w:author="Author">
                  <w:rPr>
                    <w:rStyle w:val="Hyperlink"/>
                    <w:noProof/>
                  </w:rPr>
                </w:rPrChange>
              </w:rPr>
              <w:delText>6.3</w:delText>
            </w:r>
            <w:r w:rsidDel="00862519">
              <w:rPr>
                <w:rFonts w:eastAsiaTheme="minorEastAsia"/>
                <w:noProof/>
              </w:rPr>
              <w:tab/>
            </w:r>
            <w:r w:rsidRPr="00862519" w:rsidDel="00862519">
              <w:rPr>
                <w:rPrChange w:id="329" w:author="Author">
                  <w:rPr>
                    <w:rStyle w:val="Hyperlink"/>
                    <w:noProof/>
                  </w:rPr>
                </w:rPrChange>
              </w:rPr>
              <w:delText>Business Cases (VM-BC)</w:delText>
            </w:r>
            <w:r w:rsidDel="00862519">
              <w:rPr>
                <w:noProof/>
                <w:webHidden/>
              </w:rPr>
              <w:tab/>
              <w:delText>15</w:delText>
            </w:r>
          </w:del>
        </w:p>
        <w:p w14:paraId="0808B659" w14:textId="070326D0" w:rsidR="009C50DE" w:rsidDel="00862519" w:rsidRDefault="009C50DE" w:rsidP="00806EA9">
          <w:pPr>
            <w:pStyle w:val="TOC2"/>
            <w:tabs>
              <w:tab w:val="left" w:pos="880"/>
              <w:tab w:val="right" w:leader="dot" w:pos="9016"/>
            </w:tabs>
            <w:spacing w:after="60"/>
            <w:rPr>
              <w:del w:id="330" w:author="Author"/>
              <w:rFonts w:eastAsiaTheme="minorEastAsia"/>
              <w:noProof/>
            </w:rPr>
          </w:pPr>
          <w:del w:id="331" w:author="Author">
            <w:r w:rsidRPr="00862519" w:rsidDel="00862519">
              <w:rPr>
                <w:rPrChange w:id="332" w:author="Author">
                  <w:rPr>
                    <w:rStyle w:val="Hyperlink"/>
                    <w:noProof/>
                  </w:rPr>
                </w:rPrChange>
              </w:rPr>
              <w:delText>6.4</w:delText>
            </w:r>
            <w:r w:rsidDel="00862519">
              <w:rPr>
                <w:rFonts w:eastAsiaTheme="minorEastAsia"/>
                <w:noProof/>
              </w:rPr>
              <w:tab/>
            </w:r>
            <w:r w:rsidRPr="00862519" w:rsidDel="00862519">
              <w:rPr>
                <w:rPrChange w:id="333" w:author="Author">
                  <w:rPr>
                    <w:rStyle w:val="Hyperlink"/>
                    <w:noProof/>
                  </w:rPr>
                </w:rPrChange>
              </w:rPr>
              <w:delText>Scope and context (VM-SC)</w:delText>
            </w:r>
            <w:r w:rsidDel="00862519">
              <w:rPr>
                <w:noProof/>
                <w:webHidden/>
              </w:rPr>
              <w:tab/>
              <w:delText>15</w:delText>
            </w:r>
          </w:del>
        </w:p>
        <w:p w14:paraId="51481680" w14:textId="6F168AC4" w:rsidR="009C50DE" w:rsidDel="00862519" w:rsidRDefault="009C50DE" w:rsidP="00806EA9">
          <w:pPr>
            <w:pStyle w:val="TOC2"/>
            <w:tabs>
              <w:tab w:val="left" w:pos="880"/>
              <w:tab w:val="right" w:leader="dot" w:pos="9016"/>
            </w:tabs>
            <w:spacing w:after="60"/>
            <w:rPr>
              <w:del w:id="334" w:author="Author"/>
              <w:rFonts w:eastAsiaTheme="minorEastAsia"/>
              <w:noProof/>
            </w:rPr>
          </w:pPr>
          <w:del w:id="335" w:author="Author">
            <w:r w:rsidRPr="00862519" w:rsidDel="00862519">
              <w:rPr>
                <w:rPrChange w:id="336" w:author="Author">
                  <w:rPr>
                    <w:rStyle w:val="Hyperlink"/>
                    <w:noProof/>
                  </w:rPr>
                </w:rPrChange>
              </w:rPr>
              <w:delText>6.5</w:delText>
            </w:r>
            <w:r w:rsidDel="00862519">
              <w:rPr>
                <w:rFonts w:eastAsiaTheme="minorEastAsia"/>
                <w:noProof/>
              </w:rPr>
              <w:tab/>
            </w:r>
            <w:r w:rsidRPr="00862519" w:rsidDel="00862519">
              <w:rPr>
                <w:rPrChange w:id="337" w:author="Author">
                  <w:rPr>
                    <w:rStyle w:val="Hyperlink"/>
                    <w:noProof/>
                  </w:rPr>
                </w:rPrChange>
              </w:rPr>
              <w:delText>Traceability (VM-T)</w:delText>
            </w:r>
            <w:r w:rsidDel="00862519">
              <w:rPr>
                <w:noProof/>
                <w:webHidden/>
              </w:rPr>
              <w:tab/>
              <w:delText>16</w:delText>
            </w:r>
          </w:del>
        </w:p>
        <w:p w14:paraId="5593FFBF" w14:textId="61E4AFC9" w:rsidR="009C50DE" w:rsidDel="00862519" w:rsidRDefault="009C50DE" w:rsidP="00806EA9">
          <w:pPr>
            <w:pStyle w:val="TOC2"/>
            <w:tabs>
              <w:tab w:val="left" w:pos="880"/>
              <w:tab w:val="right" w:leader="dot" w:pos="9016"/>
            </w:tabs>
            <w:spacing w:after="60"/>
            <w:rPr>
              <w:del w:id="338" w:author="Author"/>
              <w:rFonts w:eastAsiaTheme="minorEastAsia"/>
              <w:noProof/>
            </w:rPr>
          </w:pPr>
          <w:del w:id="339" w:author="Author">
            <w:r w:rsidRPr="00862519" w:rsidDel="00862519">
              <w:rPr>
                <w:rPrChange w:id="340" w:author="Author">
                  <w:rPr>
                    <w:rStyle w:val="Hyperlink"/>
                    <w:noProof/>
                  </w:rPr>
                </w:rPrChange>
              </w:rPr>
              <w:delText>6.6</w:delText>
            </w:r>
            <w:r w:rsidDel="00862519">
              <w:rPr>
                <w:rFonts w:eastAsiaTheme="minorEastAsia"/>
                <w:noProof/>
              </w:rPr>
              <w:tab/>
            </w:r>
            <w:r w:rsidRPr="00862519" w:rsidDel="00862519">
              <w:rPr>
                <w:rPrChange w:id="341" w:author="Author">
                  <w:rPr>
                    <w:rStyle w:val="Hyperlink"/>
                    <w:noProof/>
                  </w:rPr>
                </w:rPrChange>
              </w:rPr>
              <w:delText>Risk Methods (VM-RM)</w:delText>
            </w:r>
            <w:r w:rsidDel="00862519">
              <w:rPr>
                <w:noProof/>
                <w:webHidden/>
              </w:rPr>
              <w:tab/>
              <w:delText>16</w:delText>
            </w:r>
          </w:del>
        </w:p>
        <w:p w14:paraId="29C714A9" w14:textId="66ABE096" w:rsidR="009C50DE" w:rsidDel="00862519" w:rsidRDefault="009C50DE" w:rsidP="00806EA9">
          <w:pPr>
            <w:pStyle w:val="TOC2"/>
            <w:tabs>
              <w:tab w:val="left" w:pos="880"/>
              <w:tab w:val="right" w:leader="dot" w:pos="9016"/>
            </w:tabs>
            <w:spacing w:after="60"/>
            <w:rPr>
              <w:del w:id="342" w:author="Author"/>
              <w:rFonts w:eastAsiaTheme="minorEastAsia"/>
              <w:noProof/>
            </w:rPr>
          </w:pPr>
          <w:del w:id="343" w:author="Author">
            <w:r w:rsidRPr="00862519" w:rsidDel="00862519">
              <w:rPr>
                <w:rPrChange w:id="344" w:author="Author">
                  <w:rPr>
                    <w:rStyle w:val="Hyperlink"/>
                    <w:noProof/>
                  </w:rPr>
                </w:rPrChange>
              </w:rPr>
              <w:delText>6.7</w:delText>
            </w:r>
            <w:r w:rsidDel="00862519">
              <w:rPr>
                <w:rFonts w:eastAsiaTheme="minorEastAsia"/>
                <w:noProof/>
              </w:rPr>
              <w:tab/>
            </w:r>
            <w:r w:rsidRPr="00862519" w:rsidDel="00862519">
              <w:rPr>
                <w:rPrChange w:id="345" w:author="Author">
                  <w:rPr>
                    <w:rStyle w:val="Hyperlink"/>
                    <w:noProof/>
                  </w:rPr>
                </w:rPrChange>
              </w:rPr>
              <w:delText>Coverage (VM-C)</w:delText>
            </w:r>
            <w:r w:rsidDel="00862519">
              <w:rPr>
                <w:noProof/>
                <w:webHidden/>
              </w:rPr>
              <w:tab/>
              <w:delText>16</w:delText>
            </w:r>
          </w:del>
        </w:p>
        <w:p w14:paraId="55705BCE" w14:textId="1C6F1FF5" w:rsidR="009C50DE" w:rsidDel="00862519" w:rsidRDefault="009C50DE" w:rsidP="00806EA9">
          <w:pPr>
            <w:pStyle w:val="TOC2"/>
            <w:tabs>
              <w:tab w:val="left" w:pos="880"/>
              <w:tab w:val="right" w:leader="dot" w:pos="9016"/>
            </w:tabs>
            <w:spacing w:after="60"/>
            <w:rPr>
              <w:del w:id="346" w:author="Author"/>
              <w:rFonts w:eastAsiaTheme="minorEastAsia"/>
              <w:noProof/>
            </w:rPr>
          </w:pPr>
          <w:del w:id="347" w:author="Author">
            <w:r w:rsidRPr="00862519" w:rsidDel="00862519">
              <w:rPr>
                <w:rPrChange w:id="348" w:author="Author">
                  <w:rPr>
                    <w:rStyle w:val="Hyperlink"/>
                    <w:noProof/>
                  </w:rPr>
                </w:rPrChange>
              </w:rPr>
              <w:delText>6.8</w:delText>
            </w:r>
            <w:r w:rsidDel="00862519">
              <w:rPr>
                <w:rFonts w:eastAsiaTheme="minorEastAsia"/>
                <w:noProof/>
              </w:rPr>
              <w:tab/>
            </w:r>
            <w:r w:rsidRPr="00862519" w:rsidDel="00862519">
              <w:rPr>
                <w:rPrChange w:id="349" w:author="Author">
                  <w:rPr>
                    <w:rStyle w:val="Hyperlink"/>
                    <w:noProof/>
                  </w:rPr>
                </w:rPrChange>
              </w:rPr>
              <w:delText>Technical Debt (VM-TD)</w:delText>
            </w:r>
            <w:r w:rsidDel="00862519">
              <w:rPr>
                <w:noProof/>
                <w:webHidden/>
              </w:rPr>
              <w:tab/>
              <w:delText>16</w:delText>
            </w:r>
          </w:del>
        </w:p>
        <w:p w14:paraId="527EC175" w14:textId="37689DDD" w:rsidR="009C50DE" w:rsidDel="00862519" w:rsidRDefault="009C50DE" w:rsidP="00806EA9">
          <w:pPr>
            <w:pStyle w:val="TOC2"/>
            <w:tabs>
              <w:tab w:val="left" w:pos="880"/>
              <w:tab w:val="right" w:leader="dot" w:pos="9016"/>
            </w:tabs>
            <w:spacing w:after="60"/>
            <w:rPr>
              <w:del w:id="350" w:author="Author"/>
              <w:rFonts w:eastAsiaTheme="minorEastAsia"/>
              <w:noProof/>
            </w:rPr>
          </w:pPr>
          <w:del w:id="351" w:author="Author">
            <w:r w:rsidRPr="00862519" w:rsidDel="00862519">
              <w:rPr>
                <w:rPrChange w:id="352" w:author="Author">
                  <w:rPr>
                    <w:rStyle w:val="Hyperlink"/>
                    <w:noProof/>
                  </w:rPr>
                </w:rPrChange>
              </w:rPr>
              <w:delText>6.9</w:delText>
            </w:r>
            <w:r w:rsidDel="00862519">
              <w:rPr>
                <w:rFonts w:eastAsiaTheme="minorEastAsia"/>
                <w:noProof/>
              </w:rPr>
              <w:tab/>
            </w:r>
            <w:r w:rsidRPr="00862519" w:rsidDel="00862519">
              <w:rPr>
                <w:rPrChange w:id="353" w:author="Author">
                  <w:rPr>
                    <w:rStyle w:val="Hyperlink"/>
                    <w:noProof/>
                  </w:rPr>
                </w:rPrChange>
              </w:rPr>
              <w:delText>Architectural Analysis (VM-AA)</w:delText>
            </w:r>
            <w:r w:rsidDel="00862519">
              <w:rPr>
                <w:noProof/>
                <w:webHidden/>
              </w:rPr>
              <w:tab/>
              <w:delText>17</w:delText>
            </w:r>
          </w:del>
        </w:p>
        <w:p w14:paraId="63D07440" w14:textId="5850F121" w:rsidR="009C50DE" w:rsidDel="00862519" w:rsidRDefault="009C50DE" w:rsidP="00806EA9">
          <w:pPr>
            <w:pStyle w:val="TOC2"/>
            <w:tabs>
              <w:tab w:val="left" w:pos="880"/>
              <w:tab w:val="right" w:leader="dot" w:pos="9016"/>
            </w:tabs>
            <w:spacing w:after="60"/>
            <w:rPr>
              <w:del w:id="354" w:author="Author"/>
              <w:rFonts w:eastAsiaTheme="minorEastAsia"/>
              <w:noProof/>
            </w:rPr>
          </w:pPr>
          <w:del w:id="355" w:author="Author">
            <w:r w:rsidRPr="00862519" w:rsidDel="00862519">
              <w:rPr>
                <w:rPrChange w:id="356" w:author="Author">
                  <w:rPr>
                    <w:rStyle w:val="Hyperlink"/>
                    <w:noProof/>
                  </w:rPr>
                </w:rPrChange>
              </w:rPr>
              <w:delText>6.10</w:delText>
            </w:r>
            <w:r w:rsidDel="00862519">
              <w:rPr>
                <w:rFonts w:eastAsiaTheme="minorEastAsia"/>
                <w:noProof/>
              </w:rPr>
              <w:tab/>
            </w:r>
            <w:r w:rsidRPr="00862519" w:rsidDel="00862519">
              <w:rPr>
                <w:rPrChange w:id="357" w:author="Author">
                  <w:rPr>
                    <w:rStyle w:val="Hyperlink"/>
                    <w:noProof/>
                  </w:rPr>
                </w:rPrChange>
              </w:rPr>
              <w:delText>Quality Attributes (VM-QA)</w:delText>
            </w:r>
            <w:r w:rsidDel="00862519">
              <w:rPr>
                <w:noProof/>
                <w:webHidden/>
              </w:rPr>
              <w:tab/>
              <w:delText>17</w:delText>
            </w:r>
          </w:del>
        </w:p>
        <w:p w14:paraId="4F08B7C8" w14:textId="18878062" w:rsidR="009C50DE" w:rsidDel="00862519" w:rsidRDefault="009C50DE" w:rsidP="00806EA9">
          <w:pPr>
            <w:pStyle w:val="TOC2"/>
            <w:tabs>
              <w:tab w:val="left" w:pos="880"/>
              <w:tab w:val="right" w:leader="dot" w:pos="9016"/>
            </w:tabs>
            <w:spacing w:after="60"/>
            <w:rPr>
              <w:del w:id="358" w:author="Author"/>
              <w:rFonts w:eastAsiaTheme="minorEastAsia"/>
              <w:noProof/>
            </w:rPr>
          </w:pPr>
          <w:del w:id="359" w:author="Author">
            <w:r w:rsidRPr="00862519" w:rsidDel="00862519">
              <w:rPr>
                <w:rPrChange w:id="360" w:author="Author">
                  <w:rPr>
                    <w:rStyle w:val="Hyperlink"/>
                    <w:noProof/>
                  </w:rPr>
                </w:rPrChange>
              </w:rPr>
              <w:delText>6.11</w:delText>
            </w:r>
            <w:r w:rsidDel="00862519">
              <w:rPr>
                <w:rFonts w:eastAsiaTheme="minorEastAsia"/>
                <w:noProof/>
              </w:rPr>
              <w:tab/>
            </w:r>
            <w:r w:rsidRPr="00862519" w:rsidDel="00862519">
              <w:rPr>
                <w:rPrChange w:id="361" w:author="Author">
                  <w:rPr>
                    <w:rStyle w:val="Hyperlink"/>
                    <w:noProof/>
                  </w:rPr>
                </w:rPrChange>
              </w:rPr>
              <w:delText>Value Streams (VM-VS)</w:delText>
            </w:r>
            <w:r w:rsidDel="00862519">
              <w:rPr>
                <w:noProof/>
                <w:webHidden/>
              </w:rPr>
              <w:tab/>
              <w:delText>17</w:delText>
            </w:r>
          </w:del>
        </w:p>
        <w:p w14:paraId="1C7F4927" w14:textId="6B6D4B47" w:rsidR="009C50DE" w:rsidDel="00862519" w:rsidRDefault="009C50DE" w:rsidP="00806EA9">
          <w:pPr>
            <w:pStyle w:val="TOC2"/>
            <w:tabs>
              <w:tab w:val="left" w:pos="880"/>
              <w:tab w:val="right" w:leader="dot" w:pos="9016"/>
            </w:tabs>
            <w:spacing w:after="60"/>
            <w:rPr>
              <w:del w:id="362" w:author="Author"/>
              <w:rFonts w:eastAsiaTheme="minorEastAsia"/>
              <w:noProof/>
            </w:rPr>
          </w:pPr>
          <w:del w:id="363" w:author="Author">
            <w:r w:rsidRPr="00862519" w:rsidDel="00862519">
              <w:rPr>
                <w:rPrChange w:id="364" w:author="Author">
                  <w:rPr>
                    <w:rStyle w:val="Hyperlink"/>
                    <w:noProof/>
                  </w:rPr>
                </w:rPrChange>
              </w:rPr>
              <w:delText>6.12</w:delText>
            </w:r>
            <w:r w:rsidDel="00862519">
              <w:rPr>
                <w:rFonts w:eastAsiaTheme="minorEastAsia"/>
                <w:noProof/>
              </w:rPr>
              <w:tab/>
            </w:r>
            <w:r w:rsidRPr="00862519" w:rsidDel="00862519">
              <w:rPr>
                <w:rPrChange w:id="365" w:author="Author">
                  <w:rPr>
                    <w:rStyle w:val="Hyperlink"/>
                    <w:noProof/>
                  </w:rPr>
                </w:rPrChange>
              </w:rPr>
              <w:delText>Value Methods (VM-VM)</w:delText>
            </w:r>
            <w:r w:rsidDel="00862519">
              <w:rPr>
                <w:noProof/>
                <w:webHidden/>
              </w:rPr>
              <w:tab/>
              <w:delText>18</w:delText>
            </w:r>
          </w:del>
        </w:p>
        <w:p w14:paraId="5A261A4F" w14:textId="5E91C0BB" w:rsidR="009C50DE" w:rsidDel="00862519" w:rsidRDefault="009C50DE" w:rsidP="00806EA9">
          <w:pPr>
            <w:pStyle w:val="TOC1"/>
            <w:rPr>
              <w:del w:id="366" w:author="Author"/>
              <w:rFonts w:eastAsiaTheme="minorEastAsia"/>
              <w:noProof/>
            </w:rPr>
          </w:pPr>
          <w:del w:id="367" w:author="Author">
            <w:r w:rsidRPr="00862519" w:rsidDel="00862519">
              <w:rPr>
                <w:rPrChange w:id="368" w:author="Author">
                  <w:rPr>
                    <w:rStyle w:val="Hyperlink"/>
                    <w:noProof/>
                  </w:rPr>
                </w:rPrChange>
              </w:rPr>
              <w:delText>7</w:delText>
            </w:r>
            <w:r w:rsidDel="00862519">
              <w:rPr>
                <w:rFonts w:eastAsiaTheme="minorEastAsia"/>
                <w:noProof/>
              </w:rPr>
              <w:tab/>
            </w:r>
            <w:r w:rsidRPr="00862519" w:rsidDel="00862519">
              <w:rPr>
                <w:rPrChange w:id="369" w:author="Author">
                  <w:rPr>
                    <w:rStyle w:val="Hyperlink"/>
                    <w:noProof/>
                  </w:rPr>
                </w:rPrChange>
              </w:rPr>
              <w:delText>Operating Model</w:delText>
            </w:r>
            <w:r w:rsidDel="00862519">
              <w:rPr>
                <w:noProof/>
                <w:webHidden/>
              </w:rPr>
              <w:tab/>
              <w:delText>19</w:delText>
            </w:r>
          </w:del>
        </w:p>
        <w:p w14:paraId="02CC2AEF" w14:textId="53CF1500" w:rsidR="009C50DE" w:rsidDel="00862519" w:rsidRDefault="009C50DE" w:rsidP="00806EA9">
          <w:pPr>
            <w:pStyle w:val="TOC2"/>
            <w:tabs>
              <w:tab w:val="left" w:pos="880"/>
              <w:tab w:val="right" w:leader="dot" w:pos="9016"/>
            </w:tabs>
            <w:spacing w:after="60"/>
            <w:rPr>
              <w:del w:id="370" w:author="Author"/>
              <w:rFonts w:eastAsiaTheme="minorEastAsia"/>
              <w:noProof/>
            </w:rPr>
          </w:pPr>
          <w:del w:id="371" w:author="Author">
            <w:r w:rsidRPr="00862519" w:rsidDel="00862519">
              <w:rPr>
                <w:rPrChange w:id="372" w:author="Author">
                  <w:rPr>
                    <w:rStyle w:val="Hyperlink"/>
                    <w:noProof/>
                  </w:rPr>
                </w:rPrChange>
              </w:rPr>
              <w:delText>7.1</w:delText>
            </w:r>
            <w:r w:rsidDel="00862519">
              <w:rPr>
                <w:rFonts w:eastAsiaTheme="minorEastAsia"/>
                <w:noProof/>
              </w:rPr>
              <w:tab/>
            </w:r>
            <w:r w:rsidRPr="00862519" w:rsidDel="00862519">
              <w:rPr>
                <w:rPrChange w:id="373" w:author="Author">
                  <w:rPr>
                    <w:rStyle w:val="Hyperlink"/>
                    <w:noProof/>
                  </w:rPr>
                </w:rPrChange>
              </w:rPr>
              <w:delText>Services (OM-S)</w:delText>
            </w:r>
            <w:r w:rsidDel="00862519">
              <w:rPr>
                <w:noProof/>
                <w:webHidden/>
              </w:rPr>
              <w:tab/>
              <w:delText>19</w:delText>
            </w:r>
          </w:del>
        </w:p>
        <w:p w14:paraId="6D97CB51" w14:textId="2FE3C15D" w:rsidR="009C50DE" w:rsidDel="00862519" w:rsidRDefault="009C50DE" w:rsidP="00806EA9">
          <w:pPr>
            <w:pStyle w:val="TOC2"/>
            <w:tabs>
              <w:tab w:val="left" w:pos="880"/>
              <w:tab w:val="right" w:leader="dot" w:pos="9016"/>
            </w:tabs>
            <w:spacing w:after="60"/>
            <w:rPr>
              <w:del w:id="374" w:author="Author"/>
              <w:rFonts w:eastAsiaTheme="minorEastAsia"/>
              <w:noProof/>
            </w:rPr>
          </w:pPr>
          <w:del w:id="375" w:author="Author">
            <w:r w:rsidRPr="00862519" w:rsidDel="00862519">
              <w:rPr>
                <w:rPrChange w:id="376" w:author="Author">
                  <w:rPr>
                    <w:rStyle w:val="Hyperlink"/>
                    <w:noProof/>
                  </w:rPr>
                </w:rPrChange>
              </w:rPr>
              <w:delText>7.2</w:delText>
            </w:r>
            <w:r w:rsidDel="00862519">
              <w:rPr>
                <w:rFonts w:eastAsiaTheme="minorEastAsia"/>
                <w:noProof/>
              </w:rPr>
              <w:tab/>
            </w:r>
            <w:r w:rsidRPr="00862519" w:rsidDel="00862519">
              <w:rPr>
                <w:rPrChange w:id="377" w:author="Author">
                  <w:rPr>
                    <w:rStyle w:val="Hyperlink"/>
                    <w:noProof/>
                  </w:rPr>
                </w:rPrChange>
              </w:rPr>
              <w:delText>Assignment (OM-A)</w:delText>
            </w:r>
            <w:r w:rsidDel="00862519">
              <w:rPr>
                <w:noProof/>
                <w:webHidden/>
              </w:rPr>
              <w:tab/>
              <w:delText>19</w:delText>
            </w:r>
          </w:del>
        </w:p>
        <w:p w14:paraId="735FE0FB" w14:textId="6FAD09AF" w:rsidR="009C50DE" w:rsidDel="00862519" w:rsidRDefault="009C50DE" w:rsidP="00806EA9">
          <w:pPr>
            <w:pStyle w:val="TOC2"/>
            <w:tabs>
              <w:tab w:val="left" w:pos="880"/>
              <w:tab w:val="right" w:leader="dot" w:pos="9016"/>
            </w:tabs>
            <w:spacing w:after="60"/>
            <w:rPr>
              <w:del w:id="378" w:author="Author"/>
              <w:rFonts w:eastAsiaTheme="minorEastAsia"/>
              <w:noProof/>
            </w:rPr>
          </w:pPr>
          <w:del w:id="379" w:author="Author">
            <w:r w:rsidRPr="00862519" w:rsidDel="00862519">
              <w:rPr>
                <w:rPrChange w:id="380" w:author="Author">
                  <w:rPr>
                    <w:rStyle w:val="Hyperlink"/>
                    <w:noProof/>
                  </w:rPr>
                </w:rPrChange>
              </w:rPr>
              <w:delText>7.3</w:delText>
            </w:r>
            <w:r w:rsidDel="00862519">
              <w:rPr>
                <w:rFonts w:eastAsiaTheme="minorEastAsia"/>
                <w:noProof/>
              </w:rPr>
              <w:tab/>
            </w:r>
            <w:r w:rsidRPr="00862519" w:rsidDel="00862519">
              <w:rPr>
                <w:rPrChange w:id="381" w:author="Author">
                  <w:rPr>
                    <w:rStyle w:val="Hyperlink"/>
                    <w:noProof/>
                  </w:rPr>
                </w:rPrChange>
              </w:rPr>
              <w:delText>Decisions (OM-DC)</w:delText>
            </w:r>
            <w:r w:rsidDel="00862519">
              <w:rPr>
                <w:noProof/>
                <w:webHidden/>
              </w:rPr>
              <w:tab/>
              <w:delText>19</w:delText>
            </w:r>
          </w:del>
        </w:p>
        <w:p w14:paraId="4046E602" w14:textId="6702812D" w:rsidR="009C50DE" w:rsidDel="00862519" w:rsidRDefault="009C50DE" w:rsidP="00806EA9">
          <w:pPr>
            <w:pStyle w:val="TOC2"/>
            <w:tabs>
              <w:tab w:val="left" w:pos="880"/>
              <w:tab w:val="right" w:leader="dot" w:pos="9016"/>
            </w:tabs>
            <w:spacing w:after="60"/>
            <w:rPr>
              <w:del w:id="382" w:author="Author"/>
              <w:rFonts w:eastAsiaTheme="minorEastAsia"/>
              <w:noProof/>
            </w:rPr>
          </w:pPr>
          <w:del w:id="383" w:author="Author">
            <w:r w:rsidRPr="00862519" w:rsidDel="00862519">
              <w:rPr>
                <w:rPrChange w:id="384" w:author="Author">
                  <w:rPr>
                    <w:rStyle w:val="Hyperlink"/>
                    <w:noProof/>
                  </w:rPr>
                </w:rPrChange>
              </w:rPr>
              <w:delText>7.4</w:delText>
            </w:r>
            <w:r w:rsidDel="00862519">
              <w:rPr>
                <w:rFonts w:eastAsiaTheme="minorEastAsia"/>
                <w:noProof/>
              </w:rPr>
              <w:tab/>
            </w:r>
            <w:r w:rsidRPr="00862519" w:rsidDel="00862519">
              <w:rPr>
                <w:rPrChange w:id="385" w:author="Author">
                  <w:rPr>
                    <w:rStyle w:val="Hyperlink"/>
                    <w:noProof/>
                  </w:rPr>
                </w:rPrChange>
              </w:rPr>
              <w:delText>Design (OM-DS)</w:delText>
            </w:r>
            <w:r w:rsidDel="00862519">
              <w:rPr>
                <w:noProof/>
                <w:webHidden/>
              </w:rPr>
              <w:tab/>
              <w:delText>20</w:delText>
            </w:r>
          </w:del>
        </w:p>
        <w:p w14:paraId="7AF2B90F" w14:textId="37E5AF93" w:rsidR="009C50DE" w:rsidDel="00862519" w:rsidRDefault="009C50DE" w:rsidP="00806EA9">
          <w:pPr>
            <w:pStyle w:val="TOC2"/>
            <w:tabs>
              <w:tab w:val="left" w:pos="880"/>
              <w:tab w:val="right" w:leader="dot" w:pos="9016"/>
            </w:tabs>
            <w:spacing w:after="60"/>
            <w:rPr>
              <w:del w:id="386" w:author="Author"/>
              <w:rFonts w:eastAsiaTheme="minorEastAsia"/>
              <w:noProof/>
            </w:rPr>
          </w:pPr>
          <w:del w:id="387" w:author="Author">
            <w:r w:rsidRPr="00862519" w:rsidDel="00862519">
              <w:rPr>
                <w:rPrChange w:id="388" w:author="Author">
                  <w:rPr>
                    <w:rStyle w:val="Hyperlink"/>
                    <w:noProof/>
                  </w:rPr>
                </w:rPrChange>
              </w:rPr>
              <w:delText>7.5</w:delText>
            </w:r>
            <w:r w:rsidDel="00862519">
              <w:rPr>
                <w:rFonts w:eastAsiaTheme="minorEastAsia"/>
                <w:noProof/>
              </w:rPr>
              <w:tab/>
            </w:r>
            <w:r w:rsidRPr="00862519" w:rsidDel="00862519">
              <w:rPr>
                <w:rPrChange w:id="389" w:author="Author">
                  <w:rPr>
                    <w:rStyle w:val="Hyperlink"/>
                    <w:noProof/>
                  </w:rPr>
                </w:rPrChange>
              </w:rPr>
              <w:delText>Stakeholders (OM-SH)</w:delText>
            </w:r>
            <w:r w:rsidDel="00862519">
              <w:rPr>
                <w:noProof/>
                <w:webHidden/>
              </w:rPr>
              <w:tab/>
              <w:delText>21</w:delText>
            </w:r>
          </w:del>
        </w:p>
        <w:p w14:paraId="4CB26896" w14:textId="1A044585" w:rsidR="009C50DE" w:rsidDel="00862519" w:rsidRDefault="009C50DE" w:rsidP="00806EA9">
          <w:pPr>
            <w:pStyle w:val="TOC2"/>
            <w:tabs>
              <w:tab w:val="left" w:pos="880"/>
              <w:tab w:val="right" w:leader="dot" w:pos="9016"/>
            </w:tabs>
            <w:spacing w:after="60"/>
            <w:rPr>
              <w:del w:id="390" w:author="Author"/>
              <w:rFonts w:eastAsiaTheme="minorEastAsia"/>
              <w:noProof/>
            </w:rPr>
          </w:pPr>
          <w:del w:id="391" w:author="Author">
            <w:r w:rsidRPr="00862519" w:rsidDel="00862519">
              <w:rPr>
                <w:rPrChange w:id="392" w:author="Author">
                  <w:rPr>
                    <w:rStyle w:val="Hyperlink"/>
                    <w:noProof/>
                  </w:rPr>
                </w:rPrChange>
              </w:rPr>
              <w:delText>7.6</w:delText>
            </w:r>
            <w:r w:rsidDel="00862519">
              <w:rPr>
                <w:rFonts w:eastAsiaTheme="minorEastAsia"/>
                <w:noProof/>
              </w:rPr>
              <w:tab/>
            </w:r>
            <w:r w:rsidRPr="00862519" w:rsidDel="00862519">
              <w:rPr>
                <w:rPrChange w:id="393" w:author="Author">
                  <w:rPr>
                    <w:rStyle w:val="Hyperlink"/>
                    <w:noProof/>
                  </w:rPr>
                </w:rPrChange>
              </w:rPr>
              <w:delText>Requirements (OM-R)</w:delText>
            </w:r>
            <w:r w:rsidDel="00862519">
              <w:rPr>
                <w:noProof/>
                <w:webHidden/>
              </w:rPr>
              <w:tab/>
              <w:delText>21</w:delText>
            </w:r>
          </w:del>
        </w:p>
        <w:p w14:paraId="7363314F" w14:textId="63E185A6" w:rsidR="009C50DE" w:rsidDel="00862519" w:rsidRDefault="009C50DE" w:rsidP="00806EA9">
          <w:pPr>
            <w:pStyle w:val="TOC2"/>
            <w:tabs>
              <w:tab w:val="left" w:pos="880"/>
              <w:tab w:val="right" w:leader="dot" w:pos="9016"/>
            </w:tabs>
            <w:spacing w:after="60"/>
            <w:rPr>
              <w:del w:id="394" w:author="Author"/>
              <w:rFonts w:eastAsiaTheme="minorEastAsia"/>
              <w:noProof/>
            </w:rPr>
          </w:pPr>
          <w:del w:id="395" w:author="Author">
            <w:r w:rsidRPr="00862519" w:rsidDel="00862519">
              <w:rPr>
                <w:rPrChange w:id="396" w:author="Author">
                  <w:rPr>
                    <w:rStyle w:val="Hyperlink"/>
                    <w:noProof/>
                  </w:rPr>
                </w:rPrChange>
              </w:rPr>
              <w:delText>7.7</w:delText>
            </w:r>
            <w:r w:rsidDel="00862519">
              <w:rPr>
                <w:rFonts w:eastAsiaTheme="minorEastAsia"/>
                <w:noProof/>
              </w:rPr>
              <w:tab/>
            </w:r>
            <w:r w:rsidRPr="00862519" w:rsidDel="00862519">
              <w:rPr>
                <w:rPrChange w:id="397" w:author="Author">
                  <w:rPr>
                    <w:rStyle w:val="Hyperlink"/>
                    <w:noProof/>
                  </w:rPr>
                </w:rPrChange>
              </w:rPr>
              <w:delText>Deliverables (OM-DL)</w:delText>
            </w:r>
            <w:r w:rsidDel="00862519">
              <w:rPr>
                <w:noProof/>
                <w:webHidden/>
              </w:rPr>
              <w:tab/>
              <w:delText>22</w:delText>
            </w:r>
          </w:del>
        </w:p>
        <w:p w14:paraId="3F679657" w14:textId="01CFD192" w:rsidR="009C50DE" w:rsidDel="00862519" w:rsidRDefault="009C50DE" w:rsidP="00806EA9">
          <w:pPr>
            <w:pStyle w:val="TOC2"/>
            <w:tabs>
              <w:tab w:val="left" w:pos="880"/>
              <w:tab w:val="right" w:leader="dot" w:pos="9016"/>
            </w:tabs>
            <w:spacing w:after="60"/>
            <w:rPr>
              <w:del w:id="398" w:author="Author"/>
              <w:rFonts w:eastAsiaTheme="minorEastAsia"/>
              <w:noProof/>
            </w:rPr>
          </w:pPr>
          <w:del w:id="399" w:author="Author">
            <w:r w:rsidRPr="00862519" w:rsidDel="00862519">
              <w:rPr>
                <w:rPrChange w:id="400" w:author="Author">
                  <w:rPr>
                    <w:rStyle w:val="Hyperlink"/>
                    <w:noProof/>
                  </w:rPr>
                </w:rPrChange>
              </w:rPr>
              <w:delText>7.8</w:delText>
            </w:r>
            <w:r w:rsidDel="00862519">
              <w:rPr>
                <w:rFonts w:eastAsiaTheme="minorEastAsia"/>
                <w:noProof/>
              </w:rPr>
              <w:tab/>
            </w:r>
            <w:r w:rsidRPr="00862519" w:rsidDel="00862519">
              <w:rPr>
                <w:rPrChange w:id="401" w:author="Author">
                  <w:rPr>
                    <w:rStyle w:val="Hyperlink"/>
                    <w:noProof/>
                  </w:rPr>
                </w:rPrChange>
              </w:rPr>
              <w:delText>Methodology (OM-M)</w:delText>
            </w:r>
            <w:r w:rsidDel="00862519">
              <w:rPr>
                <w:noProof/>
                <w:webHidden/>
              </w:rPr>
              <w:tab/>
              <w:delText>22</w:delText>
            </w:r>
          </w:del>
        </w:p>
        <w:p w14:paraId="03FF5E27" w14:textId="1C89C8DA" w:rsidR="009C50DE" w:rsidDel="00862519" w:rsidRDefault="009C50DE" w:rsidP="00806EA9">
          <w:pPr>
            <w:pStyle w:val="TOC2"/>
            <w:tabs>
              <w:tab w:val="left" w:pos="880"/>
              <w:tab w:val="right" w:leader="dot" w:pos="9016"/>
            </w:tabs>
            <w:spacing w:after="60"/>
            <w:rPr>
              <w:del w:id="402" w:author="Author"/>
              <w:rFonts w:eastAsiaTheme="minorEastAsia"/>
              <w:noProof/>
            </w:rPr>
          </w:pPr>
          <w:del w:id="403" w:author="Author">
            <w:r w:rsidRPr="00862519" w:rsidDel="00862519">
              <w:rPr>
                <w:rPrChange w:id="404" w:author="Author">
                  <w:rPr>
                    <w:rStyle w:val="Hyperlink"/>
                    <w:noProof/>
                  </w:rPr>
                </w:rPrChange>
              </w:rPr>
              <w:delText>7.9</w:delText>
            </w:r>
            <w:r w:rsidDel="00862519">
              <w:rPr>
                <w:rFonts w:eastAsiaTheme="minorEastAsia"/>
                <w:noProof/>
              </w:rPr>
              <w:tab/>
            </w:r>
            <w:r w:rsidRPr="00862519" w:rsidDel="00862519">
              <w:rPr>
                <w:rPrChange w:id="405" w:author="Author">
                  <w:rPr>
                    <w:rStyle w:val="Hyperlink"/>
                    <w:noProof/>
                  </w:rPr>
                </w:rPrChange>
              </w:rPr>
              <w:delText>Tools (OM-T)</w:delText>
            </w:r>
            <w:r w:rsidDel="00862519">
              <w:rPr>
                <w:noProof/>
                <w:webHidden/>
              </w:rPr>
              <w:tab/>
              <w:delText>22</w:delText>
            </w:r>
          </w:del>
        </w:p>
        <w:p w14:paraId="76CBA9C6" w14:textId="61818A99" w:rsidR="009C50DE" w:rsidDel="00862519" w:rsidRDefault="009C50DE" w:rsidP="00806EA9">
          <w:pPr>
            <w:pStyle w:val="TOC2"/>
            <w:tabs>
              <w:tab w:val="left" w:pos="880"/>
              <w:tab w:val="right" w:leader="dot" w:pos="9016"/>
            </w:tabs>
            <w:spacing w:after="60"/>
            <w:rPr>
              <w:del w:id="406" w:author="Author"/>
              <w:rFonts w:eastAsiaTheme="minorEastAsia"/>
              <w:noProof/>
            </w:rPr>
          </w:pPr>
          <w:del w:id="407" w:author="Author">
            <w:r w:rsidRPr="00862519" w:rsidDel="00862519">
              <w:rPr>
                <w:rPrChange w:id="408" w:author="Author">
                  <w:rPr>
                    <w:rStyle w:val="Hyperlink"/>
                    <w:noProof/>
                  </w:rPr>
                </w:rPrChange>
              </w:rPr>
              <w:delText>7.10</w:delText>
            </w:r>
            <w:r w:rsidDel="00862519">
              <w:rPr>
                <w:rFonts w:eastAsiaTheme="minorEastAsia"/>
                <w:noProof/>
              </w:rPr>
              <w:tab/>
            </w:r>
            <w:r w:rsidRPr="00862519" w:rsidDel="00862519">
              <w:rPr>
                <w:rPrChange w:id="409" w:author="Author">
                  <w:rPr>
                    <w:rStyle w:val="Hyperlink"/>
                    <w:noProof/>
                  </w:rPr>
                </w:rPrChange>
              </w:rPr>
              <w:delText>Repository (OM-REP)</w:delText>
            </w:r>
            <w:r w:rsidDel="00862519">
              <w:rPr>
                <w:noProof/>
                <w:webHidden/>
              </w:rPr>
              <w:tab/>
              <w:delText>22</w:delText>
            </w:r>
          </w:del>
        </w:p>
        <w:p w14:paraId="7E3D0630" w14:textId="7939E9D5" w:rsidR="009C50DE" w:rsidDel="00862519" w:rsidRDefault="009C50DE" w:rsidP="00806EA9">
          <w:pPr>
            <w:pStyle w:val="TOC2"/>
            <w:tabs>
              <w:tab w:val="left" w:pos="880"/>
              <w:tab w:val="right" w:leader="dot" w:pos="9016"/>
            </w:tabs>
            <w:spacing w:after="60"/>
            <w:rPr>
              <w:del w:id="410" w:author="Author"/>
              <w:rFonts w:eastAsiaTheme="minorEastAsia"/>
              <w:noProof/>
            </w:rPr>
          </w:pPr>
          <w:del w:id="411" w:author="Author">
            <w:r w:rsidRPr="00862519" w:rsidDel="00862519">
              <w:rPr>
                <w:rPrChange w:id="412" w:author="Author">
                  <w:rPr>
                    <w:rStyle w:val="Hyperlink"/>
                    <w:noProof/>
                  </w:rPr>
                </w:rPrChange>
              </w:rPr>
              <w:delText>7.11</w:delText>
            </w:r>
            <w:r w:rsidDel="00862519">
              <w:rPr>
                <w:rFonts w:eastAsiaTheme="minorEastAsia"/>
                <w:noProof/>
              </w:rPr>
              <w:tab/>
            </w:r>
            <w:r w:rsidRPr="00862519" w:rsidDel="00862519">
              <w:rPr>
                <w:rPrChange w:id="413" w:author="Author">
                  <w:rPr>
                    <w:rStyle w:val="Hyperlink"/>
                    <w:noProof/>
                  </w:rPr>
                </w:rPrChange>
              </w:rPr>
              <w:delText>Governance (OM-G)</w:delText>
            </w:r>
            <w:r w:rsidDel="00862519">
              <w:rPr>
                <w:noProof/>
                <w:webHidden/>
              </w:rPr>
              <w:tab/>
              <w:delText>23</w:delText>
            </w:r>
          </w:del>
        </w:p>
        <w:p w14:paraId="062369FC" w14:textId="007816F1" w:rsidR="009C50DE" w:rsidDel="00862519" w:rsidRDefault="009C50DE" w:rsidP="00806EA9">
          <w:pPr>
            <w:pStyle w:val="TOC2"/>
            <w:tabs>
              <w:tab w:val="left" w:pos="880"/>
              <w:tab w:val="right" w:leader="dot" w:pos="9016"/>
            </w:tabs>
            <w:spacing w:after="60"/>
            <w:rPr>
              <w:del w:id="414" w:author="Author"/>
              <w:rFonts w:eastAsiaTheme="minorEastAsia"/>
              <w:noProof/>
            </w:rPr>
          </w:pPr>
          <w:del w:id="415" w:author="Author">
            <w:r w:rsidRPr="00862519" w:rsidDel="00862519">
              <w:rPr>
                <w:rPrChange w:id="416" w:author="Author">
                  <w:rPr>
                    <w:rStyle w:val="Hyperlink"/>
                    <w:noProof/>
                  </w:rPr>
                </w:rPrChange>
              </w:rPr>
              <w:delText>7.12</w:delText>
            </w:r>
            <w:r w:rsidDel="00862519">
              <w:rPr>
                <w:rFonts w:eastAsiaTheme="minorEastAsia"/>
                <w:noProof/>
              </w:rPr>
              <w:tab/>
            </w:r>
            <w:r w:rsidRPr="00862519" w:rsidDel="00862519">
              <w:rPr>
                <w:rPrChange w:id="417" w:author="Author">
                  <w:rPr>
                    <w:rStyle w:val="Hyperlink"/>
                    <w:noProof/>
                  </w:rPr>
                </w:rPrChange>
              </w:rPr>
              <w:delText>Products (OM-P)</w:delText>
            </w:r>
            <w:r w:rsidDel="00862519">
              <w:rPr>
                <w:noProof/>
                <w:webHidden/>
              </w:rPr>
              <w:tab/>
              <w:delText>23</w:delText>
            </w:r>
          </w:del>
        </w:p>
        <w:p w14:paraId="17A5967B" w14:textId="7ECCD43A" w:rsidR="009C50DE" w:rsidDel="00862519" w:rsidRDefault="009C50DE" w:rsidP="00806EA9">
          <w:pPr>
            <w:pStyle w:val="TOC2"/>
            <w:tabs>
              <w:tab w:val="left" w:pos="880"/>
              <w:tab w:val="right" w:leader="dot" w:pos="9016"/>
            </w:tabs>
            <w:spacing w:after="60"/>
            <w:rPr>
              <w:del w:id="418" w:author="Author"/>
              <w:rFonts w:eastAsiaTheme="minorEastAsia"/>
              <w:noProof/>
            </w:rPr>
          </w:pPr>
          <w:del w:id="419" w:author="Author">
            <w:r w:rsidRPr="00862519" w:rsidDel="00862519">
              <w:rPr>
                <w:rPrChange w:id="420" w:author="Author">
                  <w:rPr>
                    <w:rStyle w:val="Hyperlink"/>
                    <w:noProof/>
                  </w:rPr>
                </w:rPrChange>
              </w:rPr>
              <w:delText>7.13</w:delText>
            </w:r>
            <w:r w:rsidDel="00862519">
              <w:rPr>
                <w:rFonts w:eastAsiaTheme="minorEastAsia"/>
                <w:noProof/>
              </w:rPr>
              <w:tab/>
            </w:r>
            <w:r w:rsidRPr="00862519" w:rsidDel="00862519">
              <w:rPr>
                <w:rPrChange w:id="421" w:author="Author">
                  <w:rPr>
                    <w:rStyle w:val="Hyperlink"/>
                    <w:noProof/>
                  </w:rPr>
                </w:rPrChange>
              </w:rPr>
              <w:delText>Roadmaps (OM-RM)</w:delText>
            </w:r>
            <w:r w:rsidDel="00862519">
              <w:rPr>
                <w:noProof/>
                <w:webHidden/>
              </w:rPr>
              <w:tab/>
              <w:delText>24</w:delText>
            </w:r>
          </w:del>
        </w:p>
        <w:p w14:paraId="468AAD6C" w14:textId="26307F3C" w:rsidR="009C50DE" w:rsidDel="00862519" w:rsidRDefault="009C50DE" w:rsidP="00806EA9">
          <w:pPr>
            <w:pStyle w:val="TOC2"/>
            <w:tabs>
              <w:tab w:val="left" w:pos="880"/>
              <w:tab w:val="right" w:leader="dot" w:pos="9016"/>
            </w:tabs>
            <w:spacing w:after="60"/>
            <w:rPr>
              <w:del w:id="422" w:author="Author"/>
              <w:rFonts w:eastAsiaTheme="minorEastAsia"/>
              <w:noProof/>
            </w:rPr>
          </w:pPr>
          <w:del w:id="423" w:author="Author">
            <w:r w:rsidRPr="00862519" w:rsidDel="00862519">
              <w:rPr>
                <w:rPrChange w:id="424" w:author="Author">
                  <w:rPr>
                    <w:rStyle w:val="Hyperlink"/>
                    <w:noProof/>
                  </w:rPr>
                </w:rPrChange>
              </w:rPr>
              <w:delText>7.14</w:delText>
            </w:r>
            <w:r w:rsidDel="00862519">
              <w:rPr>
                <w:rFonts w:eastAsiaTheme="minorEastAsia"/>
                <w:noProof/>
              </w:rPr>
              <w:tab/>
            </w:r>
            <w:r w:rsidRPr="00862519" w:rsidDel="00862519">
              <w:rPr>
                <w:rPrChange w:id="425" w:author="Author">
                  <w:rPr>
                    <w:rStyle w:val="Hyperlink"/>
                    <w:noProof/>
                  </w:rPr>
                </w:rPrChange>
              </w:rPr>
              <w:delText>Experiments (OM-E)</w:delText>
            </w:r>
            <w:r w:rsidDel="00862519">
              <w:rPr>
                <w:noProof/>
                <w:webHidden/>
              </w:rPr>
              <w:tab/>
              <w:delText>24</w:delText>
            </w:r>
          </w:del>
        </w:p>
        <w:p w14:paraId="512BDFAD" w14:textId="6D7C317F" w:rsidR="009C50DE" w:rsidDel="00862519" w:rsidRDefault="009C50DE" w:rsidP="00806EA9">
          <w:pPr>
            <w:pStyle w:val="TOC1"/>
            <w:rPr>
              <w:del w:id="426" w:author="Author"/>
              <w:rFonts w:eastAsiaTheme="minorEastAsia"/>
              <w:noProof/>
            </w:rPr>
          </w:pPr>
          <w:del w:id="427" w:author="Author">
            <w:r w:rsidRPr="00862519" w:rsidDel="00862519">
              <w:rPr>
                <w:rPrChange w:id="428" w:author="Author">
                  <w:rPr>
                    <w:rStyle w:val="Hyperlink"/>
                    <w:noProof/>
                  </w:rPr>
                </w:rPrChange>
              </w:rPr>
              <w:delText>8</w:delText>
            </w:r>
            <w:r w:rsidDel="00862519">
              <w:rPr>
                <w:rFonts w:eastAsiaTheme="minorEastAsia"/>
                <w:noProof/>
              </w:rPr>
              <w:tab/>
            </w:r>
            <w:r w:rsidRPr="00862519" w:rsidDel="00862519">
              <w:rPr>
                <w:rPrChange w:id="429" w:author="Author">
                  <w:rPr>
                    <w:rStyle w:val="Hyperlink"/>
                    <w:noProof/>
                  </w:rPr>
                </w:rPrChange>
              </w:rPr>
              <w:delText>Outcomes</w:delText>
            </w:r>
            <w:r w:rsidDel="00862519">
              <w:rPr>
                <w:noProof/>
                <w:webHidden/>
              </w:rPr>
              <w:tab/>
              <w:delText>25</w:delText>
            </w:r>
          </w:del>
        </w:p>
        <w:p w14:paraId="1B30C8B7" w14:textId="2443AA0B" w:rsidR="009C50DE" w:rsidDel="00862519" w:rsidRDefault="009C50DE" w:rsidP="00806EA9">
          <w:pPr>
            <w:pStyle w:val="TOC2"/>
            <w:tabs>
              <w:tab w:val="left" w:pos="880"/>
              <w:tab w:val="right" w:leader="dot" w:pos="9016"/>
            </w:tabs>
            <w:spacing w:after="60"/>
            <w:rPr>
              <w:del w:id="430" w:author="Author"/>
              <w:rFonts w:eastAsiaTheme="minorEastAsia"/>
              <w:noProof/>
            </w:rPr>
          </w:pPr>
          <w:del w:id="431" w:author="Author">
            <w:r w:rsidRPr="00862519" w:rsidDel="00862519">
              <w:rPr>
                <w:rPrChange w:id="432" w:author="Author">
                  <w:rPr>
                    <w:rStyle w:val="Hyperlink"/>
                    <w:noProof/>
                  </w:rPr>
                </w:rPrChange>
              </w:rPr>
              <w:delText>8.1</w:delText>
            </w:r>
            <w:r w:rsidDel="00862519">
              <w:rPr>
                <w:rFonts w:eastAsiaTheme="minorEastAsia"/>
                <w:noProof/>
              </w:rPr>
              <w:tab/>
            </w:r>
            <w:r w:rsidRPr="00862519" w:rsidDel="00862519">
              <w:rPr>
                <w:rPrChange w:id="433" w:author="Author">
                  <w:rPr>
                    <w:rStyle w:val="Hyperlink"/>
                    <w:noProof/>
                  </w:rPr>
                </w:rPrChange>
              </w:rPr>
              <w:delText>Strategy (O-S)</w:delText>
            </w:r>
            <w:r w:rsidDel="00862519">
              <w:rPr>
                <w:noProof/>
                <w:webHidden/>
              </w:rPr>
              <w:tab/>
              <w:delText>25</w:delText>
            </w:r>
          </w:del>
        </w:p>
        <w:p w14:paraId="3990D84B" w14:textId="1044E617" w:rsidR="009C50DE" w:rsidDel="00862519" w:rsidRDefault="009C50DE" w:rsidP="00806EA9">
          <w:pPr>
            <w:pStyle w:val="TOC2"/>
            <w:tabs>
              <w:tab w:val="left" w:pos="880"/>
              <w:tab w:val="right" w:leader="dot" w:pos="9016"/>
            </w:tabs>
            <w:spacing w:after="60"/>
            <w:rPr>
              <w:del w:id="434" w:author="Author"/>
              <w:rFonts w:eastAsiaTheme="minorEastAsia"/>
              <w:noProof/>
            </w:rPr>
          </w:pPr>
          <w:del w:id="435" w:author="Author">
            <w:r w:rsidRPr="00862519" w:rsidDel="00862519">
              <w:rPr>
                <w:rPrChange w:id="436" w:author="Author">
                  <w:rPr>
                    <w:rStyle w:val="Hyperlink"/>
                    <w:noProof/>
                  </w:rPr>
                </w:rPrChange>
              </w:rPr>
              <w:delText>8.2</w:delText>
            </w:r>
            <w:r w:rsidDel="00862519">
              <w:rPr>
                <w:rFonts w:eastAsiaTheme="minorEastAsia"/>
                <w:noProof/>
              </w:rPr>
              <w:tab/>
            </w:r>
            <w:r w:rsidRPr="00862519" w:rsidDel="00862519">
              <w:rPr>
                <w:rPrChange w:id="437" w:author="Author">
                  <w:rPr>
                    <w:rStyle w:val="Hyperlink"/>
                    <w:noProof/>
                  </w:rPr>
                </w:rPrChange>
              </w:rPr>
              <w:delText>Agility (O-A)</w:delText>
            </w:r>
            <w:r w:rsidDel="00862519">
              <w:rPr>
                <w:noProof/>
                <w:webHidden/>
              </w:rPr>
              <w:tab/>
              <w:delText>25</w:delText>
            </w:r>
          </w:del>
        </w:p>
        <w:p w14:paraId="04C6777D" w14:textId="7F9AB10C" w:rsidR="009C50DE" w:rsidDel="00862519" w:rsidRDefault="009C50DE" w:rsidP="00806EA9">
          <w:pPr>
            <w:pStyle w:val="TOC2"/>
            <w:tabs>
              <w:tab w:val="left" w:pos="880"/>
              <w:tab w:val="right" w:leader="dot" w:pos="9016"/>
            </w:tabs>
            <w:spacing w:after="60"/>
            <w:rPr>
              <w:del w:id="438" w:author="Author"/>
              <w:rFonts w:eastAsiaTheme="minorEastAsia"/>
              <w:noProof/>
            </w:rPr>
          </w:pPr>
          <w:del w:id="439" w:author="Author">
            <w:r w:rsidRPr="00862519" w:rsidDel="00862519">
              <w:rPr>
                <w:rPrChange w:id="440" w:author="Author">
                  <w:rPr>
                    <w:rStyle w:val="Hyperlink"/>
                    <w:noProof/>
                  </w:rPr>
                </w:rPrChange>
              </w:rPr>
              <w:delText>8.3</w:delText>
            </w:r>
            <w:r w:rsidDel="00862519">
              <w:rPr>
                <w:rFonts w:eastAsiaTheme="minorEastAsia"/>
                <w:noProof/>
              </w:rPr>
              <w:tab/>
            </w:r>
            <w:r w:rsidRPr="00862519" w:rsidDel="00862519">
              <w:rPr>
                <w:rPrChange w:id="441" w:author="Author">
                  <w:rPr>
                    <w:rStyle w:val="Hyperlink"/>
                    <w:noProof/>
                  </w:rPr>
                </w:rPrChange>
              </w:rPr>
              <w:delText>Business Capabilities (O-BC)</w:delText>
            </w:r>
            <w:r w:rsidDel="00862519">
              <w:rPr>
                <w:noProof/>
                <w:webHidden/>
              </w:rPr>
              <w:tab/>
              <w:delText>26</w:delText>
            </w:r>
          </w:del>
        </w:p>
        <w:p w14:paraId="4CE29967" w14:textId="54868D1E" w:rsidR="009C50DE" w:rsidDel="00862519" w:rsidRDefault="009C50DE" w:rsidP="00806EA9">
          <w:pPr>
            <w:pStyle w:val="TOC2"/>
            <w:tabs>
              <w:tab w:val="left" w:pos="880"/>
              <w:tab w:val="right" w:leader="dot" w:pos="9016"/>
            </w:tabs>
            <w:spacing w:after="60"/>
            <w:rPr>
              <w:del w:id="442" w:author="Author"/>
              <w:rFonts w:eastAsiaTheme="minorEastAsia"/>
              <w:noProof/>
            </w:rPr>
          </w:pPr>
          <w:del w:id="443" w:author="Author">
            <w:r w:rsidRPr="00862519" w:rsidDel="00862519">
              <w:rPr>
                <w:rPrChange w:id="444" w:author="Author">
                  <w:rPr>
                    <w:rStyle w:val="Hyperlink"/>
                    <w:noProof/>
                  </w:rPr>
                </w:rPrChange>
              </w:rPr>
              <w:delText>8.4</w:delText>
            </w:r>
            <w:r w:rsidDel="00862519">
              <w:rPr>
                <w:rFonts w:eastAsiaTheme="minorEastAsia"/>
                <w:noProof/>
              </w:rPr>
              <w:tab/>
            </w:r>
            <w:r w:rsidRPr="00862519" w:rsidDel="00862519">
              <w:rPr>
                <w:rPrChange w:id="445" w:author="Author">
                  <w:rPr>
                    <w:rStyle w:val="Hyperlink"/>
                    <w:noProof/>
                  </w:rPr>
                </w:rPrChange>
              </w:rPr>
              <w:delText>Culture (O-C)</w:delText>
            </w:r>
            <w:r w:rsidDel="00862519">
              <w:rPr>
                <w:noProof/>
                <w:webHidden/>
              </w:rPr>
              <w:tab/>
              <w:delText>26</w:delText>
            </w:r>
          </w:del>
        </w:p>
        <w:p w14:paraId="2C23D797" w14:textId="2DB0297E" w:rsidR="009C50DE" w:rsidDel="00862519" w:rsidRDefault="009C50DE" w:rsidP="00806EA9">
          <w:pPr>
            <w:pStyle w:val="TOC2"/>
            <w:tabs>
              <w:tab w:val="left" w:pos="880"/>
              <w:tab w:val="right" w:leader="dot" w:pos="9016"/>
            </w:tabs>
            <w:spacing w:after="60"/>
            <w:rPr>
              <w:del w:id="446" w:author="Author"/>
              <w:rFonts w:eastAsiaTheme="minorEastAsia"/>
              <w:noProof/>
            </w:rPr>
          </w:pPr>
          <w:del w:id="447" w:author="Author">
            <w:r w:rsidRPr="00862519" w:rsidDel="00862519">
              <w:rPr>
                <w:rPrChange w:id="448" w:author="Author">
                  <w:rPr>
                    <w:rStyle w:val="Hyperlink"/>
                    <w:noProof/>
                  </w:rPr>
                </w:rPrChange>
              </w:rPr>
              <w:delText>8.5</w:delText>
            </w:r>
            <w:r w:rsidDel="00862519">
              <w:rPr>
                <w:rFonts w:eastAsiaTheme="minorEastAsia"/>
                <w:noProof/>
              </w:rPr>
              <w:tab/>
            </w:r>
            <w:r w:rsidRPr="00862519" w:rsidDel="00862519">
              <w:rPr>
                <w:rPrChange w:id="449" w:author="Author">
                  <w:rPr>
                    <w:rStyle w:val="Hyperlink"/>
                    <w:noProof/>
                  </w:rPr>
                </w:rPrChange>
              </w:rPr>
              <w:delText>Empowerment (O-E)</w:delText>
            </w:r>
            <w:r w:rsidDel="00862519">
              <w:rPr>
                <w:noProof/>
                <w:webHidden/>
              </w:rPr>
              <w:tab/>
              <w:delText>26</w:delText>
            </w:r>
          </w:del>
        </w:p>
        <w:p w14:paraId="76128728" w14:textId="0F4D7C0E" w:rsidR="009C50DE" w:rsidDel="00862519" w:rsidRDefault="009C50DE" w:rsidP="00806EA9">
          <w:pPr>
            <w:pStyle w:val="TOC2"/>
            <w:tabs>
              <w:tab w:val="left" w:pos="880"/>
              <w:tab w:val="right" w:leader="dot" w:pos="9016"/>
            </w:tabs>
            <w:spacing w:after="60"/>
            <w:rPr>
              <w:del w:id="450" w:author="Author"/>
              <w:rFonts w:eastAsiaTheme="minorEastAsia"/>
              <w:noProof/>
            </w:rPr>
          </w:pPr>
          <w:del w:id="451" w:author="Author">
            <w:r w:rsidRPr="00862519" w:rsidDel="00862519">
              <w:rPr>
                <w:rPrChange w:id="452" w:author="Author">
                  <w:rPr>
                    <w:rStyle w:val="Hyperlink"/>
                    <w:noProof/>
                  </w:rPr>
                </w:rPrChange>
              </w:rPr>
              <w:delText>8.6</w:delText>
            </w:r>
            <w:r w:rsidDel="00862519">
              <w:rPr>
                <w:rFonts w:eastAsiaTheme="minorEastAsia"/>
                <w:noProof/>
              </w:rPr>
              <w:tab/>
            </w:r>
            <w:r w:rsidRPr="00862519" w:rsidDel="00862519">
              <w:rPr>
                <w:rPrChange w:id="453" w:author="Author">
                  <w:rPr>
                    <w:rStyle w:val="Hyperlink"/>
                    <w:noProof/>
                  </w:rPr>
                </w:rPrChange>
              </w:rPr>
              <w:delText>Collaboration (O-COL)</w:delText>
            </w:r>
            <w:r w:rsidDel="00862519">
              <w:rPr>
                <w:noProof/>
                <w:webHidden/>
              </w:rPr>
              <w:tab/>
              <w:delText>27</w:delText>
            </w:r>
          </w:del>
        </w:p>
        <w:p w14:paraId="3FD7F86D" w14:textId="6C7A9820" w:rsidR="009C50DE" w:rsidDel="00862519" w:rsidRDefault="009C50DE" w:rsidP="00806EA9">
          <w:pPr>
            <w:pStyle w:val="TOC2"/>
            <w:tabs>
              <w:tab w:val="left" w:pos="880"/>
              <w:tab w:val="right" w:leader="dot" w:pos="9016"/>
            </w:tabs>
            <w:spacing w:after="60"/>
            <w:rPr>
              <w:del w:id="454" w:author="Author"/>
              <w:rFonts w:eastAsiaTheme="minorEastAsia"/>
              <w:noProof/>
            </w:rPr>
          </w:pPr>
          <w:del w:id="455" w:author="Author">
            <w:r w:rsidRPr="00862519" w:rsidDel="00862519">
              <w:rPr>
                <w:rPrChange w:id="456" w:author="Author">
                  <w:rPr>
                    <w:rStyle w:val="Hyperlink"/>
                    <w:noProof/>
                  </w:rPr>
                </w:rPrChange>
              </w:rPr>
              <w:delText>8.7</w:delText>
            </w:r>
            <w:r w:rsidDel="00862519">
              <w:rPr>
                <w:rFonts w:eastAsiaTheme="minorEastAsia"/>
                <w:noProof/>
              </w:rPr>
              <w:tab/>
            </w:r>
            <w:r w:rsidRPr="00862519" w:rsidDel="00862519">
              <w:rPr>
                <w:rPrChange w:id="457" w:author="Author">
                  <w:rPr>
                    <w:rStyle w:val="Hyperlink"/>
                    <w:noProof/>
                  </w:rPr>
                </w:rPrChange>
              </w:rPr>
              <w:delText>Automation (O-AU)</w:delText>
            </w:r>
            <w:r w:rsidDel="00862519">
              <w:rPr>
                <w:noProof/>
                <w:webHidden/>
              </w:rPr>
              <w:tab/>
              <w:delText>27</w:delText>
            </w:r>
          </w:del>
        </w:p>
        <w:p w14:paraId="5B6240D7" w14:textId="4F4F5CD8" w:rsidR="009C50DE" w:rsidDel="00862519" w:rsidRDefault="009C50DE" w:rsidP="00806EA9">
          <w:pPr>
            <w:pStyle w:val="TOC2"/>
            <w:tabs>
              <w:tab w:val="left" w:pos="880"/>
              <w:tab w:val="right" w:leader="dot" w:pos="9016"/>
            </w:tabs>
            <w:spacing w:after="60"/>
            <w:rPr>
              <w:del w:id="458" w:author="Author"/>
              <w:rFonts w:eastAsiaTheme="minorEastAsia"/>
              <w:noProof/>
            </w:rPr>
          </w:pPr>
          <w:del w:id="459" w:author="Author">
            <w:r w:rsidRPr="00862519" w:rsidDel="00862519">
              <w:rPr>
                <w:rPrChange w:id="460" w:author="Author">
                  <w:rPr>
                    <w:rStyle w:val="Hyperlink"/>
                    <w:noProof/>
                  </w:rPr>
                </w:rPrChange>
              </w:rPr>
              <w:delText>8.8</w:delText>
            </w:r>
            <w:r w:rsidDel="00862519">
              <w:rPr>
                <w:rFonts w:eastAsiaTheme="minorEastAsia"/>
                <w:noProof/>
              </w:rPr>
              <w:tab/>
            </w:r>
            <w:r w:rsidRPr="00862519" w:rsidDel="00862519">
              <w:rPr>
                <w:rPrChange w:id="461" w:author="Author">
                  <w:rPr>
                    <w:rStyle w:val="Hyperlink"/>
                    <w:noProof/>
                  </w:rPr>
                </w:rPrChange>
              </w:rPr>
              <w:delText>Velocity (O-V)</w:delText>
            </w:r>
            <w:r w:rsidDel="00862519">
              <w:rPr>
                <w:noProof/>
                <w:webHidden/>
              </w:rPr>
              <w:tab/>
              <w:delText>27</w:delText>
            </w:r>
          </w:del>
        </w:p>
        <w:p w14:paraId="635E70BD" w14:textId="075194A1" w:rsidR="009C50DE" w:rsidDel="00862519" w:rsidRDefault="009C50DE" w:rsidP="00806EA9">
          <w:pPr>
            <w:pStyle w:val="TOC2"/>
            <w:tabs>
              <w:tab w:val="left" w:pos="880"/>
              <w:tab w:val="right" w:leader="dot" w:pos="9016"/>
            </w:tabs>
            <w:spacing w:after="60"/>
            <w:rPr>
              <w:del w:id="462" w:author="Author"/>
              <w:rFonts w:eastAsiaTheme="minorEastAsia"/>
              <w:noProof/>
            </w:rPr>
          </w:pPr>
          <w:del w:id="463" w:author="Author">
            <w:r w:rsidRPr="00862519" w:rsidDel="00862519">
              <w:rPr>
                <w:rPrChange w:id="464" w:author="Author">
                  <w:rPr>
                    <w:rStyle w:val="Hyperlink"/>
                    <w:noProof/>
                  </w:rPr>
                </w:rPrChange>
              </w:rPr>
              <w:delText>8.9</w:delText>
            </w:r>
            <w:r w:rsidDel="00862519">
              <w:rPr>
                <w:rFonts w:eastAsiaTheme="minorEastAsia"/>
                <w:noProof/>
              </w:rPr>
              <w:tab/>
            </w:r>
            <w:r w:rsidRPr="00862519" w:rsidDel="00862519">
              <w:rPr>
                <w:rPrChange w:id="465" w:author="Author">
                  <w:rPr>
                    <w:rStyle w:val="Hyperlink"/>
                    <w:noProof/>
                  </w:rPr>
                </w:rPrChange>
              </w:rPr>
              <w:delText>Simplicity (O-SI)</w:delText>
            </w:r>
            <w:r w:rsidDel="00862519">
              <w:rPr>
                <w:noProof/>
                <w:webHidden/>
              </w:rPr>
              <w:tab/>
              <w:delText>27</w:delText>
            </w:r>
          </w:del>
        </w:p>
        <w:p w14:paraId="3917ED6F" w14:textId="4A0D6200" w:rsidR="009C50DE" w:rsidDel="00862519" w:rsidRDefault="009C50DE" w:rsidP="00806EA9">
          <w:pPr>
            <w:pStyle w:val="TOC2"/>
            <w:tabs>
              <w:tab w:val="left" w:pos="880"/>
              <w:tab w:val="right" w:leader="dot" w:pos="9016"/>
            </w:tabs>
            <w:spacing w:after="60"/>
            <w:rPr>
              <w:del w:id="466" w:author="Author"/>
              <w:rFonts w:eastAsiaTheme="minorEastAsia"/>
              <w:noProof/>
            </w:rPr>
          </w:pPr>
          <w:del w:id="467" w:author="Author">
            <w:r w:rsidRPr="00862519" w:rsidDel="00862519">
              <w:rPr>
                <w:rPrChange w:id="468" w:author="Author">
                  <w:rPr>
                    <w:rStyle w:val="Hyperlink"/>
                    <w:noProof/>
                  </w:rPr>
                </w:rPrChange>
              </w:rPr>
              <w:delText>8.10</w:delText>
            </w:r>
            <w:r w:rsidDel="00862519">
              <w:rPr>
                <w:rFonts w:eastAsiaTheme="minorEastAsia"/>
                <w:noProof/>
              </w:rPr>
              <w:tab/>
            </w:r>
            <w:r w:rsidRPr="00862519" w:rsidDel="00862519">
              <w:rPr>
                <w:rPrChange w:id="469" w:author="Author">
                  <w:rPr>
                    <w:rStyle w:val="Hyperlink"/>
                    <w:noProof/>
                  </w:rPr>
                </w:rPrChange>
              </w:rPr>
              <w:delText>Ecosystem (O-EC)</w:delText>
            </w:r>
            <w:r w:rsidDel="00862519">
              <w:rPr>
                <w:noProof/>
                <w:webHidden/>
              </w:rPr>
              <w:tab/>
              <w:delText>28</w:delText>
            </w:r>
          </w:del>
        </w:p>
        <w:p w14:paraId="65FC8EF1" w14:textId="1D342996" w:rsidR="009C50DE" w:rsidDel="00862519" w:rsidRDefault="009C50DE" w:rsidP="00806EA9">
          <w:pPr>
            <w:pStyle w:val="TOC2"/>
            <w:tabs>
              <w:tab w:val="left" w:pos="880"/>
              <w:tab w:val="right" w:leader="dot" w:pos="9016"/>
            </w:tabs>
            <w:spacing w:after="60"/>
            <w:rPr>
              <w:del w:id="470" w:author="Author"/>
              <w:rFonts w:eastAsiaTheme="minorEastAsia"/>
              <w:noProof/>
            </w:rPr>
          </w:pPr>
          <w:del w:id="471" w:author="Author">
            <w:r w:rsidRPr="00862519" w:rsidDel="00862519">
              <w:rPr>
                <w:rPrChange w:id="472" w:author="Author">
                  <w:rPr>
                    <w:rStyle w:val="Hyperlink"/>
                    <w:noProof/>
                  </w:rPr>
                </w:rPrChange>
              </w:rPr>
              <w:delText>8.11</w:delText>
            </w:r>
            <w:r w:rsidDel="00862519">
              <w:rPr>
                <w:rFonts w:eastAsiaTheme="minorEastAsia"/>
                <w:noProof/>
              </w:rPr>
              <w:tab/>
            </w:r>
            <w:r w:rsidRPr="00862519" w:rsidDel="00862519">
              <w:rPr>
                <w:rPrChange w:id="473" w:author="Author">
                  <w:rPr>
                    <w:rStyle w:val="Hyperlink"/>
                    <w:noProof/>
                  </w:rPr>
                </w:rPrChange>
              </w:rPr>
              <w:delText>Engagement (O-EN)</w:delText>
            </w:r>
            <w:r w:rsidDel="00862519">
              <w:rPr>
                <w:noProof/>
                <w:webHidden/>
              </w:rPr>
              <w:tab/>
              <w:delText>28</w:delText>
            </w:r>
          </w:del>
        </w:p>
        <w:p w14:paraId="2504A8AA" w14:textId="36095618" w:rsidR="009C50DE" w:rsidDel="00862519" w:rsidRDefault="009C50DE" w:rsidP="00806EA9">
          <w:pPr>
            <w:pStyle w:val="TOC2"/>
            <w:tabs>
              <w:tab w:val="left" w:pos="880"/>
              <w:tab w:val="right" w:leader="dot" w:pos="9016"/>
            </w:tabs>
            <w:spacing w:after="60"/>
            <w:rPr>
              <w:del w:id="474" w:author="Author"/>
              <w:rFonts w:eastAsiaTheme="minorEastAsia"/>
              <w:noProof/>
            </w:rPr>
          </w:pPr>
          <w:del w:id="475" w:author="Author">
            <w:r w:rsidRPr="00862519" w:rsidDel="00862519">
              <w:rPr>
                <w:rPrChange w:id="476" w:author="Author">
                  <w:rPr>
                    <w:rStyle w:val="Hyperlink"/>
                    <w:noProof/>
                  </w:rPr>
                </w:rPrChange>
              </w:rPr>
              <w:delText>8.12</w:delText>
            </w:r>
            <w:r w:rsidDel="00862519">
              <w:rPr>
                <w:rFonts w:eastAsiaTheme="minorEastAsia"/>
                <w:noProof/>
              </w:rPr>
              <w:tab/>
            </w:r>
            <w:r w:rsidRPr="00862519" w:rsidDel="00862519">
              <w:rPr>
                <w:rPrChange w:id="477" w:author="Author">
                  <w:rPr>
                    <w:rStyle w:val="Hyperlink"/>
                    <w:noProof/>
                  </w:rPr>
                </w:rPrChange>
              </w:rPr>
              <w:delText>Journey (O-J)</w:delText>
            </w:r>
            <w:r w:rsidDel="00862519">
              <w:rPr>
                <w:noProof/>
                <w:webHidden/>
              </w:rPr>
              <w:tab/>
              <w:delText>28</w:delText>
            </w:r>
          </w:del>
        </w:p>
        <w:p w14:paraId="3EC757ED" w14:textId="281A23A0" w:rsidR="009C50DE" w:rsidDel="00862519" w:rsidRDefault="009C50DE" w:rsidP="00806EA9">
          <w:pPr>
            <w:pStyle w:val="TOC1"/>
            <w:rPr>
              <w:del w:id="478" w:author="Author"/>
              <w:rFonts w:eastAsiaTheme="minorEastAsia"/>
              <w:noProof/>
            </w:rPr>
          </w:pPr>
          <w:del w:id="479" w:author="Author">
            <w:r w:rsidRPr="00862519" w:rsidDel="00862519">
              <w:rPr>
                <w:rPrChange w:id="480" w:author="Author">
                  <w:rPr>
                    <w:rStyle w:val="Hyperlink"/>
                    <w:noProof/>
                  </w:rPr>
                </w:rPrChange>
              </w:rPr>
              <w:delText>9</w:delText>
            </w:r>
            <w:r w:rsidDel="00862519">
              <w:rPr>
                <w:rFonts w:eastAsiaTheme="minorEastAsia"/>
                <w:noProof/>
              </w:rPr>
              <w:tab/>
            </w:r>
            <w:r w:rsidRPr="00862519" w:rsidDel="00862519">
              <w:rPr>
                <w:rPrChange w:id="481" w:author="Author">
                  <w:rPr>
                    <w:rStyle w:val="Hyperlink"/>
                    <w:noProof/>
                  </w:rPr>
                </w:rPrChange>
              </w:rPr>
              <w:delText>Appendix – Cross Reference of Dependencies</w:delText>
            </w:r>
            <w:r w:rsidDel="00862519">
              <w:rPr>
                <w:noProof/>
                <w:webHidden/>
              </w:rPr>
              <w:tab/>
              <w:delText>29</w:delText>
            </w:r>
          </w:del>
        </w:p>
        <w:p w14:paraId="37340FE2" w14:textId="0084F498" w:rsidR="00E41C95" w:rsidRDefault="00E41C95">
          <w:r>
            <w:rPr>
              <w:b/>
              <w:bCs/>
              <w:noProof/>
            </w:rPr>
            <w:fldChar w:fldCharType="end"/>
          </w:r>
        </w:p>
      </w:sdtContent>
    </w:sdt>
    <w:p w14:paraId="573BC167" w14:textId="58A4F2A4" w:rsidR="00F61094" w:rsidRDefault="00E41C95" w:rsidP="00F61094">
      <w:r>
        <w:br w:type="page"/>
      </w:r>
    </w:p>
    <w:p w14:paraId="43978CC2" w14:textId="77777777" w:rsidR="00F61094" w:rsidRDefault="00F61094" w:rsidP="00F172E6">
      <w:pPr>
        <w:pStyle w:val="Heading1"/>
        <w:pageBreakBefore/>
        <w:numPr>
          <w:ilvl w:val="0"/>
          <w:numId w:val="1"/>
        </w:numPr>
        <w:spacing w:line="256" w:lineRule="auto"/>
        <w:ind w:left="431" w:hanging="431"/>
      </w:pPr>
      <w:bookmarkStart w:id="482" w:name="_Toc30285257"/>
      <w:bookmarkStart w:id="483" w:name="_Toc92817355"/>
      <w:r>
        <w:lastRenderedPageBreak/>
        <w:t>Overview of the Engagement Terms</w:t>
      </w:r>
      <w:bookmarkEnd w:id="482"/>
      <w:bookmarkEnd w:id="483"/>
    </w:p>
    <w:p w14:paraId="1A8F3EC8" w14:textId="5868AA1A" w:rsidR="00F61094" w:rsidRDefault="00F61094" w:rsidP="00F61094">
      <w:r>
        <w:t xml:space="preserve">The intention of this document is to </w:t>
      </w:r>
      <w:r w:rsidR="00E3340D">
        <w:t>define</w:t>
      </w:r>
      <w:r>
        <w:t xml:space="preserve"> all </w:t>
      </w:r>
      <w:r w:rsidR="002F799B">
        <w:t xml:space="preserve">of </w:t>
      </w:r>
      <w:r>
        <w:t>the terms in the Engagement Model.</w:t>
      </w:r>
    </w:p>
    <w:tbl>
      <w:tblPr>
        <w:tblStyle w:val="TableGrid"/>
        <w:tblpPr w:leftFromText="180" w:rightFromText="180" w:vertAnchor="text" w:horzAnchor="margin" w:tblpY="253"/>
        <w:tblW w:w="9016" w:type="dxa"/>
        <w:tblInd w:w="0" w:type="dxa"/>
        <w:tblLook w:val="04A0" w:firstRow="1" w:lastRow="0" w:firstColumn="1" w:lastColumn="0" w:noHBand="0" w:noVBand="1"/>
      </w:tblPr>
      <w:tblGrid>
        <w:gridCol w:w="1355"/>
        <w:gridCol w:w="1050"/>
        <w:gridCol w:w="856"/>
        <w:gridCol w:w="796"/>
        <w:gridCol w:w="1123"/>
        <w:gridCol w:w="530"/>
        <w:gridCol w:w="1393"/>
        <w:gridCol w:w="260"/>
        <w:gridCol w:w="1653"/>
      </w:tblGrid>
      <w:tr w:rsidR="00F61094" w14:paraId="4FA99EFE" w14:textId="77777777" w:rsidTr="00F61094">
        <w:trPr>
          <w:trHeight w:val="699"/>
        </w:trPr>
        <w:tc>
          <w:tcPr>
            <w:tcW w:w="1355" w:type="dxa"/>
            <w:tcBorders>
              <w:top w:val="single" w:sz="4" w:space="0" w:color="auto"/>
              <w:left w:val="single" w:sz="4" w:space="0" w:color="auto"/>
              <w:bottom w:val="single" w:sz="4" w:space="0" w:color="auto"/>
              <w:right w:val="single" w:sz="4" w:space="0" w:color="auto"/>
            </w:tcBorders>
            <w:vAlign w:val="center"/>
            <w:hideMark/>
          </w:tcPr>
          <w:p w14:paraId="046840E6" w14:textId="77777777" w:rsidR="00F61094" w:rsidRPr="00F61094" w:rsidRDefault="00F61094">
            <w:pPr>
              <w:jc w:val="center"/>
              <w:rPr>
                <w:b/>
                <w:bCs/>
              </w:rPr>
            </w:pPr>
            <w:r w:rsidRPr="00F61094">
              <w:rPr>
                <w:b/>
                <w:bCs/>
              </w:rPr>
              <w:t>Framework</w:t>
            </w:r>
          </w:p>
          <w:p w14:paraId="2E8E5A8C" w14:textId="77777777" w:rsidR="00F61094" w:rsidRPr="00F61094" w:rsidRDefault="00F61094">
            <w:pPr>
              <w:jc w:val="center"/>
              <w:rPr>
                <w:b/>
                <w:bCs/>
              </w:rPr>
            </w:pPr>
            <w:r w:rsidRPr="00F61094">
              <w:rPr>
                <w:b/>
                <w:bCs/>
              </w:rPr>
              <w:t>Phases</w:t>
            </w:r>
          </w:p>
        </w:tc>
        <w:tc>
          <w:tcPr>
            <w:tcW w:w="1906" w:type="dxa"/>
            <w:gridSpan w:val="2"/>
            <w:tcBorders>
              <w:top w:val="single" w:sz="4" w:space="0" w:color="auto"/>
              <w:left w:val="single" w:sz="4" w:space="0" w:color="auto"/>
              <w:bottom w:val="single" w:sz="4" w:space="0" w:color="auto"/>
              <w:right w:val="single" w:sz="4" w:space="0" w:color="auto"/>
            </w:tcBorders>
            <w:vAlign w:val="center"/>
            <w:hideMark/>
          </w:tcPr>
          <w:p w14:paraId="26348008" w14:textId="77777777" w:rsidR="00F61094" w:rsidRPr="00F61094" w:rsidRDefault="00F61094">
            <w:pPr>
              <w:jc w:val="center"/>
              <w:rPr>
                <w:b/>
                <w:bCs/>
              </w:rPr>
            </w:pPr>
            <w:r w:rsidRPr="00F61094">
              <w:rPr>
                <w:b/>
                <w:bCs/>
              </w:rPr>
              <w:t>Imagine</w:t>
            </w:r>
          </w:p>
          <w:p w14:paraId="47207E36" w14:textId="77777777" w:rsidR="00F61094" w:rsidRPr="00F61094" w:rsidRDefault="00F61094">
            <w:pPr>
              <w:jc w:val="center"/>
              <w:rPr>
                <w:b/>
                <w:bCs/>
              </w:rPr>
            </w:pPr>
            <w:r w:rsidRPr="00F61094">
              <w:rPr>
                <w:b/>
                <w:bCs/>
              </w:rPr>
              <w:t>Digital Customer</w:t>
            </w:r>
          </w:p>
        </w:tc>
        <w:tc>
          <w:tcPr>
            <w:tcW w:w="1919" w:type="dxa"/>
            <w:gridSpan w:val="2"/>
            <w:tcBorders>
              <w:top w:val="single" w:sz="4" w:space="0" w:color="auto"/>
              <w:left w:val="single" w:sz="4" w:space="0" w:color="auto"/>
              <w:bottom w:val="single" w:sz="4" w:space="0" w:color="auto"/>
              <w:right w:val="single" w:sz="4" w:space="0" w:color="auto"/>
            </w:tcBorders>
            <w:vAlign w:val="center"/>
            <w:hideMark/>
          </w:tcPr>
          <w:p w14:paraId="4496A626" w14:textId="77777777" w:rsidR="00F61094" w:rsidRPr="00F61094" w:rsidRDefault="00F61094">
            <w:pPr>
              <w:jc w:val="center"/>
              <w:rPr>
                <w:b/>
                <w:bCs/>
              </w:rPr>
            </w:pPr>
            <w:r w:rsidRPr="00F61094">
              <w:rPr>
                <w:b/>
                <w:bCs/>
              </w:rPr>
              <w:t>Become</w:t>
            </w:r>
          </w:p>
          <w:p w14:paraId="6270D30C" w14:textId="77777777" w:rsidR="00F61094" w:rsidRPr="00F61094" w:rsidRDefault="00F61094">
            <w:pPr>
              <w:jc w:val="center"/>
              <w:rPr>
                <w:b/>
                <w:bCs/>
              </w:rPr>
            </w:pPr>
            <w:r w:rsidRPr="00F61094">
              <w:rPr>
                <w:b/>
                <w:bCs/>
              </w:rPr>
              <w:t>Digital Business</w:t>
            </w:r>
          </w:p>
        </w:tc>
        <w:tc>
          <w:tcPr>
            <w:tcW w:w="1923" w:type="dxa"/>
            <w:gridSpan w:val="2"/>
            <w:tcBorders>
              <w:top w:val="single" w:sz="4" w:space="0" w:color="auto"/>
              <w:left w:val="single" w:sz="4" w:space="0" w:color="auto"/>
              <w:bottom w:val="single" w:sz="4" w:space="0" w:color="auto"/>
              <w:right w:val="single" w:sz="4" w:space="0" w:color="auto"/>
            </w:tcBorders>
            <w:vAlign w:val="center"/>
            <w:hideMark/>
          </w:tcPr>
          <w:p w14:paraId="1D5D6BFF" w14:textId="77777777" w:rsidR="00F61094" w:rsidRPr="00F61094" w:rsidRDefault="00F61094">
            <w:pPr>
              <w:jc w:val="center"/>
              <w:rPr>
                <w:b/>
                <w:bCs/>
              </w:rPr>
            </w:pPr>
            <w:r w:rsidRPr="00F61094">
              <w:rPr>
                <w:b/>
                <w:bCs/>
              </w:rPr>
              <w:t>Achieve</w:t>
            </w:r>
          </w:p>
          <w:p w14:paraId="2404DA0C" w14:textId="77777777" w:rsidR="00F61094" w:rsidRPr="00F61094" w:rsidRDefault="00F61094">
            <w:pPr>
              <w:jc w:val="center"/>
              <w:rPr>
                <w:b/>
                <w:bCs/>
              </w:rPr>
            </w:pPr>
            <w:r w:rsidRPr="00F61094">
              <w:rPr>
                <w:b/>
                <w:bCs/>
              </w:rPr>
              <w:t>Digital Employee</w:t>
            </w:r>
          </w:p>
        </w:tc>
        <w:tc>
          <w:tcPr>
            <w:tcW w:w="1913" w:type="dxa"/>
            <w:gridSpan w:val="2"/>
            <w:tcBorders>
              <w:top w:val="single" w:sz="4" w:space="0" w:color="auto"/>
              <w:left w:val="single" w:sz="4" w:space="0" w:color="auto"/>
              <w:bottom w:val="single" w:sz="4" w:space="0" w:color="auto"/>
              <w:right w:val="single" w:sz="4" w:space="0" w:color="auto"/>
            </w:tcBorders>
            <w:vAlign w:val="center"/>
            <w:hideMark/>
          </w:tcPr>
          <w:p w14:paraId="692DD1FA" w14:textId="77777777" w:rsidR="00F61094" w:rsidRPr="00F61094" w:rsidRDefault="00F61094">
            <w:pPr>
              <w:jc w:val="center"/>
              <w:rPr>
                <w:b/>
                <w:bCs/>
              </w:rPr>
            </w:pPr>
            <w:r w:rsidRPr="00F61094">
              <w:rPr>
                <w:b/>
                <w:bCs/>
              </w:rPr>
              <w:t>Maximise</w:t>
            </w:r>
          </w:p>
          <w:p w14:paraId="1DDD58F0" w14:textId="77777777" w:rsidR="00F61094" w:rsidRPr="00F61094" w:rsidRDefault="00F61094">
            <w:pPr>
              <w:jc w:val="center"/>
              <w:rPr>
                <w:b/>
                <w:bCs/>
              </w:rPr>
            </w:pPr>
            <w:r w:rsidRPr="00F61094">
              <w:rPr>
                <w:b/>
                <w:bCs/>
              </w:rPr>
              <w:t>Digital Operations</w:t>
            </w:r>
          </w:p>
        </w:tc>
      </w:tr>
      <w:tr w:rsidR="00F61094" w14:paraId="224B853F" w14:textId="77777777" w:rsidTr="00F61094">
        <w:trPr>
          <w:trHeight w:val="697"/>
        </w:trPr>
        <w:tc>
          <w:tcPr>
            <w:tcW w:w="1355" w:type="dxa"/>
            <w:tcBorders>
              <w:top w:val="single" w:sz="4" w:space="0" w:color="auto"/>
              <w:left w:val="single" w:sz="4" w:space="0" w:color="auto"/>
              <w:bottom w:val="single" w:sz="4" w:space="0" w:color="auto"/>
              <w:right w:val="single" w:sz="4" w:space="0" w:color="auto"/>
            </w:tcBorders>
            <w:vAlign w:val="center"/>
            <w:hideMark/>
          </w:tcPr>
          <w:p w14:paraId="39454BC4" w14:textId="77777777" w:rsidR="00F61094" w:rsidRPr="00F61094" w:rsidRDefault="00F61094">
            <w:pPr>
              <w:jc w:val="center"/>
              <w:rPr>
                <w:b/>
                <w:bCs/>
              </w:rPr>
            </w:pPr>
            <w:r w:rsidRPr="00F61094">
              <w:rPr>
                <w:b/>
                <w:bCs/>
              </w:rPr>
              <w:t>Framework</w:t>
            </w:r>
          </w:p>
          <w:p w14:paraId="327881B6" w14:textId="77777777" w:rsidR="00F61094" w:rsidRPr="00F61094" w:rsidRDefault="00F61094">
            <w:pPr>
              <w:jc w:val="center"/>
              <w:rPr>
                <w:b/>
                <w:bCs/>
              </w:rPr>
            </w:pPr>
            <w:r w:rsidRPr="00F61094">
              <w:rPr>
                <w:b/>
                <w:bCs/>
              </w:rPr>
              <w:t>Transitions</w:t>
            </w:r>
          </w:p>
        </w:tc>
        <w:tc>
          <w:tcPr>
            <w:tcW w:w="105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414DEFC" w14:textId="77777777" w:rsidR="00F61094" w:rsidRPr="00F61094" w:rsidRDefault="00F61094">
            <w:pPr>
              <w:jc w:val="center"/>
            </w:pPr>
          </w:p>
        </w:tc>
        <w:tc>
          <w:tcPr>
            <w:tcW w:w="1652" w:type="dxa"/>
            <w:gridSpan w:val="2"/>
            <w:tcBorders>
              <w:top w:val="single" w:sz="4" w:space="0" w:color="auto"/>
              <w:left w:val="single" w:sz="4" w:space="0" w:color="auto"/>
              <w:bottom w:val="single" w:sz="4" w:space="0" w:color="auto"/>
              <w:right w:val="single" w:sz="4" w:space="0" w:color="auto"/>
            </w:tcBorders>
            <w:vAlign w:val="center"/>
            <w:hideMark/>
          </w:tcPr>
          <w:p w14:paraId="3FBB4868" w14:textId="77777777" w:rsidR="00F61094" w:rsidRPr="00F61094" w:rsidRDefault="00F61094">
            <w:pPr>
              <w:jc w:val="center"/>
              <w:rPr>
                <w:b/>
                <w:bCs/>
                <w:sz w:val="18"/>
                <w:szCs w:val="18"/>
              </w:rPr>
            </w:pPr>
            <w:r w:rsidRPr="00F61094">
              <w:rPr>
                <w:b/>
                <w:bCs/>
                <w:sz w:val="18"/>
                <w:szCs w:val="18"/>
              </w:rPr>
              <w:t xml:space="preserve">Innovation </w:t>
            </w:r>
            <w:r w:rsidRPr="00F61094">
              <w:rPr>
                <w:b/>
                <w:bCs/>
                <w:noProof/>
                <w:sz w:val="18"/>
                <w:szCs w:val="18"/>
              </w:rPr>
              <w:t>-&gt;</w:t>
            </w:r>
          </w:p>
        </w:tc>
        <w:tc>
          <w:tcPr>
            <w:tcW w:w="1653" w:type="dxa"/>
            <w:gridSpan w:val="2"/>
            <w:tcBorders>
              <w:top w:val="single" w:sz="4" w:space="0" w:color="auto"/>
              <w:left w:val="single" w:sz="4" w:space="0" w:color="auto"/>
              <w:bottom w:val="single" w:sz="4" w:space="0" w:color="auto"/>
              <w:right w:val="single" w:sz="4" w:space="0" w:color="auto"/>
            </w:tcBorders>
            <w:vAlign w:val="center"/>
            <w:hideMark/>
          </w:tcPr>
          <w:p w14:paraId="0ED595FA" w14:textId="77777777" w:rsidR="00F61094" w:rsidRPr="00F61094" w:rsidRDefault="00F61094">
            <w:pPr>
              <w:jc w:val="center"/>
              <w:rPr>
                <w:b/>
                <w:bCs/>
                <w:sz w:val="18"/>
                <w:szCs w:val="18"/>
              </w:rPr>
            </w:pPr>
            <w:r w:rsidRPr="00F61094">
              <w:rPr>
                <w:b/>
                <w:bCs/>
                <w:sz w:val="18"/>
                <w:szCs w:val="18"/>
              </w:rPr>
              <w:t xml:space="preserve">Transformation </w:t>
            </w:r>
            <w:r w:rsidRPr="00F61094">
              <w:rPr>
                <w:b/>
                <w:bCs/>
                <w:noProof/>
                <w:sz w:val="18"/>
                <w:szCs w:val="18"/>
              </w:rPr>
              <w:t>-&gt;</w:t>
            </w:r>
          </w:p>
        </w:tc>
        <w:tc>
          <w:tcPr>
            <w:tcW w:w="1653" w:type="dxa"/>
            <w:gridSpan w:val="2"/>
            <w:tcBorders>
              <w:top w:val="single" w:sz="4" w:space="0" w:color="auto"/>
              <w:left w:val="single" w:sz="4" w:space="0" w:color="auto"/>
              <w:bottom w:val="single" w:sz="4" w:space="0" w:color="auto"/>
              <w:right w:val="single" w:sz="4" w:space="0" w:color="auto"/>
            </w:tcBorders>
            <w:vAlign w:val="center"/>
            <w:hideMark/>
          </w:tcPr>
          <w:p w14:paraId="32E74348" w14:textId="77777777" w:rsidR="00F61094" w:rsidRPr="00F61094" w:rsidRDefault="00F61094">
            <w:pPr>
              <w:jc w:val="center"/>
              <w:rPr>
                <w:b/>
                <w:bCs/>
                <w:sz w:val="18"/>
                <w:szCs w:val="18"/>
              </w:rPr>
            </w:pPr>
            <w:r w:rsidRPr="00F61094">
              <w:rPr>
                <w:b/>
                <w:bCs/>
                <w:sz w:val="18"/>
                <w:szCs w:val="18"/>
              </w:rPr>
              <w:t xml:space="preserve">Utilisation </w:t>
            </w:r>
            <w:r w:rsidRPr="00F61094">
              <w:rPr>
                <w:b/>
                <w:bCs/>
                <w:noProof/>
                <w:sz w:val="18"/>
                <w:szCs w:val="18"/>
              </w:rPr>
              <w:t>-&gt;</w:t>
            </w:r>
          </w:p>
        </w:tc>
        <w:tc>
          <w:tcPr>
            <w:tcW w:w="1653" w:type="dxa"/>
            <w:tcBorders>
              <w:top w:val="single" w:sz="4" w:space="0" w:color="auto"/>
              <w:left w:val="single" w:sz="4" w:space="0" w:color="auto"/>
              <w:bottom w:val="single" w:sz="4" w:space="0" w:color="auto"/>
              <w:right w:val="single" w:sz="4" w:space="0" w:color="auto"/>
            </w:tcBorders>
            <w:vAlign w:val="center"/>
            <w:hideMark/>
          </w:tcPr>
          <w:p w14:paraId="6D0CE21E" w14:textId="77777777" w:rsidR="00F61094" w:rsidRPr="00F61094" w:rsidRDefault="00F61094">
            <w:pPr>
              <w:jc w:val="center"/>
              <w:rPr>
                <w:b/>
                <w:bCs/>
                <w:sz w:val="18"/>
                <w:szCs w:val="18"/>
              </w:rPr>
            </w:pPr>
            <w:r w:rsidRPr="00F61094">
              <w:rPr>
                <w:b/>
                <w:bCs/>
                <w:sz w:val="18"/>
                <w:szCs w:val="18"/>
              </w:rPr>
              <w:t>Measurement</w:t>
            </w:r>
          </w:p>
        </w:tc>
      </w:tr>
      <w:tr w:rsidR="00F61094" w14:paraId="6C3F5727" w14:textId="77777777" w:rsidTr="00F61094">
        <w:trPr>
          <w:trHeight w:val="707"/>
        </w:trPr>
        <w:tc>
          <w:tcPr>
            <w:tcW w:w="1355" w:type="dxa"/>
            <w:tcBorders>
              <w:top w:val="single" w:sz="4" w:space="0" w:color="auto"/>
              <w:left w:val="single" w:sz="4" w:space="0" w:color="auto"/>
              <w:bottom w:val="single" w:sz="4" w:space="0" w:color="auto"/>
              <w:right w:val="single" w:sz="4" w:space="0" w:color="auto"/>
            </w:tcBorders>
            <w:vAlign w:val="center"/>
            <w:hideMark/>
          </w:tcPr>
          <w:p w14:paraId="46438E8A" w14:textId="77777777" w:rsidR="00F61094" w:rsidRPr="00F61094" w:rsidRDefault="00F61094">
            <w:pPr>
              <w:jc w:val="center"/>
              <w:rPr>
                <w:b/>
                <w:bCs/>
              </w:rPr>
            </w:pPr>
            <w:r w:rsidRPr="00F61094">
              <w:rPr>
                <w:b/>
                <w:bCs/>
              </w:rPr>
              <w:t>Architecture</w:t>
            </w:r>
          </w:p>
        </w:tc>
        <w:tc>
          <w:tcPr>
            <w:tcW w:w="7661" w:type="dxa"/>
            <w:gridSpan w:val="8"/>
            <w:tcBorders>
              <w:top w:val="single" w:sz="4" w:space="0" w:color="auto"/>
              <w:left w:val="single" w:sz="4" w:space="0" w:color="auto"/>
              <w:bottom w:val="single" w:sz="4" w:space="0" w:color="auto"/>
              <w:right w:val="single" w:sz="4" w:space="0" w:color="auto"/>
            </w:tcBorders>
            <w:vAlign w:val="center"/>
            <w:hideMark/>
          </w:tcPr>
          <w:p w14:paraId="28C01701" w14:textId="19B0E53D" w:rsidR="00F61094" w:rsidRPr="00F61094" w:rsidRDefault="00F61094">
            <w:pPr>
              <w:jc w:val="center"/>
            </w:pPr>
            <w:r w:rsidRPr="00F61094">
              <w:t>Enterprise (</w:t>
            </w:r>
            <w:r w:rsidRPr="00F61094">
              <w:rPr>
                <w:b/>
                <w:bCs/>
              </w:rPr>
              <w:t>A</w:t>
            </w:r>
            <w:r w:rsidR="009C50DE">
              <w:rPr>
                <w:b/>
                <w:bCs/>
              </w:rPr>
              <w:t>R</w:t>
            </w:r>
            <w:r w:rsidRPr="00F61094">
              <w:rPr>
                <w:b/>
                <w:bCs/>
              </w:rPr>
              <w:t>-EA</w:t>
            </w:r>
            <w:r w:rsidRPr="00F61094">
              <w:t>), Solution(</w:t>
            </w:r>
            <w:r w:rsidRPr="00F61094">
              <w:rPr>
                <w:b/>
                <w:bCs/>
              </w:rPr>
              <w:t>A</w:t>
            </w:r>
            <w:r w:rsidR="009C50DE">
              <w:rPr>
                <w:b/>
                <w:bCs/>
              </w:rPr>
              <w:t>R</w:t>
            </w:r>
            <w:r w:rsidRPr="00F61094">
              <w:rPr>
                <w:b/>
                <w:bCs/>
              </w:rPr>
              <w:t>-SA</w:t>
            </w:r>
            <w:r w:rsidRPr="00F61094">
              <w:t>), Business (</w:t>
            </w:r>
            <w:r w:rsidRPr="00F61094">
              <w:rPr>
                <w:b/>
                <w:bCs/>
              </w:rPr>
              <w:t>A</w:t>
            </w:r>
            <w:r w:rsidR="009C50DE">
              <w:rPr>
                <w:b/>
                <w:bCs/>
              </w:rPr>
              <w:t>R-</w:t>
            </w:r>
            <w:r w:rsidRPr="00F61094">
              <w:rPr>
                <w:b/>
                <w:bCs/>
              </w:rPr>
              <w:t>BA</w:t>
            </w:r>
            <w:r w:rsidRPr="00F61094">
              <w:t>), Software (</w:t>
            </w:r>
            <w:r w:rsidRPr="00F61094">
              <w:rPr>
                <w:b/>
                <w:bCs/>
              </w:rPr>
              <w:t>A</w:t>
            </w:r>
            <w:r w:rsidR="009C50DE">
              <w:rPr>
                <w:b/>
                <w:bCs/>
              </w:rPr>
              <w:t>R</w:t>
            </w:r>
            <w:r w:rsidRPr="00F61094">
              <w:rPr>
                <w:b/>
                <w:bCs/>
              </w:rPr>
              <w:t>-SWA</w:t>
            </w:r>
            <w:r w:rsidRPr="00F61094">
              <w:t xml:space="preserve">), Information </w:t>
            </w:r>
            <w:r w:rsidRPr="00F61094">
              <w:rPr>
                <w:b/>
                <w:bCs/>
              </w:rPr>
              <w:t>(A</w:t>
            </w:r>
            <w:r w:rsidR="009C50DE">
              <w:rPr>
                <w:b/>
                <w:bCs/>
              </w:rPr>
              <w:t>R</w:t>
            </w:r>
            <w:r w:rsidRPr="00F61094">
              <w:rPr>
                <w:b/>
                <w:bCs/>
              </w:rPr>
              <w:t>-IA</w:t>
            </w:r>
            <w:r w:rsidRPr="00F61094">
              <w:t>), Infrastructure (</w:t>
            </w:r>
            <w:r w:rsidRPr="00F61094">
              <w:rPr>
                <w:b/>
                <w:bCs/>
              </w:rPr>
              <w:t>A</w:t>
            </w:r>
            <w:r w:rsidR="009C50DE">
              <w:rPr>
                <w:b/>
                <w:bCs/>
              </w:rPr>
              <w:t>R</w:t>
            </w:r>
            <w:r w:rsidRPr="00F61094">
              <w:rPr>
                <w:b/>
                <w:bCs/>
              </w:rPr>
              <w:t>-INFA</w:t>
            </w:r>
            <w:r w:rsidRPr="00F61094">
              <w:t>)</w:t>
            </w:r>
          </w:p>
        </w:tc>
      </w:tr>
      <w:tr w:rsidR="00F61094" w14:paraId="5C6DB8AA" w14:textId="77777777" w:rsidTr="00F61094">
        <w:trPr>
          <w:trHeight w:val="1020"/>
        </w:trPr>
        <w:tc>
          <w:tcPr>
            <w:tcW w:w="1355" w:type="dxa"/>
            <w:tcBorders>
              <w:top w:val="single" w:sz="4" w:space="0" w:color="auto"/>
              <w:left w:val="single" w:sz="4" w:space="0" w:color="auto"/>
              <w:bottom w:val="single" w:sz="4" w:space="0" w:color="auto"/>
              <w:right w:val="single" w:sz="4" w:space="0" w:color="auto"/>
            </w:tcBorders>
            <w:vAlign w:val="center"/>
            <w:hideMark/>
          </w:tcPr>
          <w:p w14:paraId="54FF728C" w14:textId="77777777" w:rsidR="00F61094" w:rsidRPr="00F61094" w:rsidRDefault="00F61094">
            <w:pPr>
              <w:jc w:val="center"/>
              <w:rPr>
                <w:b/>
                <w:bCs/>
              </w:rPr>
            </w:pPr>
            <w:r w:rsidRPr="00F61094">
              <w:rPr>
                <w:b/>
                <w:bCs/>
              </w:rPr>
              <w:t>People Model</w:t>
            </w:r>
          </w:p>
        </w:tc>
        <w:tc>
          <w:tcPr>
            <w:tcW w:w="7661" w:type="dxa"/>
            <w:gridSpan w:val="8"/>
            <w:tcBorders>
              <w:top w:val="single" w:sz="4" w:space="0" w:color="auto"/>
              <w:left w:val="single" w:sz="4" w:space="0" w:color="auto"/>
              <w:bottom w:val="single" w:sz="4" w:space="0" w:color="auto"/>
              <w:right w:val="single" w:sz="4" w:space="0" w:color="auto"/>
            </w:tcBorders>
            <w:vAlign w:val="center"/>
            <w:hideMark/>
          </w:tcPr>
          <w:p w14:paraId="66DA369B" w14:textId="77777777" w:rsidR="00F61094" w:rsidRPr="00F61094" w:rsidRDefault="00F61094">
            <w:pPr>
              <w:jc w:val="center"/>
            </w:pPr>
            <w:r w:rsidRPr="00F61094">
              <w:t xml:space="preserve">Skills Inventory </w:t>
            </w:r>
            <w:r w:rsidRPr="00F61094">
              <w:rPr>
                <w:b/>
                <w:bCs/>
              </w:rPr>
              <w:t>(PM-SI</w:t>
            </w:r>
            <w:r w:rsidRPr="00F61094">
              <w:t>), Organisation (</w:t>
            </w:r>
            <w:r w:rsidRPr="00F61094">
              <w:rPr>
                <w:b/>
                <w:bCs/>
              </w:rPr>
              <w:t>PM-O</w:t>
            </w:r>
            <w:r w:rsidRPr="00F61094">
              <w:t>), Roles (</w:t>
            </w:r>
            <w:r w:rsidRPr="00F61094">
              <w:rPr>
                <w:b/>
                <w:bCs/>
              </w:rPr>
              <w:t>PM-R</w:t>
            </w:r>
            <w:r w:rsidRPr="00F61094">
              <w:t>), Extended Teams (</w:t>
            </w:r>
            <w:r w:rsidRPr="00F61094">
              <w:rPr>
                <w:b/>
                <w:bCs/>
              </w:rPr>
              <w:t>PM-ET</w:t>
            </w:r>
            <w:r w:rsidRPr="00F61094">
              <w:t>), Job Descriptions (</w:t>
            </w:r>
            <w:r w:rsidRPr="00F61094">
              <w:rPr>
                <w:b/>
                <w:bCs/>
              </w:rPr>
              <w:t>PM-JD</w:t>
            </w:r>
            <w:r w:rsidRPr="00F61094">
              <w:t>), Community (</w:t>
            </w:r>
            <w:r w:rsidRPr="00F61094">
              <w:rPr>
                <w:b/>
                <w:bCs/>
              </w:rPr>
              <w:t>PM-C</w:t>
            </w:r>
            <w:r w:rsidRPr="00F61094">
              <w:t>)</w:t>
            </w:r>
          </w:p>
        </w:tc>
      </w:tr>
      <w:tr w:rsidR="00F61094" w14:paraId="13C0A7FC" w14:textId="77777777" w:rsidTr="00F61094">
        <w:trPr>
          <w:trHeight w:val="1020"/>
        </w:trPr>
        <w:tc>
          <w:tcPr>
            <w:tcW w:w="1355" w:type="dxa"/>
            <w:tcBorders>
              <w:top w:val="single" w:sz="4" w:space="0" w:color="auto"/>
              <w:left w:val="single" w:sz="4" w:space="0" w:color="auto"/>
              <w:bottom w:val="single" w:sz="4" w:space="0" w:color="auto"/>
              <w:right w:val="single" w:sz="4" w:space="0" w:color="auto"/>
            </w:tcBorders>
            <w:vAlign w:val="center"/>
            <w:hideMark/>
          </w:tcPr>
          <w:p w14:paraId="78524239" w14:textId="77777777" w:rsidR="00F61094" w:rsidRPr="00F61094" w:rsidRDefault="00F61094">
            <w:pPr>
              <w:jc w:val="center"/>
              <w:rPr>
                <w:b/>
                <w:bCs/>
              </w:rPr>
            </w:pPr>
            <w:r w:rsidRPr="00F61094">
              <w:rPr>
                <w:b/>
                <w:bCs/>
              </w:rPr>
              <w:t>Value Model</w:t>
            </w:r>
          </w:p>
        </w:tc>
        <w:tc>
          <w:tcPr>
            <w:tcW w:w="7661" w:type="dxa"/>
            <w:gridSpan w:val="8"/>
            <w:tcBorders>
              <w:top w:val="single" w:sz="4" w:space="0" w:color="auto"/>
              <w:left w:val="single" w:sz="4" w:space="0" w:color="auto"/>
              <w:bottom w:val="single" w:sz="4" w:space="0" w:color="auto"/>
              <w:right w:val="single" w:sz="4" w:space="0" w:color="auto"/>
            </w:tcBorders>
            <w:vAlign w:val="center"/>
            <w:hideMark/>
          </w:tcPr>
          <w:p w14:paraId="06C37734" w14:textId="77777777" w:rsidR="00F61094" w:rsidRPr="00F61094" w:rsidRDefault="00F61094">
            <w:pPr>
              <w:jc w:val="center"/>
            </w:pPr>
            <w:r w:rsidRPr="00F61094">
              <w:t>Goals (</w:t>
            </w:r>
            <w:r w:rsidRPr="00F61094">
              <w:rPr>
                <w:b/>
                <w:bCs/>
              </w:rPr>
              <w:t>VM-G</w:t>
            </w:r>
            <w:r w:rsidRPr="00F61094">
              <w:t>), Business Cases (</w:t>
            </w:r>
            <w:r w:rsidRPr="00F61094">
              <w:rPr>
                <w:b/>
                <w:bCs/>
              </w:rPr>
              <w:t>VM-BC</w:t>
            </w:r>
            <w:r w:rsidRPr="00F61094">
              <w:t>), Scope and context (</w:t>
            </w:r>
            <w:r w:rsidRPr="00F61094">
              <w:rPr>
                <w:b/>
                <w:bCs/>
              </w:rPr>
              <w:t>VM-SC</w:t>
            </w:r>
            <w:r w:rsidRPr="00F61094">
              <w:t>), Traceability (</w:t>
            </w:r>
            <w:r w:rsidRPr="00F61094">
              <w:rPr>
                <w:b/>
                <w:bCs/>
              </w:rPr>
              <w:t>VM-T</w:t>
            </w:r>
            <w:r w:rsidRPr="00F61094">
              <w:t>), Coverage (</w:t>
            </w:r>
            <w:r w:rsidRPr="00F61094">
              <w:rPr>
                <w:b/>
                <w:bCs/>
              </w:rPr>
              <w:t>VM-C</w:t>
            </w:r>
            <w:r w:rsidRPr="00F61094">
              <w:t>), Technical Debt (VM-TD), Architectural Analysis (VM-AA),Principles (VM-P), Risk Methods (VM-RM), Quality Attributes(</w:t>
            </w:r>
            <w:r w:rsidRPr="00F61094">
              <w:rPr>
                <w:b/>
                <w:bCs/>
              </w:rPr>
              <w:t>VM-QA</w:t>
            </w:r>
            <w:r w:rsidRPr="00F61094">
              <w:t>),Value Streams(</w:t>
            </w:r>
            <w:r w:rsidRPr="00F61094">
              <w:rPr>
                <w:b/>
                <w:bCs/>
              </w:rPr>
              <w:t>VM-VS</w:t>
            </w:r>
            <w:r w:rsidRPr="00F61094">
              <w:t>),Value Methods (</w:t>
            </w:r>
            <w:r w:rsidRPr="00F61094">
              <w:rPr>
                <w:b/>
                <w:bCs/>
              </w:rPr>
              <w:t>VM-VM</w:t>
            </w:r>
            <w:r w:rsidRPr="00F61094">
              <w:t>)</w:t>
            </w:r>
          </w:p>
        </w:tc>
      </w:tr>
      <w:tr w:rsidR="00F61094" w14:paraId="7D139B64" w14:textId="77777777" w:rsidTr="00F61094">
        <w:trPr>
          <w:trHeight w:val="1020"/>
        </w:trPr>
        <w:tc>
          <w:tcPr>
            <w:tcW w:w="1355" w:type="dxa"/>
            <w:tcBorders>
              <w:top w:val="single" w:sz="4" w:space="0" w:color="auto"/>
              <w:left w:val="single" w:sz="4" w:space="0" w:color="auto"/>
              <w:bottom w:val="single" w:sz="4" w:space="0" w:color="auto"/>
              <w:right w:val="single" w:sz="4" w:space="0" w:color="auto"/>
            </w:tcBorders>
            <w:vAlign w:val="center"/>
            <w:hideMark/>
          </w:tcPr>
          <w:p w14:paraId="60F93AD2" w14:textId="77777777" w:rsidR="00F61094" w:rsidRPr="00F61094" w:rsidRDefault="00F61094">
            <w:pPr>
              <w:jc w:val="center"/>
              <w:rPr>
                <w:b/>
                <w:bCs/>
              </w:rPr>
            </w:pPr>
            <w:r w:rsidRPr="00F61094">
              <w:rPr>
                <w:b/>
                <w:bCs/>
              </w:rPr>
              <w:t>Operating Model</w:t>
            </w:r>
          </w:p>
        </w:tc>
        <w:tc>
          <w:tcPr>
            <w:tcW w:w="7661" w:type="dxa"/>
            <w:gridSpan w:val="8"/>
            <w:tcBorders>
              <w:top w:val="single" w:sz="4" w:space="0" w:color="auto"/>
              <w:left w:val="single" w:sz="4" w:space="0" w:color="auto"/>
              <w:bottom w:val="single" w:sz="4" w:space="0" w:color="auto"/>
              <w:right w:val="single" w:sz="4" w:space="0" w:color="auto"/>
            </w:tcBorders>
            <w:vAlign w:val="center"/>
            <w:hideMark/>
          </w:tcPr>
          <w:p w14:paraId="5452870B" w14:textId="77777777" w:rsidR="00F61094" w:rsidRPr="00F61094" w:rsidRDefault="00F61094">
            <w:pPr>
              <w:jc w:val="center"/>
            </w:pPr>
            <w:r w:rsidRPr="00F61094">
              <w:t>Services (</w:t>
            </w:r>
            <w:r w:rsidRPr="00F61094">
              <w:rPr>
                <w:b/>
                <w:bCs/>
              </w:rPr>
              <w:t>OM-S</w:t>
            </w:r>
            <w:r w:rsidRPr="00F61094">
              <w:t>), Assignment (</w:t>
            </w:r>
            <w:r w:rsidRPr="00F61094">
              <w:rPr>
                <w:b/>
              </w:rPr>
              <w:t>OM-A</w:t>
            </w:r>
            <w:r w:rsidRPr="00F61094">
              <w:t>), Decisions (</w:t>
            </w:r>
            <w:r w:rsidRPr="00F61094">
              <w:rPr>
                <w:b/>
              </w:rPr>
              <w:t>OM-DC</w:t>
            </w:r>
            <w:r w:rsidRPr="00F61094">
              <w:t>), Design (</w:t>
            </w:r>
            <w:r w:rsidRPr="00F61094">
              <w:rPr>
                <w:b/>
                <w:bCs/>
              </w:rPr>
              <w:t>OM-DS</w:t>
            </w:r>
            <w:r w:rsidRPr="00F61094">
              <w:t>), Stakeholders (</w:t>
            </w:r>
            <w:r w:rsidRPr="00F61094">
              <w:rPr>
                <w:b/>
                <w:bCs/>
              </w:rPr>
              <w:t>OM-SH</w:t>
            </w:r>
            <w:r w:rsidRPr="00F61094">
              <w:t>), Requirements (</w:t>
            </w:r>
            <w:r w:rsidRPr="00F61094">
              <w:rPr>
                <w:b/>
                <w:bCs/>
              </w:rPr>
              <w:t>OM-R</w:t>
            </w:r>
            <w:r w:rsidRPr="00F61094">
              <w:t>), Deliverables (</w:t>
            </w:r>
            <w:r w:rsidRPr="00F61094">
              <w:rPr>
                <w:b/>
              </w:rPr>
              <w:t>OM-DL</w:t>
            </w:r>
            <w:r w:rsidRPr="00F61094">
              <w:t>), Methodology (</w:t>
            </w:r>
            <w:r w:rsidRPr="00F61094">
              <w:rPr>
                <w:b/>
              </w:rPr>
              <w:t>OM-M</w:t>
            </w:r>
            <w:r w:rsidRPr="00F61094">
              <w:t>), Tools (</w:t>
            </w:r>
            <w:r w:rsidRPr="00F61094">
              <w:rPr>
                <w:b/>
                <w:bCs/>
              </w:rPr>
              <w:t>OM-T</w:t>
            </w:r>
            <w:r w:rsidRPr="00F61094">
              <w:t>),Repository (</w:t>
            </w:r>
            <w:r w:rsidRPr="00F61094">
              <w:rPr>
                <w:b/>
                <w:bCs/>
              </w:rPr>
              <w:t>OM-REP</w:t>
            </w:r>
            <w:r w:rsidRPr="00F61094">
              <w:t>), Governance (</w:t>
            </w:r>
            <w:r w:rsidRPr="00F61094">
              <w:rPr>
                <w:b/>
                <w:bCs/>
              </w:rPr>
              <w:t>OM-G</w:t>
            </w:r>
            <w:r w:rsidRPr="00F61094">
              <w:t>), Products (OM-P), Roadmaps (OM-RM), Experiments (</w:t>
            </w:r>
            <w:r w:rsidRPr="00F61094">
              <w:rPr>
                <w:b/>
              </w:rPr>
              <w:t>OM-E</w:t>
            </w:r>
            <w:r w:rsidRPr="00F61094">
              <w:t>)</w:t>
            </w:r>
          </w:p>
        </w:tc>
      </w:tr>
      <w:tr w:rsidR="00F61094" w14:paraId="5B4C3E89" w14:textId="77777777" w:rsidTr="00F61094">
        <w:trPr>
          <w:trHeight w:val="1020"/>
        </w:trPr>
        <w:tc>
          <w:tcPr>
            <w:tcW w:w="1355" w:type="dxa"/>
            <w:tcBorders>
              <w:top w:val="single" w:sz="4" w:space="0" w:color="auto"/>
              <w:left w:val="single" w:sz="4" w:space="0" w:color="auto"/>
              <w:bottom w:val="single" w:sz="4" w:space="0" w:color="auto"/>
              <w:right w:val="single" w:sz="4" w:space="0" w:color="auto"/>
            </w:tcBorders>
            <w:vAlign w:val="center"/>
            <w:hideMark/>
          </w:tcPr>
          <w:p w14:paraId="743D48D5" w14:textId="77777777" w:rsidR="00F61094" w:rsidRPr="00F61094" w:rsidRDefault="00F61094">
            <w:pPr>
              <w:jc w:val="center"/>
              <w:rPr>
                <w:b/>
                <w:bCs/>
              </w:rPr>
            </w:pPr>
            <w:r w:rsidRPr="00F61094">
              <w:rPr>
                <w:b/>
                <w:bCs/>
              </w:rPr>
              <w:t>Outcomes</w:t>
            </w:r>
          </w:p>
        </w:tc>
        <w:tc>
          <w:tcPr>
            <w:tcW w:w="7661" w:type="dxa"/>
            <w:gridSpan w:val="8"/>
            <w:tcBorders>
              <w:top w:val="single" w:sz="4" w:space="0" w:color="auto"/>
              <w:left w:val="single" w:sz="4" w:space="0" w:color="auto"/>
              <w:bottom w:val="single" w:sz="4" w:space="0" w:color="auto"/>
              <w:right w:val="single" w:sz="4" w:space="0" w:color="auto"/>
            </w:tcBorders>
            <w:vAlign w:val="center"/>
            <w:hideMark/>
          </w:tcPr>
          <w:p w14:paraId="6E1FF6CE" w14:textId="77777777" w:rsidR="00F61094" w:rsidRPr="00F61094" w:rsidRDefault="00F61094">
            <w:pPr>
              <w:jc w:val="center"/>
            </w:pPr>
            <w:r w:rsidRPr="00F61094">
              <w:t>Strategy (</w:t>
            </w:r>
            <w:r w:rsidRPr="00F61094">
              <w:rPr>
                <w:b/>
                <w:bCs/>
              </w:rPr>
              <w:t>O-S</w:t>
            </w:r>
            <w:r w:rsidRPr="00F61094">
              <w:t>), Agility (O-A), Business Capabilities (</w:t>
            </w:r>
            <w:r w:rsidRPr="00F61094">
              <w:rPr>
                <w:b/>
                <w:bCs/>
              </w:rPr>
              <w:t>O-BC</w:t>
            </w:r>
            <w:r w:rsidRPr="00F61094">
              <w:t>), Culture (</w:t>
            </w:r>
            <w:r w:rsidRPr="00F61094">
              <w:rPr>
                <w:b/>
                <w:bCs/>
              </w:rPr>
              <w:t>O-C</w:t>
            </w:r>
            <w:r w:rsidRPr="00F61094">
              <w:t>), Empowerment (O-E), Collaboration (</w:t>
            </w:r>
            <w:r w:rsidRPr="00F61094">
              <w:rPr>
                <w:b/>
                <w:bCs/>
              </w:rPr>
              <w:t>O-COL</w:t>
            </w:r>
            <w:r w:rsidRPr="00F61094">
              <w:t>), Automation (</w:t>
            </w:r>
            <w:r w:rsidRPr="00F61094">
              <w:rPr>
                <w:b/>
              </w:rPr>
              <w:t>O-AU</w:t>
            </w:r>
            <w:r w:rsidRPr="00F61094">
              <w:t>), Velocity (</w:t>
            </w:r>
            <w:r w:rsidRPr="00F61094">
              <w:rPr>
                <w:b/>
              </w:rPr>
              <w:t>O-V</w:t>
            </w:r>
            <w:r w:rsidRPr="00F61094">
              <w:t>), Simplicity (O-SI), Ecosystem (O-EC), Engagement (</w:t>
            </w:r>
            <w:r w:rsidRPr="00F61094">
              <w:rPr>
                <w:b/>
                <w:bCs/>
              </w:rPr>
              <w:t>O-EN</w:t>
            </w:r>
            <w:r w:rsidRPr="00F61094">
              <w:t>), Journey (</w:t>
            </w:r>
            <w:r w:rsidRPr="00F61094">
              <w:rPr>
                <w:b/>
                <w:bCs/>
              </w:rPr>
              <w:t>O-J</w:t>
            </w:r>
            <w:r w:rsidRPr="00F61094">
              <w:t>)</w:t>
            </w:r>
          </w:p>
        </w:tc>
      </w:tr>
    </w:tbl>
    <w:p w14:paraId="1707F7CC" w14:textId="3B2899BB" w:rsidR="00F61094" w:rsidRDefault="00F61094" w:rsidP="00F61094">
      <w:pPr>
        <w:jc w:val="center"/>
        <w:rPr>
          <w:ins w:id="484" w:author="Author"/>
        </w:rPr>
      </w:pPr>
      <w:del w:id="485" w:author="Author">
        <w:r w:rsidDel="00E82BE7">
          <w:rPr>
            <w:noProof/>
          </w:rPr>
          <w:drawing>
            <wp:inline distT="0" distB="0" distL="0" distR="0" wp14:anchorId="71FB0120" wp14:editId="1F9E803D">
              <wp:extent cx="4186555" cy="3795621"/>
              <wp:effectExtent l="0" t="0" r="444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ell phone&#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4232220" cy="3837021"/>
                      </a:xfrm>
                      <a:prstGeom prst="rect">
                        <a:avLst/>
                      </a:prstGeom>
                      <a:noFill/>
                      <a:ln>
                        <a:noFill/>
                      </a:ln>
                      <a:extLst>
                        <a:ext uri="{53640926-AAD7-44D8-BBD7-CCE9431645EC}">
                          <a14:shadowObscured xmlns:a14="http://schemas.microsoft.com/office/drawing/2010/main"/>
                        </a:ext>
                      </a:extLst>
                    </pic:spPr>
                  </pic:pic>
                </a:graphicData>
              </a:graphic>
            </wp:inline>
          </w:drawing>
        </w:r>
      </w:del>
    </w:p>
    <w:p w14:paraId="77846F71" w14:textId="735EC655" w:rsidR="00E82BE7" w:rsidRDefault="00E82BE7" w:rsidP="00F61094">
      <w:pPr>
        <w:jc w:val="center"/>
      </w:pPr>
      <w:ins w:id="486" w:author="Author">
        <w:r>
          <w:rPr>
            <w:noProof/>
          </w:rPr>
          <w:lastRenderedPageBreak/>
          <w:drawing>
            <wp:inline distT="0" distB="0" distL="0" distR="0" wp14:anchorId="36F8C0AD" wp14:editId="584A27B1">
              <wp:extent cx="5731510" cy="5152390"/>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152390"/>
                      </a:xfrm>
                      <a:prstGeom prst="rect">
                        <a:avLst/>
                      </a:prstGeom>
                      <a:noFill/>
                      <a:ln>
                        <a:noFill/>
                      </a:ln>
                    </pic:spPr>
                  </pic:pic>
                </a:graphicData>
              </a:graphic>
            </wp:inline>
          </w:drawing>
        </w:r>
      </w:ins>
    </w:p>
    <w:p w14:paraId="27BA0169" w14:textId="77777777" w:rsidR="00F61094" w:rsidRDefault="00F61094" w:rsidP="00F172E6">
      <w:pPr>
        <w:pStyle w:val="Heading1"/>
        <w:pageBreakBefore/>
        <w:numPr>
          <w:ilvl w:val="0"/>
          <w:numId w:val="1"/>
        </w:numPr>
        <w:spacing w:line="256" w:lineRule="auto"/>
        <w:ind w:left="431" w:hanging="431"/>
      </w:pPr>
      <w:bookmarkStart w:id="487" w:name="_Toc30285258"/>
      <w:bookmarkStart w:id="488" w:name="_Toc92817356"/>
      <w:r>
        <w:lastRenderedPageBreak/>
        <w:t>Framework – Outcome Phases</w:t>
      </w:r>
      <w:bookmarkEnd w:id="487"/>
      <w:r>
        <w:t xml:space="preserve"> and Outcome Spikes</w:t>
      </w:r>
      <w:bookmarkEnd w:id="488"/>
      <w:r>
        <w:t xml:space="preserve"> </w:t>
      </w:r>
    </w:p>
    <w:p w14:paraId="25D4EABE" w14:textId="21C230C9" w:rsidR="00F61094" w:rsidRDefault="00F61094" w:rsidP="00F61094">
      <w:r>
        <w:t xml:space="preserve">The Engagement Framework is divided into four phases as a cyclical model, based on those used </w:t>
      </w:r>
      <w:r w:rsidR="007979B1">
        <w:t xml:space="preserve">universally </w:t>
      </w:r>
      <w:r>
        <w:t>for control, change, problem solving and critical thinking, and originally based around PLAN, DO, CHECK, ACT after Dem</w:t>
      </w:r>
      <w:del w:id="489" w:author="Author">
        <w:r w:rsidDel="00F61094">
          <w:delText>m</w:delText>
        </w:r>
      </w:del>
      <w:r>
        <w:t>ing and Shew</w:t>
      </w:r>
      <w:ins w:id="490" w:author="Author">
        <w:r w:rsidR="77A49325">
          <w:t>h</w:t>
        </w:r>
      </w:ins>
      <w:r>
        <w:t xml:space="preserve">art. </w:t>
      </w:r>
      <w:hyperlink r:id="rId17">
        <w:r w:rsidRPr="6A248372">
          <w:rPr>
            <w:rStyle w:val="Hyperlink"/>
          </w:rPr>
          <w:t>https://en.wikipedia.org/wiki/PDCA</w:t>
        </w:r>
      </w:hyperlink>
      <w:r>
        <w:t xml:space="preserve"> </w:t>
      </w:r>
    </w:p>
    <w:p w14:paraId="743E4D71" w14:textId="77777777" w:rsidR="00F61094" w:rsidRDefault="00F61094" w:rsidP="00F61094">
      <w:r>
        <w:t xml:space="preserve">The phases or focus areas are used to provide outcome focus to the architecture and business and start with the digital customer (or citizen in government). The phases are broken up by outcome spikes which represent </w:t>
      </w:r>
      <w:commentRangeStart w:id="491"/>
      <w:r>
        <w:t>change</w:t>
      </w:r>
      <w:commentRangeEnd w:id="491"/>
      <w:r w:rsidR="00E1274C">
        <w:rPr>
          <w:rStyle w:val="CommentReference"/>
        </w:rPr>
        <w:commentReference w:id="491"/>
      </w:r>
      <w:r>
        <w:t xml:space="preserve"> happening both inside and outside of the organization and which break the cycle up into visible stages for both the internal and external stakeholder. </w:t>
      </w:r>
    </w:p>
    <w:p w14:paraId="152DE0C3" w14:textId="77777777" w:rsidR="00F61094" w:rsidRDefault="00F61094" w:rsidP="00F61094">
      <w:commentRangeStart w:id="492"/>
      <w:r>
        <w:t>How</w:t>
      </w:r>
      <w:commentRangeEnd w:id="492"/>
      <w:r w:rsidR="00636418">
        <w:rPr>
          <w:rStyle w:val="CommentReference"/>
        </w:rPr>
        <w:commentReference w:id="492"/>
      </w:r>
      <w:r>
        <w:t xml:space="preserve"> does an architect first establish a process for identifying and selecting the right projects for implementation?  How does she convince business partners that the first solution presented is not necessarily the one which will deliver the best value?  How does a technical team describe a roadmap for moving to the cloud for certain systems?  How does a business partner identify enough components of design to start and see an agile development team through to a solution in production?</w:t>
      </w:r>
    </w:p>
    <w:p w14:paraId="1C14644C" w14:textId="77777777" w:rsidR="00F61094" w:rsidRDefault="00F61094" w:rsidP="00F61094">
      <w:r>
        <w:t>This section will describe the engagement model – the set of processes and practices the architect will use to operationalize interactions with other roles and teams and implement the rhythm of the architectural approach.  A model - like this engagement model - gives the professional a reference of the most common way her or his peers make sense of a complex environment, whether the architect may be new to an organization or looking to grow the maturity within that organization.  Often a model may form the basis for putting in place practices when no previous model existed or to come up with replacement to ineffective practice.  A model also provides a path to certain outcomes which may be desirable such as improved return on investments, faster decision making and more flexible solutions for future growth.</w:t>
      </w:r>
    </w:p>
    <w:p w14:paraId="555867B6" w14:textId="77777777" w:rsidR="00F61094" w:rsidRDefault="00F61094" w:rsidP="00F61094">
      <w:pPr>
        <w:rPr>
          <w:b/>
          <w:bCs/>
        </w:rPr>
      </w:pPr>
      <w:r>
        <w:rPr>
          <w:b/>
          <w:bCs/>
        </w:rPr>
        <w:t>Description</w:t>
      </w:r>
    </w:p>
    <w:p w14:paraId="3B8FA27C" w14:textId="25A7124C" w:rsidR="00F61094" w:rsidRDefault="00F61094" w:rsidP="00F61094">
      <w:r>
        <w:t xml:space="preserve">The engagement model is a combination of </w:t>
      </w:r>
      <w:r w:rsidR="00B35EB4">
        <w:t>four</w:t>
      </w:r>
      <w:r>
        <w:t>, interconnected “sub-models” – the first, the outcome model is used to describe the outcomes an organization hopes to achieve as well as the phases necessary to achieve it; one to address the operations of an architecture team, the how the practice of architecture gets done; a third model to understand why we perform the architecture effort and how value is perceived in the organization; and a fourth model describing who the architecture team is, the roles and how to scale the team.  Finally, the engagement model addresses the process steps in the diagram above – a nominal lifecycle – which can be implemented in whole or in part by an organization or can be used to provide continuity between common prescriptive lifecycles used by different teams.</w:t>
      </w:r>
    </w:p>
    <w:p w14:paraId="4B4869E8" w14:textId="3DB76A91" w:rsidR="00F61094" w:rsidRDefault="00F61094" w:rsidP="00F61094">
      <w:r>
        <w:t xml:space="preserve">The engagement model has at its </w:t>
      </w:r>
      <w:del w:id="493" w:author="Author">
        <w:r w:rsidDel="00E82BE7">
          <w:delText>centre</w:delText>
        </w:r>
      </w:del>
      <w:ins w:id="494" w:author="Author">
        <w:r w:rsidR="00E82BE7">
          <w:t>center</w:t>
        </w:r>
      </w:ins>
      <w:r>
        <w:t xml:space="preserve"> the architecture roles, surrounded by these four sub-models for people, value and operations, outcomes.  These each evolve through a lifecycle, or sequence of phases, describing how most digital systems evolve from concept to deployment and value realization.  </w:t>
      </w:r>
    </w:p>
    <w:p w14:paraId="3413BA0E" w14:textId="77777777" w:rsidR="00F61094" w:rsidRDefault="00F61094" w:rsidP="00F172E6">
      <w:pPr>
        <w:pStyle w:val="Heading2"/>
        <w:numPr>
          <w:ilvl w:val="1"/>
          <w:numId w:val="1"/>
        </w:numPr>
        <w:spacing w:line="256" w:lineRule="auto"/>
      </w:pPr>
      <w:bookmarkStart w:id="495" w:name="_Toc30285259"/>
      <w:bookmarkStart w:id="496" w:name="_Toc92817357"/>
      <w:r>
        <w:t>Imagine – Digital Customer</w:t>
      </w:r>
      <w:bookmarkEnd w:id="495"/>
      <w:bookmarkEnd w:id="496"/>
    </w:p>
    <w:p w14:paraId="73D57D94" w14:textId="77777777" w:rsidR="00F61094" w:rsidRDefault="00F61094" w:rsidP="00F61094">
      <w:commentRangeStart w:id="497"/>
      <w:r>
        <w:t>First digital systems are concepts</w:t>
      </w:r>
      <w:commentRangeEnd w:id="497"/>
      <w:r w:rsidR="00BD5B90">
        <w:rPr>
          <w:rStyle w:val="CommentReference"/>
        </w:rPr>
        <w:commentReference w:id="497"/>
      </w:r>
      <w:r>
        <w:t xml:space="preserve">, in the imagination of an organization’s (potential) customers or business partners.  In the thinking phase we participate in and drive innovation and an understanding of the direction of the organization and how technology impacts its primary objectives in its markets, its products, and its capabilities.  The architect will apply techniques such </w:t>
      </w:r>
      <w:r>
        <w:lastRenderedPageBreak/>
        <w:t xml:space="preserve">as business envisioning, customer journeys or service thinking to understand the relative merits of each concept in a structured evaluation, possibly an innovation review.  </w:t>
      </w:r>
    </w:p>
    <w:p w14:paraId="027B5AAD" w14:textId="616CF7B8" w:rsidR="00F61094" w:rsidRDefault="00F61094" w:rsidP="00F61094">
      <w:r>
        <w:t xml:space="preserve">The digital customer, also digital citizen in government, is the driving force for digital transformation. All innovation starts with creating value for the customer and to do so the architect must understand the ecosystem in which the customer thinks and acts, their journey through their interactions with the </w:t>
      </w:r>
      <w:del w:id="498" w:author="Author">
        <w:r w:rsidDel="00E82BE7">
          <w:delText>organisation</w:delText>
        </w:r>
      </w:del>
      <w:ins w:id="499" w:author="Author">
        <w:r w:rsidR="00E82BE7">
          <w:t>organization</w:t>
        </w:r>
      </w:ins>
      <w:r>
        <w:t xml:space="preserve"> and their engagement in the process. The architect team works to achieve innovation in business and employee engagement to create value for the </w:t>
      </w:r>
      <w:commentRangeStart w:id="500"/>
      <w:r>
        <w:t>customer</w:t>
      </w:r>
      <w:commentRangeEnd w:id="500"/>
      <w:r w:rsidR="00AC021B">
        <w:rPr>
          <w:rStyle w:val="CommentReference"/>
        </w:rPr>
        <w:commentReference w:id="500"/>
      </w:r>
      <w:r>
        <w:t xml:space="preserve">. </w:t>
      </w:r>
    </w:p>
    <w:p w14:paraId="5152485B" w14:textId="4DA601AC" w:rsidR="00F61094" w:rsidRDefault="004162F9" w:rsidP="00F61094">
      <w:r>
        <w:t xml:space="preserve"> </w:t>
      </w:r>
      <w:r w:rsidRPr="004162F9">
        <w:rPr>
          <w:highlight w:val="yellow"/>
        </w:rPr>
        <w:t>-----------------------------</w:t>
      </w:r>
      <w:r>
        <w:t xml:space="preserve">                                      </w:t>
      </w:r>
    </w:p>
    <w:p w14:paraId="5CAEBD07" w14:textId="77777777" w:rsidR="00F61094" w:rsidRDefault="00F61094" w:rsidP="00F172E6">
      <w:pPr>
        <w:pStyle w:val="Heading2"/>
        <w:numPr>
          <w:ilvl w:val="1"/>
          <w:numId w:val="1"/>
        </w:numPr>
        <w:spacing w:line="256" w:lineRule="auto"/>
      </w:pPr>
      <w:bookmarkStart w:id="501" w:name="_Toc30285260"/>
      <w:bookmarkStart w:id="502" w:name="_Toc92817358"/>
      <w:r>
        <w:t>Become – Digital Business</w:t>
      </w:r>
      <w:bookmarkEnd w:id="501"/>
      <w:bookmarkEnd w:id="502"/>
    </w:p>
    <w:p w14:paraId="36968A96" w14:textId="77777777" w:rsidR="00F61094" w:rsidRDefault="00F61094" w:rsidP="00F61094">
      <w:r>
        <w:t xml:space="preserve">As we understand how digital systems work within existing or new business models, they take shape with a specific vision and scope.  We change certain technology strategies and certain business processes in ways that impact the ecosystem of customers the involvement of our customer experience and their journey with our company.  The architect applies envisioning and goal-setting techniques to define the business case for a new solution and assesses our alternatives.  </w:t>
      </w:r>
    </w:p>
    <w:p w14:paraId="2C6A01D1" w14:textId="6F325034" w:rsidR="00F61094" w:rsidRDefault="00F61094" w:rsidP="00F61094">
      <w:r>
        <w:t xml:space="preserve">Digital business is derived from the native digital companies that have formed over the last two decades. Building a digital business requires a deep understanding of how technology impacts business models and the capabilities necessary to implement them. From digital health to SAAS companies the digital business focuses on business agility and strategy to allow it to compete for the digital customer. The architects work to transform the business model to achieve customer driven outcomes. The digital business also achieves a new level of sophistication and capability for the digital employee. </w:t>
      </w:r>
    </w:p>
    <w:p w14:paraId="79D48B89" w14:textId="77777777" w:rsidR="00F61094" w:rsidRDefault="00F61094" w:rsidP="00F172E6">
      <w:pPr>
        <w:pStyle w:val="Heading2"/>
        <w:numPr>
          <w:ilvl w:val="1"/>
          <w:numId w:val="1"/>
        </w:numPr>
        <w:spacing w:line="256" w:lineRule="auto"/>
      </w:pPr>
      <w:bookmarkStart w:id="503" w:name="_Toc30285261"/>
      <w:bookmarkStart w:id="504" w:name="_Toc92817359"/>
      <w:r>
        <w:t>Achieve – Digital Employee</w:t>
      </w:r>
      <w:bookmarkEnd w:id="503"/>
      <w:bookmarkEnd w:id="504"/>
    </w:p>
    <w:p w14:paraId="69F9F416" w14:textId="77777777" w:rsidR="00F61094" w:rsidRDefault="00F61094" w:rsidP="00F61094">
      <w:r>
        <w:t>Having selected a solution approach, the architect works within the organization’s culture to establish a team to implement and uses design techniques to socialize the key aspects.  We look at the utilization of these changes how they’ve spread through the digital employee, based and how they’re being adopted by different groups and by the customer themselves.</w:t>
      </w:r>
    </w:p>
    <w:p w14:paraId="25C37ECE" w14:textId="77777777" w:rsidR="00F61094" w:rsidRDefault="00F61094" w:rsidP="00F61094">
      <w:r>
        <w:t xml:space="preserve">Achieving a digital employee is no easy task but absolutely necessary in operating a digital business for its customers. Workforce dynamics and culture are all equally different in a transformed business model with its customers. Everything from collaboration to decision making are changed as the business pushes further and further to empower its employees at the edges. The promise of a digital employee is one that can deliver fully on the business model while maintaining operational excellence. </w:t>
      </w:r>
    </w:p>
    <w:p w14:paraId="6EDA7E32" w14:textId="77777777" w:rsidR="00F61094" w:rsidRDefault="00F61094" w:rsidP="00F172E6">
      <w:pPr>
        <w:pStyle w:val="Heading2"/>
        <w:numPr>
          <w:ilvl w:val="1"/>
          <w:numId w:val="1"/>
        </w:numPr>
        <w:spacing w:line="256" w:lineRule="auto"/>
      </w:pPr>
      <w:bookmarkStart w:id="505" w:name="_Toc30285262"/>
      <w:bookmarkStart w:id="506" w:name="_Toc92817360"/>
      <w:r>
        <w:t>Maximise – Digital Operations</w:t>
      </w:r>
      <w:bookmarkEnd w:id="505"/>
      <w:bookmarkEnd w:id="506"/>
    </w:p>
    <w:p w14:paraId="4F284078" w14:textId="77777777" w:rsidR="00F61094" w:rsidRDefault="00F61094" w:rsidP="00F61094">
      <w:r>
        <w:t>As the product or solution is implemented, the architect looks to the future – ensuring that the organization is ready for the solution (change management), that the solution is ready for the environment (DevOps), and that the stakeholders can realize the benefits (value realization and governance).  We look at improving and augmenting our operational excellence by reviewing these changes to invest in the next phase of thinking, changing, using, and reviewing.</w:t>
      </w:r>
    </w:p>
    <w:p w14:paraId="28C2FE3D" w14:textId="77777777" w:rsidR="00F61094" w:rsidRDefault="00F61094" w:rsidP="00F61094">
      <w:r>
        <w:t xml:space="preserve">Digital operations from DevOps through change management are absolutely necessary to maximize the value delivery from Customer, Business, and Employee. Creating a modern landscape for digital operations and ensuring that technical debt remains low or that it is being serviced properly allows the achievement of velocity, simplicity (to the extent possible) and automation are delivered to the </w:t>
      </w:r>
      <w:r>
        <w:lastRenderedPageBreak/>
        <w:t xml:space="preserve">organization. The goal of the architecture team is to achieve these outcomes from the single team level all the way through the group’s total outcome set. </w:t>
      </w:r>
    </w:p>
    <w:p w14:paraId="5F978843" w14:textId="77777777" w:rsidR="00F61094" w:rsidRDefault="00F61094" w:rsidP="00F172E6">
      <w:pPr>
        <w:pStyle w:val="Heading1"/>
        <w:pageBreakBefore/>
        <w:numPr>
          <w:ilvl w:val="0"/>
          <w:numId w:val="1"/>
        </w:numPr>
        <w:spacing w:line="256" w:lineRule="auto"/>
        <w:ind w:left="431" w:hanging="431"/>
      </w:pPr>
      <w:bookmarkStart w:id="507" w:name="_Toc30285263"/>
      <w:bookmarkStart w:id="508" w:name="_Toc92817361"/>
      <w:r>
        <w:lastRenderedPageBreak/>
        <w:t>Outcome Spikes</w:t>
      </w:r>
      <w:bookmarkEnd w:id="507"/>
      <w:bookmarkEnd w:id="508"/>
    </w:p>
    <w:p w14:paraId="5353504D" w14:textId="77777777" w:rsidR="00F61094" w:rsidRDefault="00F61094" w:rsidP="00F61094">
      <w:r>
        <w:t xml:space="preserve">Each of these phases may overlap as they are implemented, and each often has a defined synchronization point – illustrated by the “spikes” – towards the end, to ensure that the team and the stakeholders are all in </w:t>
      </w:r>
      <w:commentRangeStart w:id="509"/>
      <w:r>
        <w:t>agreement</w:t>
      </w:r>
      <w:commentRangeEnd w:id="509"/>
      <w:r w:rsidR="009A4797">
        <w:rPr>
          <w:rStyle w:val="CommentReference"/>
        </w:rPr>
        <w:commentReference w:id="509"/>
      </w:r>
      <w:r>
        <w:t xml:space="preserve">.  </w:t>
      </w:r>
    </w:p>
    <w:p w14:paraId="3E3C6B45" w14:textId="77777777" w:rsidR="00F61094" w:rsidRDefault="00F61094" w:rsidP="00F61094">
      <w:r>
        <w:t>These spikes represent change points within an organization and may be visible outside as well.  The spikes are Innovation, Transformation, Utilization and Measurement. Innovation and disruption occur both on purpose (from the inside) and from the outside-in and are a direct result of digital strategy. Transformative change also occurs both from the outside and within, indicating what is coming. Utilization (first use) and measurement and are used both positively and negatively by both employees as well as customers, suppliers, partners and the marketplace at large. Together, these four points in the lifecycle determine how rapidly an organization achieves its digital transformation outcomes.</w:t>
      </w:r>
    </w:p>
    <w:p w14:paraId="2EEC12FB" w14:textId="77777777" w:rsidR="00F61094" w:rsidRDefault="00F61094" w:rsidP="00F61094">
      <w:r>
        <w:t>You may look at this initially and see a lifecycle model; after delving into the sections you have the most use for initially, you may return to this model and find quality and maturity aspects to bring to your growing practice.  As a mature architect, you may contribute back to the model your own experiences combining models in your organization and creating a collaborative solution design process.  Through your growth as an architect, the concepts in this engagement model will be explored, brought into your personal practice, and expanded as you adapt them in your organization.</w:t>
      </w:r>
    </w:p>
    <w:p w14:paraId="31A0E3A7" w14:textId="77777777" w:rsidR="00F61094" w:rsidRDefault="00F61094" w:rsidP="00F61094"/>
    <w:p w14:paraId="044A478D" w14:textId="30197211" w:rsidR="00F61094" w:rsidRDefault="00F61094" w:rsidP="00F172E6">
      <w:pPr>
        <w:pStyle w:val="Heading2"/>
        <w:numPr>
          <w:ilvl w:val="1"/>
          <w:numId w:val="1"/>
        </w:numPr>
        <w:spacing w:line="256" w:lineRule="auto"/>
      </w:pPr>
      <w:bookmarkStart w:id="510" w:name="_Toc30285264"/>
      <w:del w:id="511" w:author="Author">
        <w:r w:rsidDel="004C6CDF">
          <w:delText>Innovation</w:delText>
        </w:r>
      </w:del>
      <w:bookmarkStart w:id="512" w:name="_Toc92817362"/>
      <w:bookmarkEnd w:id="510"/>
      <w:ins w:id="513" w:author="Author">
        <w:r w:rsidR="004C6CDF">
          <w:t>Innovate</w:t>
        </w:r>
      </w:ins>
      <w:bookmarkEnd w:id="512"/>
    </w:p>
    <w:p w14:paraId="30A7A372" w14:textId="77777777" w:rsidR="00F61094" w:rsidRDefault="00F61094" w:rsidP="00F61094">
      <w:r>
        <w:t>The IT Architecture Organisation is in an exploratory mode, it is identifying areas of creativity and solutions to improve the current organisation state.</w:t>
      </w:r>
    </w:p>
    <w:p w14:paraId="2A36213C" w14:textId="4DE4C350" w:rsidR="00F61094" w:rsidRDefault="00F61094" w:rsidP="00F61094">
      <w:r>
        <w:t xml:space="preserve">PP: Innovation is constantly occurring both inside and outside of the organization. An organizations ability to harness innovation and convert it to strategy within its current business model or by creating new ones, defines its ability to survive through creating value for its customers. Digital innovation is the focus of the </w:t>
      </w:r>
      <w:del w:id="514" w:author="Author">
        <w:r w:rsidDel="004C6CDF">
          <w:delText>ITABoK</w:delText>
        </w:r>
      </w:del>
      <w:ins w:id="515" w:author="Author">
        <w:r w:rsidR="004C6CDF">
          <w:t>BTABoK</w:t>
        </w:r>
      </w:ins>
      <w:r>
        <w:t xml:space="preserve"> and the architect teams ability to create and harness it into an effective digital strategy at the multiple scopes in the organization. The team should view its primary focus as the ability to bring the highest total amount of successful digital innovation through transformation and into utilization. </w:t>
      </w:r>
    </w:p>
    <w:p w14:paraId="79A5C5F2" w14:textId="77777777" w:rsidR="00F61094" w:rsidRDefault="00F61094" w:rsidP="00F61094"/>
    <w:p w14:paraId="67A7DC3C" w14:textId="79CA2172" w:rsidR="00F61094" w:rsidRDefault="00F61094" w:rsidP="00F172E6">
      <w:pPr>
        <w:pStyle w:val="Heading2"/>
        <w:numPr>
          <w:ilvl w:val="1"/>
          <w:numId w:val="1"/>
        </w:numPr>
        <w:spacing w:line="256" w:lineRule="auto"/>
      </w:pPr>
      <w:bookmarkStart w:id="516" w:name="_Toc30285265"/>
      <w:del w:id="517" w:author="Author">
        <w:r w:rsidDel="004C6CDF">
          <w:delText>Transformation</w:delText>
        </w:r>
      </w:del>
      <w:bookmarkStart w:id="518" w:name="_Toc92817363"/>
      <w:bookmarkEnd w:id="516"/>
      <w:ins w:id="519" w:author="Author">
        <w:r w:rsidR="004C6CDF">
          <w:t>Transform</w:t>
        </w:r>
      </w:ins>
      <w:bookmarkEnd w:id="518"/>
    </w:p>
    <w:p w14:paraId="2DB8C570" w14:textId="3DB4A71F" w:rsidR="00F61094" w:rsidRDefault="00F61094" w:rsidP="00F61094">
      <w:r>
        <w:t xml:space="preserve">Transformation in the </w:t>
      </w:r>
      <w:del w:id="520" w:author="Author">
        <w:r w:rsidDel="004C6CDF">
          <w:delText>ITABoK</w:delText>
        </w:r>
      </w:del>
      <w:ins w:id="521" w:author="Author">
        <w:r w:rsidR="004C6CDF">
          <w:t>BTABoK</w:t>
        </w:r>
      </w:ins>
      <w:r>
        <w:t xml:space="preserve"> is the underlying structural changes necessary for an </w:t>
      </w:r>
      <w:del w:id="522" w:author="Author">
        <w:r w:rsidDel="004C6CDF">
          <w:delText>organisation</w:delText>
        </w:r>
      </w:del>
      <w:ins w:id="523" w:author="Author">
        <w:r w:rsidR="004C6CDF">
          <w:t>organization</w:t>
        </w:r>
      </w:ins>
      <w:r>
        <w:t xml:space="preserve"> to create maximum value from digital technology within its business model. Transformation is also not a static outcome or event. It is a consistent and constant momentum to create a better business to create value for the customer or citizen. Every project or product team deals with transformation and the entire architecture team must be constantly driving to ensure maximum delivered value through digital transformation. </w:t>
      </w:r>
    </w:p>
    <w:p w14:paraId="247B12C9" w14:textId="77777777" w:rsidR="00F61094" w:rsidRDefault="00F61094" w:rsidP="00F61094">
      <w:r>
        <w:t xml:space="preserve">Digital transformation requires a significant shift in the mindset of both technical and non-technical employees and is being demanded by an every more sophisticated digital customer. The architect team is responsible as a kind of technical product owner for the delivery of this change throughout the organization. </w:t>
      </w:r>
    </w:p>
    <w:p w14:paraId="4620EAA6" w14:textId="33358805" w:rsidR="00F61094" w:rsidRDefault="00F61094" w:rsidP="00F172E6">
      <w:pPr>
        <w:pStyle w:val="Heading2"/>
        <w:numPr>
          <w:ilvl w:val="1"/>
          <w:numId w:val="1"/>
        </w:numPr>
        <w:spacing w:line="256" w:lineRule="auto"/>
      </w:pPr>
      <w:bookmarkStart w:id="524" w:name="_Toc30285266"/>
      <w:del w:id="525" w:author="Author">
        <w:r w:rsidDel="004C6CDF">
          <w:lastRenderedPageBreak/>
          <w:delText>Utilisation</w:delText>
        </w:r>
      </w:del>
      <w:bookmarkStart w:id="526" w:name="_Toc92817364"/>
      <w:bookmarkEnd w:id="524"/>
      <w:ins w:id="527" w:author="Author">
        <w:r w:rsidR="004C6CDF">
          <w:t>Utilize</w:t>
        </w:r>
      </w:ins>
      <w:bookmarkEnd w:id="526"/>
    </w:p>
    <w:p w14:paraId="77D6CCA0" w14:textId="001AEEE6" w:rsidR="00F61094" w:rsidRDefault="00F61094" w:rsidP="00F61094">
      <w:r>
        <w:t xml:space="preserve">The IT Architecture </w:t>
      </w:r>
      <w:del w:id="528" w:author="Author">
        <w:r w:rsidDel="004C6CDF">
          <w:delText>Organisation</w:delText>
        </w:r>
      </w:del>
      <w:ins w:id="529" w:author="Author">
        <w:r w:rsidR="004C6CDF">
          <w:t>Organization</w:t>
        </w:r>
      </w:ins>
      <w:r>
        <w:t xml:space="preserve"> has successfully completed the activities and changes.   The </w:t>
      </w:r>
      <w:del w:id="530" w:author="Author">
        <w:r w:rsidDel="004C6CDF">
          <w:delText>organisation</w:delText>
        </w:r>
      </w:del>
      <w:ins w:id="531" w:author="Author">
        <w:r w:rsidR="004C6CDF">
          <w:t>organization</w:t>
        </w:r>
      </w:ins>
      <w:r>
        <w:t xml:space="preserve"> is using the current state in line with the improvement objectives.</w:t>
      </w:r>
    </w:p>
    <w:p w14:paraId="06750CAA" w14:textId="1AF55EFF" w:rsidR="00F61094" w:rsidRDefault="00F61094" w:rsidP="00F61094">
      <w:r>
        <w:t xml:space="preserve">PP: Much like the other spikes, utilization is an ongoing process. Utilization is the usage patterns of employees, customers, suppliers, partners and even other systems, where the usage represents both positive and negative outcomes which are consistently being measure either officially or unofficially. These usage patterns define the overall success of the digital transformation and business model. They are measured constantly and concurrently. </w:t>
      </w:r>
    </w:p>
    <w:p w14:paraId="53739705" w14:textId="3E2270F5" w:rsidR="00F61094" w:rsidRDefault="0096686E" w:rsidP="00F61094">
      <w:r>
        <w:t xml:space="preserve">DS: </w:t>
      </w:r>
      <w:r w:rsidR="001405C0">
        <w:t xml:space="preserve">this also </w:t>
      </w:r>
      <w:r w:rsidR="009A3112">
        <w:t xml:space="preserve">marks the beginning of </w:t>
      </w:r>
      <w:r w:rsidR="001405C0">
        <w:t xml:space="preserve"> a necessary period of “</w:t>
      </w:r>
      <w:r w:rsidR="00B50811">
        <w:t xml:space="preserve">digital </w:t>
      </w:r>
      <w:r w:rsidR="001405C0">
        <w:t xml:space="preserve">operation” </w:t>
      </w:r>
      <w:r w:rsidR="00B50811">
        <w:t>so a</w:t>
      </w:r>
      <w:r w:rsidR="005B0347">
        <w:t xml:space="preserve"> break-even point is achieved and </w:t>
      </w:r>
      <w:r w:rsidR="001405C0">
        <w:t>the purported ROI is realized</w:t>
      </w:r>
      <w:r w:rsidR="009A3112">
        <w:t xml:space="preserve"> as a benefit to the organization.</w:t>
      </w:r>
      <w:r w:rsidR="00542351">
        <w:t xml:space="preserve"> </w:t>
      </w:r>
    </w:p>
    <w:p w14:paraId="14757CAD" w14:textId="0F09983D" w:rsidR="00F61094" w:rsidRDefault="00F61094" w:rsidP="00F172E6">
      <w:pPr>
        <w:pStyle w:val="Heading2"/>
        <w:numPr>
          <w:ilvl w:val="1"/>
          <w:numId w:val="1"/>
        </w:numPr>
        <w:spacing w:line="256" w:lineRule="auto"/>
      </w:pPr>
      <w:bookmarkStart w:id="532" w:name="_Toc92817365"/>
      <w:bookmarkStart w:id="533" w:name="_Toc30285267"/>
      <w:r>
        <w:t>Measure</w:t>
      </w:r>
      <w:bookmarkEnd w:id="532"/>
      <w:del w:id="534" w:author="Author">
        <w:r w:rsidDel="004C6CDF">
          <w:delText>ment</w:delText>
        </w:r>
      </w:del>
      <w:bookmarkEnd w:id="533"/>
    </w:p>
    <w:p w14:paraId="05F36F16" w14:textId="297F4E6B" w:rsidR="00F61094" w:rsidRDefault="00F61094" w:rsidP="00F61094">
      <w:r>
        <w:t xml:space="preserve">Measurement is a set of techniques used to identify positive and negative outcomes throughout the entire change management lifecycle. It is done both officially and unofficially at many levels of scope with the goal of having measurements that roll up into higher levels and form a set of clear indicators of technology contribution to value outcomes. Further levels of measures include the set of external measures used to evaluate the health of a company or a government. As architects measure become a critical factor in understanding the efficacy of technology and business models and are primarily understood through the Value Model. </w:t>
      </w:r>
    </w:p>
    <w:p w14:paraId="66F94893" w14:textId="77777777" w:rsidR="00F61094" w:rsidRDefault="00F61094" w:rsidP="00F61094"/>
    <w:p w14:paraId="04622857" w14:textId="5D3165F2" w:rsidR="00F61094" w:rsidRDefault="00F61094" w:rsidP="00F172E6">
      <w:pPr>
        <w:pStyle w:val="Heading1"/>
        <w:pageBreakBefore/>
        <w:numPr>
          <w:ilvl w:val="0"/>
          <w:numId w:val="1"/>
        </w:numPr>
        <w:spacing w:line="256" w:lineRule="auto"/>
        <w:ind w:left="431" w:hanging="431"/>
      </w:pPr>
      <w:bookmarkStart w:id="535" w:name="_Toc30285268"/>
      <w:bookmarkStart w:id="536" w:name="_Toc92817366"/>
      <w:r>
        <w:lastRenderedPageBreak/>
        <w:t>Architecture Roles</w:t>
      </w:r>
      <w:bookmarkEnd w:id="535"/>
      <w:r w:rsidR="00FA7922">
        <w:t xml:space="preserve"> (A</w:t>
      </w:r>
      <w:r w:rsidR="00055137">
        <w:t>R)</w:t>
      </w:r>
      <w:bookmarkEnd w:id="536"/>
    </w:p>
    <w:p w14:paraId="07083D2F" w14:textId="181162B1" w:rsidR="00F61094" w:rsidRDefault="00F61094" w:rsidP="00F61094">
      <w:r>
        <w:t>This section outlines the definitions for the major IT Architect Roles in IASA.  The Iasa default job descriptions are published as an aid to organizations setting up or reorganizing their architecture practice. These job descriptions in combination with the Iasa skills taxonomy, engagement model, training and certifications serve as the baseline by which organizations may define a robust architecture practice with balanced and focused architecture practices.</w:t>
      </w:r>
    </w:p>
    <w:p w14:paraId="621FDDF5" w14:textId="25F9F6B1" w:rsidR="00F61094" w:rsidRDefault="00F61094" w:rsidP="00F172E6">
      <w:pPr>
        <w:pStyle w:val="Heading2"/>
        <w:numPr>
          <w:ilvl w:val="1"/>
          <w:numId w:val="1"/>
        </w:numPr>
        <w:spacing w:line="256" w:lineRule="auto"/>
      </w:pPr>
      <w:bookmarkStart w:id="537" w:name="_Toc30285269"/>
      <w:bookmarkStart w:id="538" w:name="_Toc92817367"/>
      <w:r>
        <w:t>Enterprise (A</w:t>
      </w:r>
      <w:r w:rsidR="00055137">
        <w:t>R</w:t>
      </w:r>
      <w:r>
        <w:t>-EA)</w:t>
      </w:r>
      <w:bookmarkEnd w:id="537"/>
      <w:bookmarkEnd w:id="538"/>
    </w:p>
    <w:p w14:paraId="7B92EE72" w14:textId="77777777" w:rsidR="00F61094" w:rsidRDefault="00F61094" w:rsidP="00F61094">
      <w:r>
        <w:t>The Enterprise Architect has mastered the fundamental skills in architecture and has been a practicing professional architect within one of the specializations prior to moving into the enterprise architecture practice. The enterprise architect has learned enough of the specializations to lead the architecture teams within an organization. Enterprise architects will have functioned as a solutions architect to the extent necessary to lead at the enterprise or global level. To be an enterprise architect, a successful candidate will have learned the value of the existing specializations and proven their ability to lead the cross-functional architecture teams to success.</w:t>
      </w:r>
    </w:p>
    <w:p w14:paraId="32414474" w14:textId="0BCFA9BC" w:rsidR="00F61094" w:rsidRDefault="00F61094" w:rsidP="00F61094">
      <w:r>
        <w:t>The Enterprise Architect is a business technologist in the largest sense of the term. Like all architects they have melded appropriate business and industry understanding to superior skills in technology allowing them to demonstrate value to shareholders and stakeholders alike through the delivery of innovative strategy. They participate as equals in the business strategy development space making technology a fundamental investment tool to meet the organizations objectives. In addition, with their strong business skills they participate in all aspects of business development as partners in process, people and value.</w:t>
      </w:r>
    </w:p>
    <w:p w14:paraId="0CEBD469" w14:textId="0179A74A" w:rsidR="00F61094" w:rsidRDefault="00F61094" w:rsidP="00F172E6">
      <w:pPr>
        <w:pStyle w:val="Heading2"/>
        <w:numPr>
          <w:ilvl w:val="1"/>
          <w:numId w:val="1"/>
        </w:numPr>
        <w:spacing w:line="256" w:lineRule="auto"/>
      </w:pPr>
      <w:bookmarkStart w:id="539" w:name="_Toc30285270"/>
      <w:bookmarkStart w:id="540" w:name="_Toc92817368"/>
      <w:r>
        <w:t>Solution (A</w:t>
      </w:r>
      <w:r w:rsidR="00055137">
        <w:t>R</w:t>
      </w:r>
      <w:r>
        <w:t>-SA)</w:t>
      </w:r>
      <w:bookmarkEnd w:id="539"/>
      <w:bookmarkEnd w:id="540"/>
    </w:p>
    <w:p w14:paraId="3C72B8E3" w14:textId="50E1E554" w:rsidR="00F61094" w:rsidRDefault="00F61094" w:rsidP="00F61094">
      <w:r>
        <w:t>The Solution Architect has mastered the fundamental skills in architecture and has been a practicing architect within delivery-based organization. The solution architect is responsible for delivery on one or more projects within the scope of the business case for the solution. Their primary role is to optimize the value of a solution to an organization through delivery and reduce owner risk in its delivery while ensuring the solution meets all compliance and regulatory which impact the system. The solution architect will work with specialist architects, technical staff and stakeholders of the solution to ensure it is delivered or cancelled based on the most effective strategy for the organization as a whole.</w:t>
      </w:r>
    </w:p>
    <w:p w14:paraId="182B9FD4" w14:textId="33138432" w:rsidR="00F61094" w:rsidRDefault="00F61094" w:rsidP="00F172E6">
      <w:pPr>
        <w:pStyle w:val="Heading2"/>
        <w:numPr>
          <w:ilvl w:val="1"/>
          <w:numId w:val="1"/>
        </w:numPr>
        <w:spacing w:line="256" w:lineRule="auto"/>
      </w:pPr>
      <w:bookmarkStart w:id="541" w:name="_Toc30285271"/>
      <w:bookmarkStart w:id="542" w:name="_Toc92817369"/>
      <w:r>
        <w:t>Business (A</w:t>
      </w:r>
      <w:r w:rsidR="00055137">
        <w:t>R</w:t>
      </w:r>
      <w:r>
        <w:t>-BA)</w:t>
      </w:r>
      <w:bookmarkEnd w:id="541"/>
      <w:bookmarkEnd w:id="542"/>
    </w:p>
    <w:p w14:paraId="5C9F46CE" w14:textId="77777777" w:rsidR="00F61094" w:rsidRDefault="00F61094" w:rsidP="00F61094">
      <w:r>
        <w:t>The business architect provides leadership of business initiatives through technology strategy by participating in the development of a business strategy to accomplish specific business goals. They provide innovation and opportunity recognition within business units. Specifically, the business architect has mastered the delivery of value through technology support of business strategy. The business architect has developed their understanding of business valuation, business process and business strategy delivery. They act as a liaison from the technology groups to enhance business development and have tremendously advanced skills in business valuation of technology as well has human dynamics.</w:t>
      </w:r>
    </w:p>
    <w:p w14:paraId="6EA123AD" w14:textId="5A9816C4" w:rsidR="00F61094" w:rsidRDefault="00F61094" w:rsidP="00F61094">
      <w:r>
        <w:t xml:space="preserve">The business architect understands the business unit and organization within which they function using both formal methods, such as modelling, as well as informal techniques. They will likely have significant experience within the industry and the particular business function where they work. The business architect functions as a part of the business team as a trusted partner and the models they </w:t>
      </w:r>
      <w:r>
        <w:lastRenderedPageBreak/>
        <w:t>create may be used to extend beyond just the application of technology strategy as they give useful and powerful pictures of the processes, people and capabilities of the business unit.</w:t>
      </w:r>
    </w:p>
    <w:p w14:paraId="36E29B49" w14:textId="0EC3427E" w:rsidR="00F61094" w:rsidRDefault="00F61094" w:rsidP="00F172E6">
      <w:pPr>
        <w:pStyle w:val="Heading2"/>
        <w:numPr>
          <w:ilvl w:val="1"/>
          <w:numId w:val="1"/>
        </w:numPr>
        <w:spacing w:line="256" w:lineRule="auto"/>
      </w:pPr>
      <w:bookmarkStart w:id="543" w:name="_Toc30285272"/>
      <w:bookmarkStart w:id="544" w:name="_Toc92817370"/>
      <w:r>
        <w:t>Software Architect (A</w:t>
      </w:r>
      <w:r w:rsidR="00055137">
        <w:t>R</w:t>
      </w:r>
      <w:r>
        <w:t>-SWA)</w:t>
      </w:r>
      <w:bookmarkEnd w:id="543"/>
      <w:bookmarkEnd w:id="544"/>
    </w:p>
    <w:p w14:paraId="2E6C1E9B" w14:textId="77777777" w:rsidR="00F61094" w:rsidRDefault="00F61094" w:rsidP="00F61094">
      <w:r>
        <w:t>The software architect has mastered the value, use, development and delivery of software intensive systems. They have developed skills in software development lifecycles, software engineering and software design. The software architect is responsible for the value generated from software systems or system of systems within their direct supervision. They work with project teams to ensure value is delivered for investment and feed resulting valuation results into the business, information and infrastructure areas.</w:t>
      </w:r>
    </w:p>
    <w:p w14:paraId="4FCB8897" w14:textId="6BB5C35F" w:rsidR="00F61094" w:rsidRDefault="00F61094" w:rsidP="00F61094">
      <w:r>
        <w:t>The software architect has fully developed their abilities to understand the costs and revenue generated from software elements as well as the process for delivery. They work through inception alongside business and information architects to ensure that particular business units maximize investment.</w:t>
      </w:r>
    </w:p>
    <w:p w14:paraId="4E43EAC9" w14:textId="73DA8FF5" w:rsidR="00F61094" w:rsidRDefault="00F61094" w:rsidP="00F172E6">
      <w:pPr>
        <w:pStyle w:val="Heading2"/>
        <w:numPr>
          <w:ilvl w:val="1"/>
          <w:numId w:val="1"/>
        </w:numPr>
        <w:spacing w:line="256" w:lineRule="auto"/>
      </w:pPr>
      <w:bookmarkStart w:id="545" w:name="_Toc30285273"/>
      <w:bookmarkStart w:id="546" w:name="_Toc92817371"/>
      <w:r>
        <w:t>Information (A</w:t>
      </w:r>
      <w:r w:rsidR="00055137">
        <w:t>R</w:t>
      </w:r>
      <w:r>
        <w:t>-IA)</w:t>
      </w:r>
      <w:bookmarkEnd w:id="545"/>
      <w:bookmarkEnd w:id="546"/>
    </w:p>
    <w:p w14:paraId="1E930A5F" w14:textId="77777777" w:rsidR="00F61094" w:rsidRDefault="00F61094" w:rsidP="00F61094">
      <w:r>
        <w:t>The information architect directs the use, integration and storage of information within a particular business unit (vertical structure) or business capability (horizontal structure). The information architect may focus in on one particular form such as usage focused strategy, information storage or other elements of information architecture or but must consider all elements of information architecture in the organization or customer base. The information architect has mastered the management of information across and within their industry.</w:t>
      </w:r>
    </w:p>
    <w:p w14:paraId="0110DBE0" w14:textId="0F3834ED" w:rsidR="00F61094" w:rsidRDefault="00F61094" w:rsidP="00F61094">
      <w:r>
        <w:t>Information architects work to ensure that information is used to the best advantage of their organization or customer. Storage and retrieval and integration focus on system to system management and require significant interaction with software and infrastructure architects. Information usability focuses on employee, user or other constituent information requiring significant interaction with business architects.</w:t>
      </w:r>
    </w:p>
    <w:p w14:paraId="7ECFC5C3" w14:textId="22D1AAB2" w:rsidR="00F61094" w:rsidRDefault="00F61094" w:rsidP="00F172E6">
      <w:pPr>
        <w:pStyle w:val="Heading2"/>
        <w:numPr>
          <w:ilvl w:val="1"/>
          <w:numId w:val="1"/>
        </w:numPr>
        <w:spacing w:line="256" w:lineRule="auto"/>
      </w:pPr>
      <w:bookmarkStart w:id="547" w:name="_Toc30285274"/>
      <w:bookmarkStart w:id="548" w:name="_Toc92817372"/>
      <w:r>
        <w:t>Infrastructure (A</w:t>
      </w:r>
      <w:r w:rsidR="00055137">
        <w:t>R</w:t>
      </w:r>
      <w:r>
        <w:t>-INFA)</w:t>
      </w:r>
      <w:bookmarkEnd w:id="547"/>
      <w:bookmarkEnd w:id="548"/>
    </w:p>
    <w:p w14:paraId="03E2BC30" w14:textId="77777777" w:rsidR="00F61094" w:rsidRDefault="00F61094" w:rsidP="00F61094">
      <w:r>
        <w:t>The infrastructure architect provides strategic uses of infrastructure, network, and operations as an asset. They create and deliver technology strategies to optimize the use of technology resources related to hardware and physical system. It should be noted, this is not meant as quantitative overlap with the upcoming physical system architect who focuses on highly complex physical systems engineering domains such as satellite, defence, and embedded technology though there is some overlap. The infrastructure architect uses their mastery of network, computing platform and operations to guide the organization to valuable investments in hardware and platform.</w:t>
      </w:r>
    </w:p>
    <w:p w14:paraId="0C524AA5" w14:textId="1D665522" w:rsidR="00F61094" w:rsidRDefault="00F61094" w:rsidP="00F61094">
      <w:r>
        <w:t>The infrastructure architect works regularly with business, information and software architects to ensure the overall health of the organizations infrastructure and to optimize technology strategy delivery.  The infrastructure architect has mastered the design, delivery and maintenance of hardware and network technologies throughout the organization.</w:t>
      </w:r>
    </w:p>
    <w:p w14:paraId="4C064A52" w14:textId="77777777" w:rsidR="00F61094" w:rsidRDefault="00F61094" w:rsidP="00F61094"/>
    <w:p w14:paraId="285E1657" w14:textId="556F88A0" w:rsidR="00F61094" w:rsidRDefault="00F61094" w:rsidP="00F172E6">
      <w:pPr>
        <w:pStyle w:val="Heading1"/>
        <w:pageBreakBefore/>
        <w:numPr>
          <w:ilvl w:val="0"/>
          <w:numId w:val="1"/>
        </w:numPr>
        <w:spacing w:line="256" w:lineRule="auto"/>
        <w:ind w:left="431" w:hanging="431"/>
      </w:pPr>
      <w:bookmarkStart w:id="549" w:name="_Toc30285275"/>
      <w:bookmarkStart w:id="550" w:name="_Toc92817373"/>
      <w:r>
        <w:lastRenderedPageBreak/>
        <w:t>People Model</w:t>
      </w:r>
      <w:bookmarkEnd w:id="549"/>
      <w:r w:rsidR="00FA7922">
        <w:t xml:space="preserve"> (PM)</w:t>
      </w:r>
      <w:bookmarkEnd w:id="550"/>
    </w:p>
    <w:p w14:paraId="3C8BC652" w14:textId="77777777" w:rsidR="00F61094" w:rsidRDefault="00F61094" w:rsidP="00F61094">
      <w:r>
        <w:t>This defines the terms related to the People Model within the Engagement Model.  The people model includes the skills the architect must have to practice, how the internal architecture team is organized – both for functional alignment to the lifecycle as well as a traditional organization chart with specific quantities of architectural roles – what a nominal job description is for an architect, and what the extended team (roles within the organization which the architect must work with to accomplish the organizational strategy) and the community inside and outside of the organization which supports architecture and is made aware of how the architecture team is operating.</w:t>
      </w:r>
    </w:p>
    <w:p w14:paraId="594412E7" w14:textId="41731AAA" w:rsidR="00F61094" w:rsidRDefault="00F61094" w:rsidP="00F172E6">
      <w:pPr>
        <w:pStyle w:val="Heading2"/>
        <w:numPr>
          <w:ilvl w:val="1"/>
          <w:numId w:val="1"/>
        </w:numPr>
        <w:spacing w:line="256" w:lineRule="auto"/>
      </w:pPr>
      <w:bookmarkStart w:id="551" w:name="_Toc30285276"/>
      <w:del w:id="552" w:author="Author">
        <w:r w:rsidDel="00E00117">
          <w:delText>Skills Inventory</w:delText>
        </w:r>
      </w:del>
      <w:bookmarkStart w:id="553" w:name="_Toc92817374"/>
      <w:ins w:id="554" w:author="Author">
        <w:r w:rsidR="00E00117">
          <w:t>Competency</w:t>
        </w:r>
      </w:ins>
      <w:r>
        <w:t xml:space="preserve"> (PM-SI)</w:t>
      </w:r>
      <w:bookmarkEnd w:id="551"/>
      <w:bookmarkEnd w:id="553"/>
    </w:p>
    <w:p w14:paraId="2395FCF7" w14:textId="68890AA0" w:rsidR="00F61094" w:rsidRDefault="00F61094" w:rsidP="00F61094">
      <w:r>
        <w:t xml:space="preserve">To deliver value to the organization and operate within the community norms of practicing architects, the team of architects must exhibit certain skills and abilities as a whole and each individual on the team must have minimum, certified skills and abilities to execute their role.  </w:t>
      </w:r>
      <w:del w:id="555" w:author="Author">
        <w:r w:rsidDel="004C6CDF">
          <w:delText>ITABoK</w:delText>
        </w:r>
      </w:del>
      <w:ins w:id="556" w:author="Author">
        <w:r w:rsidR="004C6CDF">
          <w:t>BTABoK</w:t>
        </w:r>
      </w:ins>
      <w:r>
        <w:t xml:space="preserve"> defines 5 pillars which group the skills in the architecture community of practice and the most important one is Business Technology Strategy, the ability to understand where the business – sponsor, individuals in the unit, and the trends within competitors – is headed, prioritize and value these ideas, and convert the most important into successfully framed projects.  Each pillar has sub-areas and the </w:t>
      </w:r>
      <w:del w:id="557" w:author="Author">
        <w:r w:rsidDel="004C6CDF">
          <w:delText>ITABoK</w:delText>
        </w:r>
      </w:del>
      <w:ins w:id="558" w:author="Author">
        <w:r w:rsidR="004C6CDF">
          <w:t>BTABoK</w:t>
        </w:r>
      </w:ins>
      <w:r>
        <w:t xml:space="preserve"> has over 90 specific skill descriptions generated from the architecture community over the last decade and validated through practice in over 100 organizations.  The IASA Skills Taxonomy is unique in both its detail as well as its ability to connect the specializations together.</w:t>
      </w:r>
    </w:p>
    <w:p w14:paraId="05199523" w14:textId="77777777" w:rsidR="00F24A2A" w:rsidRDefault="00F24A2A" w:rsidP="00F61094"/>
    <w:p w14:paraId="714CC769" w14:textId="77777777" w:rsidR="00F61094" w:rsidRDefault="00F61094" w:rsidP="00F172E6">
      <w:pPr>
        <w:pStyle w:val="Heading2"/>
        <w:numPr>
          <w:ilvl w:val="1"/>
          <w:numId w:val="1"/>
        </w:numPr>
        <w:spacing w:line="256" w:lineRule="auto"/>
      </w:pPr>
      <w:bookmarkStart w:id="559" w:name="_Toc30285277"/>
      <w:bookmarkStart w:id="560" w:name="_Toc92817375"/>
      <w:r>
        <w:t>Organization (PM-O)</w:t>
      </w:r>
      <w:bookmarkEnd w:id="559"/>
      <w:bookmarkEnd w:id="560"/>
    </w:p>
    <w:p w14:paraId="298AF477" w14:textId="7F27846A" w:rsidR="00F61094" w:rsidRDefault="00F61094" w:rsidP="00F61094">
      <w:r>
        <w:t>The architecture organization is composed of one or more architects within the parent organization designed to achieve that parent organization’s strategy.  The strategy could be as simple as improving alignment between the business units and IT spend, or it could be more complex as in modernizing business processes or creating new digital products and services.  The architecture organization has a vision and mission statement to orient the work and works in conjunction with other teams in the parent organization on a day-to-day basis.  This architecture team is represented by an organizational chart, by the set of roles, skills, and specializations provided, by its place and interactions throughout the solutions lifecycle, and by its culture.</w:t>
      </w:r>
    </w:p>
    <w:p w14:paraId="2A0FC8C6" w14:textId="77777777" w:rsidR="00F24A2A" w:rsidRDefault="00F24A2A" w:rsidP="00F61094"/>
    <w:p w14:paraId="2D245F22" w14:textId="77777777" w:rsidR="00F61094" w:rsidRDefault="00F61094" w:rsidP="00F172E6">
      <w:pPr>
        <w:pStyle w:val="Heading2"/>
        <w:numPr>
          <w:ilvl w:val="1"/>
          <w:numId w:val="1"/>
        </w:numPr>
        <w:spacing w:line="256" w:lineRule="auto"/>
      </w:pPr>
      <w:bookmarkStart w:id="561" w:name="_Toc30285278"/>
      <w:bookmarkStart w:id="562" w:name="_Toc92817376"/>
      <w:r>
        <w:t>Roles (PM-R)</w:t>
      </w:r>
      <w:bookmarkEnd w:id="561"/>
      <w:bookmarkEnd w:id="562"/>
    </w:p>
    <w:p w14:paraId="67626C92" w14:textId="77777777" w:rsidR="00F61094" w:rsidRDefault="00F61094" w:rsidP="00F61094">
      <w:r>
        <w:t>An architecture role is an expected behavior of an architect at a particular interaction.  This is different than the position or title of architect, which implies certain skills and maturity with carrying out the practice and assigned roles, and the specialization of the architect which adds additional skills in a particular domain of architecture.  An architect may have one or more specializations and may also have one or more roles.  For example, one architect might be specialized as a software architect – building custom coded solutions – and may serve in roles such as a business liaison responsible for coordinating business cases, and as a change management coordinator; another architect may be specialized as a data architect and have roles including project costing and community moderator.</w:t>
      </w:r>
    </w:p>
    <w:p w14:paraId="0D952BEC" w14:textId="77777777" w:rsidR="00F61094" w:rsidRDefault="00F61094" w:rsidP="00F172E6">
      <w:pPr>
        <w:pStyle w:val="Heading2"/>
        <w:numPr>
          <w:ilvl w:val="1"/>
          <w:numId w:val="1"/>
        </w:numPr>
        <w:spacing w:line="256" w:lineRule="auto"/>
      </w:pPr>
      <w:bookmarkStart w:id="563" w:name="_Toc30285279"/>
      <w:bookmarkStart w:id="564" w:name="_Toc92817377"/>
      <w:r>
        <w:lastRenderedPageBreak/>
        <w:t>Extended Teams (PM-ET)</w:t>
      </w:r>
      <w:bookmarkEnd w:id="563"/>
      <w:bookmarkEnd w:id="564"/>
    </w:p>
    <w:p w14:paraId="2EC2C63E" w14:textId="77777777" w:rsidR="00F61094" w:rsidRDefault="00F61094" w:rsidP="00F61094">
      <w:r>
        <w:t>Extended teams provide the inputs, outputs and often governance to the architecture organization and are usually outside of the architecture organization itself.  These extended teams provide the complementary engagement pieces necessary for the architect to perform her/his functions.  They should be closely aligned with the parent organization’s strategy and plans, which should also match the architectural organization’s inheritance of this strategy as well.  Some examples of the extended team in an organization where architecture is within the IT function include roles for stakeholders and customers in the business units, support functions like finance and procurement, and internal engagement with the project management office (PMO), development and operations groups.</w:t>
      </w:r>
    </w:p>
    <w:p w14:paraId="73F06120" w14:textId="77777777" w:rsidR="00F61094" w:rsidRDefault="00F61094" w:rsidP="00F172E6">
      <w:pPr>
        <w:pStyle w:val="Heading2"/>
        <w:numPr>
          <w:ilvl w:val="1"/>
          <w:numId w:val="1"/>
        </w:numPr>
        <w:spacing w:line="256" w:lineRule="auto"/>
      </w:pPr>
      <w:bookmarkStart w:id="565" w:name="_Toc30285280"/>
      <w:bookmarkStart w:id="566" w:name="_Toc92817378"/>
      <w:r>
        <w:t>Job Descriptions (PM-JD)</w:t>
      </w:r>
      <w:bookmarkEnd w:id="565"/>
      <w:bookmarkEnd w:id="566"/>
    </w:p>
    <w:p w14:paraId="67CAF844" w14:textId="77777777" w:rsidR="00F61094" w:rsidRDefault="00F61094" w:rsidP="00F61094">
      <w:r>
        <w:t xml:space="preserve">Job Descriptions describe the context, scope, duties, tasks and deliverables of the IT Architect.   The Job Description will include the position within the organisation from the perspective of deliverables, the IT Architecture Engagement and management reporting. </w:t>
      </w:r>
    </w:p>
    <w:p w14:paraId="70A346CE" w14:textId="77777777" w:rsidR="00F61094" w:rsidRDefault="00F61094" w:rsidP="00F172E6">
      <w:pPr>
        <w:pStyle w:val="ListParagraph"/>
        <w:numPr>
          <w:ilvl w:val="0"/>
          <w:numId w:val="2"/>
        </w:numPr>
        <w:spacing w:line="256" w:lineRule="auto"/>
      </w:pPr>
      <w:r>
        <w:t>Skill required for the Job are defined in terms of IASA 5 Pillars including qualifications and maturity required of the skill to complete the tasks with competence.</w:t>
      </w:r>
    </w:p>
    <w:p w14:paraId="42E04193" w14:textId="77777777" w:rsidR="00F61094" w:rsidRDefault="00F61094" w:rsidP="00F172E6">
      <w:pPr>
        <w:pStyle w:val="ListParagraph"/>
        <w:numPr>
          <w:ilvl w:val="0"/>
          <w:numId w:val="2"/>
        </w:numPr>
        <w:spacing w:line="256" w:lineRule="auto"/>
      </w:pPr>
      <w:r>
        <w:t>Governance processes will identify RACI (Responsible, Accountable, Consulted and Informed) and the decision rights, these need to be linked to the qualitied Job Descriptions.</w:t>
      </w:r>
    </w:p>
    <w:p w14:paraId="30407E3E" w14:textId="1110C156" w:rsidR="00F61094" w:rsidRDefault="00F61094" w:rsidP="00F172E6">
      <w:pPr>
        <w:pStyle w:val="ListParagraph"/>
        <w:numPr>
          <w:ilvl w:val="0"/>
          <w:numId w:val="2"/>
        </w:numPr>
        <w:spacing w:line="256" w:lineRule="auto"/>
      </w:pPr>
      <w:r>
        <w:t xml:space="preserve">Job Descriptions can be defined for internal and external resources.   An organisation may depend on external resources to complete activities they are not always part of the IT Architecture Organisation.  </w:t>
      </w:r>
    </w:p>
    <w:p w14:paraId="4AD5A8DA" w14:textId="77777777" w:rsidR="00F24A2A" w:rsidRDefault="00F24A2A" w:rsidP="00F24A2A">
      <w:pPr>
        <w:spacing w:line="256" w:lineRule="auto"/>
      </w:pPr>
    </w:p>
    <w:p w14:paraId="3BED718E" w14:textId="77777777" w:rsidR="00F61094" w:rsidRDefault="00F61094" w:rsidP="00F172E6">
      <w:pPr>
        <w:pStyle w:val="Heading2"/>
        <w:numPr>
          <w:ilvl w:val="1"/>
          <w:numId w:val="1"/>
        </w:numPr>
        <w:spacing w:line="256" w:lineRule="auto"/>
      </w:pPr>
      <w:bookmarkStart w:id="567" w:name="_Toc30285281"/>
      <w:bookmarkStart w:id="568" w:name="_Toc92817379"/>
      <w:r>
        <w:t>Community (PM-C)</w:t>
      </w:r>
      <w:bookmarkEnd w:id="567"/>
      <w:bookmarkEnd w:id="568"/>
    </w:p>
    <w:p w14:paraId="1F2A22D0" w14:textId="77777777" w:rsidR="00F61094" w:rsidRDefault="00F61094" w:rsidP="00F61094">
      <w:r>
        <w:t>The architectural community is a group of individuals who by being in an architectural role or position, by interest, by organizational role outside of the architecture organization, or optionally by being in a local community of interest outside the organization (e.g., a local architecture users’ group) collaborate to improve the practice of an architecture function.  This may be through informal meetings or scheduled analysis and report-out tasks on areas of interest; the community typically does not constitute a governing body.  By not being part of a formal organization chart, the community reinforces the professionality of the architecture practice by conveying needs, gaps, and experience information among practitioners.</w:t>
      </w:r>
    </w:p>
    <w:p w14:paraId="69B7A8BE" w14:textId="77777777" w:rsidR="00F61094" w:rsidRDefault="00F61094" w:rsidP="00F172E6">
      <w:pPr>
        <w:pStyle w:val="Heading1"/>
        <w:pageBreakBefore/>
        <w:numPr>
          <w:ilvl w:val="0"/>
          <w:numId w:val="1"/>
        </w:numPr>
        <w:spacing w:line="256" w:lineRule="auto"/>
        <w:ind w:left="431" w:hanging="431"/>
      </w:pPr>
      <w:bookmarkStart w:id="569" w:name="_Toc30285282"/>
      <w:bookmarkStart w:id="570" w:name="_Toc92817380"/>
      <w:r>
        <w:lastRenderedPageBreak/>
        <w:t>Value Model</w:t>
      </w:r>
      <w:bookmarkEnd w:id="569"/>
      <w:bookmarkEnd w:id="570"/>
    </w:p>
    <w:p w14:paraId="45D180DA" w14:textId="77777777" w:rsidR="00F61094" w:rsidDel="00F66BB3" w:rsidRDefault="00F61094" w:rsidP="00F61094">
      <w:pPr>
        <w:rPr>
          <w:del w:id="571" w:author="Author"/>
        </w:rPr>
      </w:pPr>
      <w:r>
        <w:t>This section defines the terms related to the Value Model for the Engagement Model.</w:t>
      </w:r>
    </w:p>
    <w:p w14:paraId="11490064" w14:textId="77777777" w:rsidR="00F61094" w:rsidRDefault="00F61094" w:rsidP="00F61094"/>
    <w:p w14:paraId="38A0C3F6" w14:textId="613CAEC6" w:rsidR="00F61094" w:rsidRDefault="00F61094" w:rsidP="00F172E6">
      <w:pPr>
        <w:pStyle w:val="Heading2"/>
        <w:numPr>
          <w:ilvl w:val="1"/>
          <w:numId w:val="1"/>
        </w:numPr>
        <w:spacing w:line="256" w:lineRule="auto"/>
      </w:pPr>
      <w:bookmarkStart w:id="572" w:name="_Toc30285283"/>
      <w:del w:id="573" w:author="Author">
        <w:r w:rsidDel="00E00117">
          <w:delText xml:space="preserve">Goals </w:delText>
        </w:r>
      </w:del>
      <w:bookmarkStart w:id="574" w:name="_Toc92817381"/>
      <w:ins w:id="575" w:author="Author">
        <w:r w:rsidR="00E00117">
          <w:t xml:space="preserve">Objectives </w:t>
        </w:r>
      </w:ins>
      <w:r>
        <w:t>(VM-G)</w:t>
      </w:r>
      <w:bookmarkEnd w:id="572"/>
      <w:bookmarkEnd w:id="574"/>
    </w:p>
    <w:p w14:paraId="0A8A80B9" w14:textId="77777777" w:rsidR="00F61094" w:rsidRDefault="00F61094" w:rsidP="00F61094">
      <w:r>
        <w:t>A goal of all architects should be that every employee, partner and consultant can describe the value of the architecture team and request you be involved in everything that impacts the technology strategy of the company. Until then, your team must understand what can be covered and what governance mechanisms can be put in place to ensure best use of available architectural resources.</w:t>
      </w:r>
    </w:p>
    <w:p w14:paraId="7E78F033" w14:textId="77777777" w:rsidR="00F61094" w:rsidDel="00E00117" w:rsidRDefault="00F61094" w:rsidP="00F61094">
      <w:pPr>
        <w:rPr>
          <w:del w:id="576" w:author="Author"/>
        </w:rPr>
      </w:pPr>
      <w:r>
        <w:t>By describing the scope of engagement based on roles and organizational visibility you can make sure strong communications are in place. While this drawing suggests the scope of engagement it is not meant to represent a hierarchical communications structure. We urge architecture teams to have open communications link between all levels of architects in the organization.</w:t>
      </w:r>
    </w:p>
    <w:p w14:paraId="00A3E12C" w14:textId="2349991D" w:rsidR="00F61094" w:rsidDel="00E00117" w:rsidRDefault="00F61094" w:rsidP="00F61094">
      <w:pPr>
        <w:rPr>
          <w:del w:id="577" w:author="Author"/>
        </w:rPr>
      </w:pPr>
    </w:p>
    <w:p w14:paraId="11079372" w14:textId="77777777" w:rsidR="00F24A2A" w:rsidRDefault="00F24A2A" w:rsidP="00F61094"/>
    <w:p w14:paraId="2A020637" w14:textId="77777777" w:rsidR="00F61094" w:rsidRDefault="00F61094" w:rsidP="00F172E6">
      <w:pPr>
        <w:pStyle w:val="Heading2"/>
        <w:numPr>
          <w:ilvl w:val="1"/>
          <w:numId w:val="1"/>
        </w:numPr>
        <w:spacing w:line="256" w:lineRule="auto"/>
      </w:pPr>
      <w:bookmarkStart w:id="578" w:name="_Toc92817382"/>
      <w:r>
        <w:t>Principles (VM-P)</w:t>
      </w:r>
      <w:bookmarkEnd w:id="578"/>
    </w:p>
    <w:p w14:paraId="5EDD6BF8" w14:textId="5AE9AB88" w:rsidR="00F61094" w:rsidRDefault="00F61094" w:rsidP="00F61094">
      <w:pPr>
        <w:rPr>
          <w:ins w:id="579" w:author="Author"/>
          <w:rFonts w:ascii="Tahoma" w:hAnsi="Tahoma" w:cs="Tahoma"/>
        </w:rPr>
      </w:pPr>
      <w:r>
        <w:t xml:space="preserve"> An architecture principle is a declarative statement made with the intention of guiding architectural design decisions in order to achieve one or more qualities of a system</w:t>
      </w:r>
      <w:r>
        <w:rPr>
          <w:rFonts w:ascii="Tahoma" w:hAnsi="Tahoma" w:cs="Tahoma"/>
        </w:rPr>
        <w:t> </w:t>
      </w:r>
    </w:p>
    <w:p w14:paraId="7DC098B6" w14:textId="6B1D4DCB" w:rsidR="003F0957" w:rsidRDefault="003F0957" w:rsidP="003F0957">
      <w:pPr>
        <w:pStyle w:val="Heading2"/>
        <w:numPr>
          <w:ilvl w:val="1"/>
          <w:numId w:val="1"/>
        </w:numPr>
        <w:spacing w:line="256" w:lineRule="auto"/>
        <w:rPr>
          <w:ins w:id="580" w:author="Author"/>
        </w:rPr>
      </w:pPr>
      <w:ins w:id="581" w:author="Author">
        <w:del w:id="582" w:author="Author">
          <w:r w:rsidDel="00C55630">
            <w:delText>Principles</w:delText>
          </w:r>
        </w:del>
        <w:bookmarkStart w:id="583" w:name="_Toc92817383"/>
        <w:r w:rsidR="00C55630">
          <w:t>Structure and Complexity</w:t>
        </w:r>
        <w:r>
          <w:t xml:space="preserve"> (VM-S</w:t>
        </w:r>
        <w:r w:rsidR="00C55630">
          <w:t>tCo</w:t>
        </w:r>
        <w:r>
          <w:t>)</w:t>
        </w:r>
        <w:bookmarkEnd w:id="583"/>
      </w:ins>
    </w:p>
    <w:p w14:paraId="60AF7FE4" w14:textId="10342580" w:rsidR="003F0957" w:rsidRDefault="003F0957" w:rsidP="003F0957">
      <w:pPr>
        <w:rPr>
          <w:ins w:id="584" w:author="Author"/>
        </w:rPr>
      </w:pPr>
      <w:ins w:id="585" w:author="Author">
        <w:r>
          <w:t xml:space="preserve"> An </w:t>
        </w:r>
        <w:del w:id="586" w:author="Author">
          <w:r w:rsidDel="00C55630">
            <w:delText>architecture principle is a declarative statement made with the intention of guiding architectural design decisions in order to achieve one or more qualities of a system</w:delText>
          </w:r>
          <w:r w:rsidDel="00C55630">
            <w:rPr>
              <w:rFonts w:ascii="Tahoma" w:hAnsi="Tahoma" w:cs="Tahoma"/>
            </w:rPr>
            <w:delText> </w:delText>
          </w:r>
        </w:del>
      </w:ins>
    </w:p>
    <w:p w14:paraId="15D3CB74" w14:textId="77777777" w:rsidR="003F0957" w:rsidRDefault="003F0957" w:rsidP="00F61094"/>
    <w:p w14:paraId="6F83F22E" w14:textId="1B7A544B" w:rsidR="00F61094" w:rsidRDefault="00F61094" w:rsidP="00F172E6">
      <w:pPr>
        <w:pStyle w:val="Heading2"/>
        <w:numPr>
          <w:ilvl w:val="1"/>
          <w:numId w:val="1"/>
        </w:numPr>
        <w:spacing w:line="256" w:lineRule="auto"/>
      </w:pPr>
      <w:bookmarkStart w:id="587" w:name="_Toc30285284"/>
      <w:del w:id="588" w:author="Author">
        <w:r w:rsidDel="00F66BB3">
          <w:delText>Business Cases</w:delText>
        </w:r>
      </w:del>
      <w:bookmarkStart w:id="589" w:name="_Toc92817384"/>
      <w:ins w:id="590" w:author="Author">
        <w:r w:rsidR="00F66BB3">
          <w:t>Investment Planning</w:t>
        </w:r>
      </w:ins>
      <w:r>
        <w:t xml:space="preserve"> (VM-BC)</w:t>
      </w:r>
      <w:bookmarkEnd w:id="587"/>
      <w:bookmarkEnd w:id="589"/>
    </w:p>
    <w:p w14:paraId="33EEB237" w14:textId="77777777" w:rsidR="00F61094" w:rsidRDefault="00F61094" w:rsidP="00F61094">
      <w:r>
        <w:t>A business case captures the reasoning for initiating a project and what value the project should provide. Architects should verify the value of the technology, add strategy, and make sure the solution fits the governance model, existing portfolio, and can be supported by the Operations group. They can also add value by initiating business cases for projects they feel will add business value. Business valuation, compliance, and decision support skills will help during this phase.</w:t>
      </w:r>
    </w:p>
    <w:p w14:paraId="6737CA36" w14:textId="77777777" w:rsidR="00F61094" w:rsidRDefault="00F61094" w:rsidP="00F61094">
      <w:r>
        <w:t>Some things to consider:</w:t>
      </w:r>
    </w:p>
    <w:p w14:paraId="6255587A" w14:textId="77777777" w:rsidR="00F61094" w:rsidRDefault="00F61094" w:rsidP="00F172E6">
      <w:pPr>
        <w:pStyle w:val="ListParagraph"/>
        <w:numPr>
          <w:ilvl w:val="0"/>
          <w:numId w:val="3"/>
        </w:numPr>
        <w:spacing w:line="256" w:lineRule="auto"/>
      </w:pPr>
      <w:r>
        <w:t>What is the business need?</w:t>
      </w:r>
    </w:p>
    <w:p w14:paraId="7F301882" w14:textId="77777777" w:rsidR="00F61094" w:rsidRDefault="00F61094" w:rsidP="00F172E6">
      <w:pPr>
        <w:pStyle w:val="ListParagraph"/>
        <w:numPr>
          <w:ilvl w:val="0"/>
          <w:numId w:val="3"/>
        </w:numPr>
        <w:spacing w:line="256" w:lineRule="auto"/>
      </w:pPr>
      <w:r>
        <w:t>What approaches should be considered?</w:t>
      </w:r>
    </w:p>
    <w:p w14:paraId="19C9E205" w14:textId="450B40B7" w:rsidR="00F61094" w:rsidRDefault="00F61094" w:rsidP="00F61094">
      <w:r>
        <w:t>Business cases have some key components, including an executive summary which is normally only one or two paragraphs long and provides high level details of the need and how it aligns with the organization’s business objectives. There will not be many details available so project overview, evaluation, and project selection justification will be high level.</w:t>
      </w:r>
    </w:p>
    <w:p w14:paraId="70F086EC" w14:textId="77777777" w:rsidR="00F61094" w:rsidRDefault="00F61094" w:rsidP="00F172E6">
      <w:pPr>
        <w:pStyle w:val="Heading2"/>
        <w:numPr>
          <w:ilvl w:val="1"/>
          <w:numId w:val="1"/>
        </w:numPr>
        <w:spacing w:line="256" w:lineRule="auto"/>
      </w:pPr>
      <w:bookmarkStart w:id="591" w:name="_Toc30285285"/>
      <w:bookmarkStart w:id="592" w:name="_Toc92817385"/>
      <w:r>
        <w:t>Scope and context (VM-SC)</w:t>
      </w:r>
      <w:bookmarkEnd w:id="591"/>
      <w:bookmarkEnd w:id="592"/>
    </w:p>
    <w:p w14:paraId="5674F2E9" w14:textId="77777777" w:rsidR="00F61094" w:rsidRDefault="00F61094" w:rsidP="00F61094">
      <w:r>
        <w:t>Context refers to the circumstances and facts surrounding each architect role in an organization as evidenced in the definition “The set of circumstances or facts that surround a particular event, situation, etc.”   Put in architecture context, “The primary set of circumstances or facts that impact the nature and execution of architects within an organization.”</w:t>
      </w:r>
    </w:p>
    <w:p w14:paraId="5F97B321" w14:textId="77777777" w:rsidR="00F61094" w:rsidRDefault="00F61094" w:rsidP="00F61094">
      <w:r>
        <w:t xml:space="preserve">Things that impact context can generally be classified using a matrix of influences such as business size, type and business unit. For example, large financial institutions tend to have certain character of architecture context when compared with similarly sized retail organizations.  Additional contextual influences are; location, including geography, language and culture, process, framework and SDLC levels, current architecture level as well as understanding. </w:t>
      </w:r>
    </w:p>
    <w:p w14:paraId="2F4FBD75" w14:textId="18F0A94C" w:rsidR="00F61094" w:rsidDel="00E00117" w:rsidRDefault="00F61094" w:rsidP="00F61094">
      <w:pPr>
        <w:rPr>
          <w:del w:id="593" w:author="Author"/>
        </w:rPr>
      </w:pPr>
      <w:r>
        <w:lastRenderedPageBreak/>
        <w:t>Since context affects everything about architecture internally it is important to accurately map these influencers when considering an engagement model.</w:t>
      </w:r>
    </w:p>
    <w:p w14:paraId="2123F099" w14:textId="77777777" w:rsidR="00F61094" w:rsidRDefault="00F61094" w:rsidP="00F61094"/>
    <w:p w14:paraId="7AD1CECF" w14:textId="77777777" w:rsidR="00F61094" w:rsidRDefault="00F61094" w:rsidP="00F172E6">
      <w:pPr>
        <w:pStyle w:val="Heading2"/>
        <w:numPr>
          <w:ilvl w:val="1"/>
          <w:numId w:val="1"/>
        </w:numPr>
        <w:spacing w:line="256" w:lineRule="auto"/>
      </w:pPr>
      <w:bookmarkStart w:id="594" w:name="_Toc30285286"/>
      <w:bookmarkStart w:id="595" w:name="_Toc92817386"/>
      <w:r>
        <w:t>Traceability (VM-T)</w:t>
      </w:r>
      <w:bookmarkEnd w:id="594"/>
      <w:bookmarkEnd w:id="595"/>
    </w:p>
    <w:p w14:paraId="5DF7C200" w14:textId="6C698E8A" w:rsidR="00F61094" w:rsidDel="00E00117" w:rsidRDefault="00F61094" w:rsidP="00F61094">
      <w:pPr>
        <w:rPr>
          <w:del w:id="596" w:author="Author"/>
        </w:rPr>
      </w:pPr>
      <w:r>
        <w:t xml:space="preserve">This is a method and set of measures used to identify the ability of the organization to trace value through architectural decisions. Traceability in the </w:t>
      </w:r>
      <w:del w:id="597" w:author="Author">
        <w:r w:rsidDel="004C6CDF">
          <w:delText>itabok</w:delText>
        </w:r>
      </w:del>
      <w:ins w:id="598" w:author="Author">
        <w:r w:rsidR="004C6CDF">
          <w:t>BTABoK</w:t>
        </w:r>
      </w:ins>
      <w:r>
        <w:t xml:space="preserve"> refers to tracing business goals through business outcomes threaded through the delivery of technology strategy based on rigorous architectural requirements and architectural decisions. It uses coverage, scope and context to understand the number of decisions being made in the enterprise and how they are managed in connection with business outcomes. </w:t>
      </w:r>
    </w:p>
    <w:p w14:paraId="4805A2CF" w14:textId="77777777" w:rsidR="00F61094" w:rsidRDefault="00F61094" w:rsidP="00F61094"/>
    <w:p w14:paraId="1B43C7E0" w14:textId="77777777" w:rsidR="00F61094" w:rsidRDefault="00F61094" w:rsidP="00F172E6">
      <w:pPr>
        <w:pStyle w:val="Heading2"/>
        <w:numPr>
          <w:ilvl w:val="1"/>
          <w:numId w:val="1"/>
        </w:numPr>
        <w:spacing w:line="256" w:lineRule="auto"/>
      </w:pPr>
      <w:bookmarkStart w:id="599" w:name="_Toc92817387"/>
      <w:r>
        <w:t>Risk Methods (VM-RM)</w:t>
      </w:r>
      <w:bookmarkEnd w:id="599"/>
    </w:p>
    <w:p w14:paraId="48891E14" w14:textId="468FBAE8" w:rsidR="00F61094" w:rsidDel="00E00117" w:rsidRDefault="00F61094" w:rsidP="00F61094">
      <w:pPr>
        <w:rPr>
          <w:del w:id="600" w:author="Author"/>
        </w:rPr>
      </w:pPr>
      <w:r>
        <w:t xml:space="preserve">Risk is a measure which relates to the potential of a failure of a system or system of systems and its possible impacts, probability, mitigators and offsets. Risk methods are the mechanism by which the architecture team manages, communicates and handles these risks. </w:t>
      </w:r>
    </w:p>
    <w:p w14:paraId="60E2936B" w14:textId="77777777" w:rsidR="00F24A2A" w:rsidRDefault="00F24A2A" w:rsidP="00F61094"/>
    <w:p w14:paraId="4F53B0F1" w14:textId="77777777" w:rsidR="00F61094" w:rsidRDefault="00F61094" w:rsidP="00F172E6">
      <w:pPr>
        <w:pStyle w:val="Heading2"/>
        <w:numPr>
          <w:ilvl w:val="1"/>
          <w:numId w:val="1"/>
        </w:numPr>
        <w:spacing w:line="256" w:lineRule="auto"/>
      </w:pPr>
      <w:bookmarkStart w:id="601" w:name="_Toc30285287"/>
      <w:bookmarkStart w:id="602" w:name="_Toc92817388"/>
      <w:r>
        <w:t>Coverage (VM-C)</w:t>
      </w:r>
      <w:bookmarkEnd w:id="601"/>
      <w:bookmarkEnd w:id="602"/>
    </w:p>
    <w:p w14:paraId="58B7F8EC" w14:textId="77777777" w:rsidR="00F61094" w:rsidRDefault="00F61094" w:rsidP="00F61094">
      <w:r>
        <w:t>Coverage is the scope, number of services and deliverables provided by the IT Architecture team in the context IT Architecture Engagement Model.  Organisations categories their business activities into Strategic, Tactical and Operational.   This is mirrored by the IT Architectural Engagement activities of Technology Strategy and Planning (completed by Enterprise Architect), Project and Portfolio Strategy and Planning (completed by the Solution Architect) and Operation activities supported by the other architectural roles.</w:t>
      </w:r>
    </w:p>
    <w:p w14:paraId="24D55ABD" w14:textId="77777777" w:rsidR="00F61094" w:rsidRDefault="00F61094" w:rsidP="00F61094">
      <w:r>
        <w:t>The coverage at the;</w:t>
      </w:r>
    </w:p>
    <w:p w14:paraId="2806D8CE" w14:textId="77777777" w:rsidR="00F61094" w:rsidRDefault="00F61094" w:rsidP="00F172E6">
      <w:pPr>
        <w:pStyle w:val="ListParagraph"/>
        <w:numPr>
          <w:ilvl w:val="0"/>
          <w:numId w:val="4"/>
        </w:numPr>
        <w:spacing w:line="256" w:lineRule="auto"/>
      </w:pPr>
      <w:r>
        <w:t>Strategic level is the complete scope of the Enterprise under evaluation</w:t>
      </w:r>
    </w:p>
    <w:p w14:paraId="29B83001" w14:textId="77777777" w:rsidR="00F61094" w:rsidRDefault="00F61094" w:rsidP="00F172E6">
      <w:pPr>
        <w:pStyle w:val="ListParagraph"/>
        <w:numPr>
          <w:ilvl w:val="0"/>
          <w:numId w:val="4"/>
        </w:numPr>
        <w:spacing w:line="256" w:lineRule="auto"/>
      </w:pPr>
      <w:r>
        <w:t>Tactical level is the project or system under evaluation</w:t>
      </w:r>
    </w:p>
    <w:p w14:paraId="1A164FB0" w14:textId="77777777" w:rsidR="00F61094" w:rsidDel="00E00117" w:rsidRDefault="00F61094" w:rsidP="00E00117">
      <w:pPr>
        <w:pStyle w:val="ListParagraph"/>
        <w:numPr>
          <w:ilvl w:val="0"/>
          <w:numId w:val="4"/>
        </w:numPr>
        <w:spacing w:line="256" w:lineRule="auto"/>
        <w:rPr>
          <w:del w:id="603" w:author="Author"/>
        </w:rPr>
      </w:pPr>
      <w:r>
        <w:t>Operational is the continuous service improvement activities that the IT Architect performs</w:t>
      </w:r>
    </w:p>
    <w:p w14:paraId="29B58528" w14:textId="13022A21" w:rsidR="00F61094" w:rsidDel="00E00117" w:rsidRDefault="00F61094">
      <w:pPr>
        <w:pStyle w:val="ListParagraph"/>
        <w:numPr>
          <w:ilvl w:val="0"/>
          <w:numId w:val="4"/>
        </w:numPr>
        <w:spacing w:line="256" w:lineRule="auto"/>
        <w:rPr>
          <w:del w:id="604" w:author="Author"/>
        </w:rPr>
        <w:pPrChange w:id="605" w:author="Author">
          <w:pPr/>
        </w:pPrChange>
      </w:pPr>
    </w:p>
    <w:p w14:paraId="33C2149E" w14:textId="77777777" w:rsidR="00F61094" w:rsidRDefault="00F61094">
      <w:pPr>
        <w:pStyle w:val="ListParagraph"/>
        <w:numPr>
          <w:ilvl w:val="0"/>
          <w:numId w:val="4"/>
        </w:numPr>
        <w:spacing w:line="256" w:lineRule="auto"/>
        <w:pPrChange w:id="606" w:author="Author">
          <w:pPr/>
        </w:pPrChange>
      </w:pPr>
    </w:p>
    <w:p w14:paraId="379DB702" w14:textId="77777777" w:rsidR="00F61094" w:rsidRDefault="00F61094" w:rsidP="00F172E6">
      <w:pPr>
        <w:pStyle w:val="Heading2"/>
        <w:numPr>
          <w:ilvl w:val="1"/>
          <w:numId w:val="1"/>
        </w:numPr>
        <w:spacing w:line="256" w:lineRule="auto"/>
      </w:pPr>
      <w:bookmarkStart w:id="607" w:name="_Toc30285288"/>
      <w:bookmarkStart w:id="608" w:name="_Toc92817389"/>
      <w:r>
        <w:t>Technical Debt (VM-TD)</w:t>
      </w:r>
      <w:bookmarkEnd w:id="607"/>
      <w:bookmarkEnd w:id="608"/>
    </w:p>
    <w:p w14:paraId="388297C0" w14:textId="77777777" w:rsidR="00F61094" w:rsidRDefault="00F61094" w:rsidP="00F61094">
      <w:pPr>
        <w:rPr>
          <w:rFonts w:ascii="Calibri" w:eastAsia="Calibri" w:hAnsi="Calibri" w:cs="Calibri"/>
        </w:rPr>
      </w:pPr>
      <w:r>
        <w:rPr>
          <w:rFonts w:ascii="Calibri" w:eastAsia="Calibri" w:hAnsi="Calibri" w:cs="Calibri"/>
        </w:rPr>
        <w:t xml:space="preserve">Technical debt (also known as design debt or code debt, but can be also related to other technical endeavours) is a concept in </w:t>
      </w:r>
      <w:hyperlink r:id="rId21" w:history="1">
        <w:r>
          <w:rPr>
            <w:rStyle w:val="Hyperlink"/>
            <w:rFonts w:ascii="Calibri" w:eastAsia="Calibri" w:hAnsi="Calibri" w:cs="Calibri"/>
          </w:rPr>
          <w:t>software development</w:t>
        </w:r>
      </w:hyperlink>
      <w:r>
        <w:rPr>
          <w:rFonts w:ascii="Calibri" w:eastAsia="Calibri" w:hAnsi="Calibri" w:cs="Calibri"/>
        </w:rPr>
        <w:t xml:space="preserve"> that reflects the implied cost of additional rework caused by choosing an easy (limited) solution now instead of using a better approach that would take longer. </w:t>
      </w:r>
    </w:p>
    <w:p w14:paraId="05047A4B" w14:textId="77777777" w:rsidR="00F61094" w:rsidRDefault="00F61094" w:rsidP="00F61094">
      <w:pPr>
        <w:rPr>
          <w:rFonts w:ascii="Calibri" w:eastAsia="Calibri" w:hAnsi="Calibri" w:cs="Calibri"/>
        </w:rPr>
      </w:pPr>
      <w:r>
        <w:rPr>
          <w:rFonts w:ascii="Calibri" w:eastAsia="Calibri" w:hAnsi="Calibri" w:cs="Calibri"/>
        </w:rPr>
        <w:t xml:space="preserve">As with monetary </w:t>
      </w:r>
      <w:hyperlink r:id="rId22" w:history="1">
        <w:r>
          <w:rPr>
            <w:rStyle w:val="Hyperlink"/>
            <w:rFonts w:ascii="Calibri" w:eastAsia="Calibri" w:hAnsi="Calibri" w:cs="Calibri"/>
          </w:rPr>
          <w:t>debt</w:t>
        </w:r>
      </w:hyperlink>
      <w:r>
        <w:rPr>
          <w:rFonts w:ascii="Calibri" w:eastAsia="Calibri" w:hAnsi="Calibri" w:cs="Calibri"/>
        </w:rPr>
        <w:t xml:space="preserve">, if technical debt is not repaid, it can accumulate 'interest', making it harder to implement changes. Unaddressed technical debt increases </w:t>
      </w:r>
      <w:hyperlink r:id="rId23" w:history="1">
        <w:r>
          <w:rPr>
            <w:rStyle w:val="Hyperlink"/>
            <w:rFonts w:ascii="Calibri" w:eastAsia="Calibri" w:hAnsi="Calibri" w:cs="Calibri"/>
          </w:rPr>
          <w:t>software entropy</w:t>
        </w:r>
      </w:hyperlink>
      <w:r>
        <w:rPr>
          <w:rFonts w:ascii="Calibri" w:eastAsia="Calibri" w:hAnsi="Calibri" w:cs="Calibri"/>
        </w:rPr>
        <w:t xml:space="preserve">. Technical debt is not necessarily a bad thing, and sometimes (e.g., as a proof-of-concept) is required to move projects forward. On the other hand, some experts claim that the "technical debt" metaphor tends to minimize the impact, which results in insufficient prioritization of the necessary work to correct it. </w:t>
      </w:r>
    </w:p>
    <w:p w14:paraId="17D4450C" w14:textId="77777777" w:rsidR="00F61094" w:rsidRDefault="00F61094" w:rsidP="00F61094">
      <w:r>
        <w:rPr>
          <w:rFonts w:ascii="Calibri" w:eastAsia="Calibri" w:hAnsi="Calibri" w:cs="Calibri"/>
        </w:rPr>
        <w:t>As a change is started on a codebase, there is often the need to make other coordinated changes in other parts of the codebase or documentation. Changes required that are not completed are considered debt, and until paid, will incur interest on top of interest, making it cumbersome to build a project. Although the term is used in software development primarily, it can also be applied to other professions.</w:t>
      </w:r>
    </w:p>
    <w:p w14:paraId="4569A0DF" w14:textId="77777777" w:rsidR="00F61094" w:rsidRDefault="00F61094" w:rsidP="00F61094">
      <w:r>
        <w:rPr>
          <w:rFonts w:ascii="Calibri" w:eastAsia="Calibri" w:hAnsi="Calibri" w:cs="Calibri"/>
        </w:rPr>
        <w:t xml:space="preserve">(Source : </w:t>
      </w:r>
      <w:hyperlink r:id="rId24" w:history="1">
        <w:r>
          <w:rPr>
            <w:rStyle w:val="Hyperlink"/>
            <w:rFonts w:ascii="Calibri" w:eastAsia="Calibri" w:hAnsi="Calibri" w:cs="Calibri"/>
            <w:color w:val="0563C1"/>
          </w:rPr>
          <w:t>https://en.wikipedia.org/wiki/Technical_debt</w:t>
        </w:r>
      </w:hyperlink>
      <w:r>
        <w:rPr>
          <w:rFonts w:ascii="Calibri" w:eastAsia="Calibri" w:hAnsi="Calibri" w:cs="Calibri"/>
          <w:color w:val="0563C1"/>
          <w:u w:val="single"/>
        </w:rPr>
        <w:t>)</w:t>
      </w:r>
    </w:p>
    <w:p w14:paraId="004D57BE" w14:textId="77777777" w:rsidR="00F61094" w:rsidRDefault="00F61094" w:rsidP="00F61094"/>
    <w:p w14:paraId="322BC780" w14:textId="77777777" w:rsidR="00F61094" w:rsidRDefault="00F61094" w:rsidP="00F61094"/>
    <w:p w14:paraId="54914B2C" w14:textId="77777777" w:rsidR="00F61094" w:rsidRDefault="00F61094" w:rsidP="00F172E6">
      <w:pPr>
        <w:pStyle w:val="Heading2"/>
        <w:numPr>
          <w:ilvl w:val="1"/>
          <w:numId w:val="1"/>
        </w:numPr>
        <w:spacing w:line="256" w:lineRule="auto"/>
      </w:pPr>
      <w:bookmarkStart w:id="609" w:name="_Toc30285289"/>
      <w:bookmarkStart w:id="610" w:name="_Toc92817390"/>
      <w:r>
        <w:t>Architectural Analysis (VM-AA)</w:t>
      </w:r>
      <w:bookmarkEnd w:id="609"/>
      <w:bookmarkEnd w:id="610"/>
    </w:p>
    <w:p w14:paraId="64FDBEC2" w14:textId="008453FD" w:rsidR="00F61094" w:rsidDel="00E00117" w:rsidRDefault="00F61094" w:rsidP="00F61094">
      <w:pPr>
        <w:rPr>
          <w:del w:id="611" w:author="Author"/>
          <w:rFonts w:ascii="Calibri" w:eastAsia="Calibri" w:hAnsi="Calibri" w:cs="Calibri"/>
          <w:i/>
        </w:rPr>
      </w:pPr>
      <w:r>
        <w:rPr>
          <w:rFonts w:ascii="Calibri" w:eastAsia="Calibri" w:hAnsi="Calibri" w:cs="Calibri"/>
          <w:color w:val="2E2E2E"/>
        </w:rPr>
        <w:t xml:space="preserve">One of the keyways architects add value is through structured architecture analysis. Architecture analysis is used as a risk analysis and </w:t>
      </w:r>
      <w:hyperlink r:id="rId25" w:history="1">
        <w:r>
          <w:rPr>
            <w:rStyle w:val="Hyperlink"/>
            <w:rFonts w:ascii="Calibri" w:eastAsia="Calibri" w:hAnsi="Calibri" w:cs="Calibri"/>
            <w:color w:val="2E2E2E"/>
          </w:rPr>
          <w:t>mitigation</w:t>
        </w:r>
      </w:hyperlink>
      <w:r>
        <w:rPr>
          <w:rFonts w:ascii="Calibri" w:eastAsia="Calibri" w:hAnsi="Calibri" w:cs="Calibri"/>
          <w:color w:val="2E2E2E"/>
        </w:rPr>
        <w:t xml:space="preserve"> technique. The idea is that one we can profitably analyse the proposed architecture for a software system before it has been built, or before major changes to it are made, and discover potential risks to the system which can then be fixed at a low cost (relative to the cost of these risks going undiscovered until the system is developed</w:t>
      </w:r>
      <w:r>
        <w:rPr>
          <w:rFonts w:ascii="Calibri" w:eastAsia="Calibri" w:hAnsi="Calibri" w:cs="Calibri"/>
        </w:rPr>
        <w:t>). Coherence, integrity, quality attribute analysis is all part of this. There are many techniques which can be used to help with this, ATAM is a method for architecture analysis and PBAAM will ensure comprehensive architecture evaluation.</w:t>
      </w:r>
    </w:p>
    <w:p w14:paraId="18261935" w14:textId="77777777" w:rsidR="00F61094" w:rsidRDefault="00F61094" w:rsidP="00F61094">
      <w:pPr>
        <w:rPr>
          <w:rFonts w:ascii="Calibri" w:eastAsia="Calibri" w:hAnsi="Calibri" w:cs="Calibri"/>
          <w:i/>
          <w:iCs/>
          <w:sz w:val="28"/>
          <w:szCs w:val="28"/>
        </w:rPr>
      </w:pPr>
    </w:p>
    <w:p w14:paraId="08A1CD84" w14:textId="191FA65B" w:rsidR="00F61094" w:rsidDel="00C55630" w:rsidRDefault="00F61094" w:rsidP="00F172E6">
      <w:pPr>
        <w:pStyle w:val="Heading2"/>
        <w:numPr>
          <w:ilvl w:val="1"/>
          <w:numId w:val="1"/>
        </w:numPr>
        <w:spacing w:line="256" w:lineRule="auto"/>
        <w:rPr>
          <w:moveFrom w:id="612" w:author="Author"/>
        </w:rPr>
      </w:pPr>
      <w:bookmarkStart w:id="613" w:name="_Toc30285290"/>
      <w:moveFromRangeStart w:id="614" w:author="Author" w:name="move92796645"/>
      <w:moveFrom w:id="615" w:author="Author">
        <w:r w:rsidDel="00C55630">
          <w:t>Quality Attributes (VM-QA)</w:t>
        </w:r>
        <w:bookmarkEnd w:id="613"/>
      </w:moveFrom>
    </w:p>
    <w:p w14:paraId="4255EA77" w14:textId="4D7F11B5" w:rsidR="00F61094" w:rsidDel="00C55630" w:rsidRDefault="00F61094" w:rsidP="00F61094">
      <w:pPr>
        <w:rPr>
          <w:moveFrom w:id="616" w:author="Author"/>
        </w:rPr>
      </w:pPr>
      <w:moveFrom w:id="617" w:author="Author">
        <w:r w:rsidDel="00C55630">
          <w:t xml:space="preserve">Quality attributes provide a way for the IT Architect to explore the level of service needed with stakeholders.  </w:t>
        </w:r>
      </w:moveFrom>
    </w:p>
    <w:p w14:paraId="7510A2D5" w14:textId="42040375" w:rsidR="00F61094" w:rsidDel="00C55630" w:rsidRDefault="00F61094" w:rsidP="00F172E6">
      <w:pPr>
        <w:pStyle w:val="ListParagraph"/>
        <w:numPr>
          <w:ilvl w:val="0"/>
          <w:numId w:val="5"/>
        </w:numPr>
        <w:spacing w:line="256" w:lineRule="auto"/>
        <w:rPr>
          <w:moveFrom w:id="618" w:author="Author"/>
        </w:rPr>
      </w:pPr>
      <w:moveFrom w:id="619" w:author="Author">
        <w:r w:rsidDel="00C55630">
          <w:t>Quality Attributes cut across all IT Architecture concerns also called systemic qualities *ilities</w:t>
        </w:r>
      </w:moveFrom>
    </w:p>
    <w:p w14:paraId="1A43A9C9" w14:textId="55A87BE5" w:rsidR="00F61094" w:rsidDel="00C55630" w:rsidRDefault="00F61094" w:rsidP="00F172E6">
      <w:pPr>
        <w:pStyle w:val="ListParagraph"/>
        <w:numPr>
          <w:ilvl w:val="0"/>
          <w:numId w:val="5"/>
        </w:numPr>
        <w:spacing w:line="256" w:lineRule="auto"/>
        <w:rPr>
          <w:moveFrom w:id="620" w:author="Author"/>
        </w:rPr>
      </w:pPr>
      <w:moveFrom w:id="621" w:author="Author">
        <w:r w:rsidDel="00C55630">
          <w:t xml:space="preserve">Examples are Security, Performance, Manageability, Flexibility, Usability, Resilience, Availability, etc. </w:t>
        </w:r>
      </w:moveFrom>
    </w:p>
    <w:p w14:paraId="01093A6E" w14:textId="457C8ED3" w:rsidR="00F61094" w:rsidDel="00C55630" w:rsidRDefault="00F61094" w:rsidP="00F61094">
      <w:pPr>
        <w:rPr>
          <w:moveFrom w:id="622" w:author="Author"/>
        </w:rPr>
      </w:pPr>
      <w:moveFrom w:id="623" w:author="Author">
        <w:r w:rsidDel="00C55630">
          <w:t>Additionally, some quality attributes compliment, while other are counter to each other. Iasa organizes key quality attributes under usage related, support related, operation related, and security. This makes it easier to consider attributes you need to consider in your design and provides a way to discuss trade-offs with stakeholders. For instance, providing greater personalization will have a negative impact on supportability. Please note, this is a small portion of the quality attributes that are in use in the industry.</w:t>
        </w:r>
      </w:moveFrom>
    </w:p>
    <w:moveFromRangeEnd w:id="614"/>
    <w:p w14:paraId="5A134448" w14:textId="77777777" w:rsidR="00F61094" w:rsidRDefault="00F61094" w:rsidP="00F61094"/>
    <w:p w14:paraId="302F7273" w14:textId="77777777" w:rsidR="00F61094" w:rsidRDefault="00F61094" w:rsidP="00F172E6">
      <w:pPr>
        <w:pStyle w:val="Heading2"/>
        <w:numPr>
          <w:ilvl w:val="1"/>
          <w:numId w:val="1"/>
        </w:numPr>
        <w:spacing w:line="256" w:lineRule="auto"/>
      </w:pPr>
      <w:bookmarkStart w:id="624" w:name="_Toc30285291"/>
      <w:bookmarkStart w:id="625" w:name="_Toc92817391"/>
      <w:r>
        <w:t>Value Streams (VM-VS)</w:t>
      </w:r>
      <w:bookmarkEnd w:id="624"/>
      <w:bookmarkEnd w:id="625"/>
    </w:p>
    <w:p w14:paraId="2746611F" w14:textId="77777777" w:rsidR="00F61094" w:rsidRDefault="00F61094" w:rsidP="00F61094">
      <w:r>
        <w:t xml:space="preserve">Value Streams are a series of activities that are performed by the IT Architecture Team as part of their Engagement Model.   Each activity completed must provide some value to the stakeholder.   Value can be measured in terms of revenue, reduced cost, customer satisfaction, reduction in errors, reduced cycle time, etc. </w:t>
      </w:r>
    </w:p>
    <w:p w14:paraId="33560C6E" w14:textId="77777777" w:rsidR="00F61094" w:rsidRDefault="00F61094" w:rsidP="00F172E6">
      <w:pPr>
        <w:pStyle w:val="Heading2"/>
        <w:numPr>
          <w:ilvl w:val="1"/>
          <w:numId w:val="1"/>
        </w:numPr>
        <w:spacing w:line="256" w:lineRule="auto"/>
      </w:pPr>
      <w:bookmarkStart w:id="626" w:name="_Toc30285292"/>
      <w:bookmarkStart w:id="627" w:name="_Toc92817392"/>
      <w:r>
        <w:t>Value Methods (VM-VM)</w:t>
      </w:r>
      <w:bookmarkEnd w:id="626"/>
      <w:bookmarkEnd w:id="627"/>
    </w:p>
    <w:p w14:paraId="0727A72A" w14:textId="77777777" w:rsidR="00F61094" w:rsidRDefault="00F61094" w:rsidP="00F61094">
      <w:r>
        <w:t>Value management is the most critical task of the architect. Value figures should be available from business case to business capability measurement. Value should;</w:t>
      </w:r>
    </w:p>
    <w:p w14:paraId="1744A983" w14:textId="77777777" w:rsidR="00F61094" w:rsidRDefault="00F61094" w:rsidP="00F172E6">
      <w:pPr>
        <w:pStyle w:val="ListParagraph"/>
        <w:numPr>
          <w:ilvl w:val="0"/>
          <w:numId w:val="6"/>
        </w:numPr>
        <w:spacing w:line="256" w:lineRule="auto"/>
      </w:pPr>
      <w:r>
        <w:t>Represent the delta between capability pre and post delivery</w:t>
      </w:r>
    </w:p>
    <w:p w14:paraId="4027C35B" w14:textId="77777777" w:rsidR="00F61094" w:rsidRDefault="00F61094" w:rsidP="00F172E6">
      <w:pPr>
        <w:pStyle w:val="ListParagraph"/>
        <w:numPr>
          <w:ilvl w:val="0"/>
          <w:numId w:val="6"/>
        </w:numPr>
        <w:spacing w:line="256" w:lineRule="auto"/>
      </w:pPr>
      <w:r>
        <w:t>Be rolled up through business, information, software and infrastructure architectures into the enterprise architecture</w:t>
      </w:r>
    </w:p>
    <w:p w14:paraId="507E5FCF" w14:textId="77777777" w:rsidR="00F61094" w:rsidRDefault="00F61094" w:rsidP="00F61094">
      <w:r>
        <w:t xml:space="preserve">Architects create models in order to determine what potential approaches should be explored and determine which will provide the greatest value at the lowest risk. These models are typically created at a very high level and are used to help you better explore various aspects of a business case. </w:t>
      </w:r>
    </w:p>
    <w:p w14:paraId="15285F56" w14:textId="77777777" w:rsidR="00F61094" w:rsidRDefault="00F61094" w:rsidP="00F172E6">
      <w:pPr>
        <w:pStyle w:val="Heading1"/>
        <w:pageBreakBefore/>
        <w:numPr>
          <w:ilvl w:val="0"/>
          <w:numId w:val="1"/>
        </w:numPr>
        <w:spacing w:line="256" w:lineRule="auto"/>
        <w:ind w:left="431" w:hanging="431"/>
      </w:pPr>
      <w:bookmarkStart w:id="628" w:name="_Toc30285293"/>
      <w:bookmarkStart w:id="629" w:name="_Toc92817393"/>
      <w:r>
        <w:lastRenderedPageBreak/>
        <w:t>Operating Model</w:t>
      </w:r>
      <w:bookmarkEnd w:id="628"/>
      <w:bookmarkEnd w:id="629"/>
    </w:p>
    <w:p w14:paraId="0BC41710" w14:textId="294C5330" w:rsidR="00F61094" w:rsidRDefault="00F61094" w:rsidP="00F61094">
      <w:r>
        <w:t>This section defines the terms related to the Operating Model within the Engagement.</w:t>
      </w:r>
    </w:p>
    <w:p w14:paraId="7CB57243" w14:textId="77777777" w:rsidR="00F61094" w:rsidRDefault="00F61094" w:rsidP="00F172E6">
      <w:pPr>
        <w:pStyle w:val="Heading2"/>
        <w:numPr>
          <w:ilvl w:val="1"/>
          <w:numId w:val="1"/>
        </w:numPr>
        <w:spacing w:line="256" w:lineRule="auto"/>
      </w:pPr>
      <w:bookmarkStart w:id="630" w:name="_Toc30285294"/>
      <w:bookmarkStart w:id="631" w:name="_Toc92817394"/>
      <w:r>
        <w:t>Services (OM-S)</w:t>
      </w:r>
      <w:bookmarkEnd w:id="630"/>
      <w:bookmarkEnd w:id="631"/>
    </w:p>
    <w:p w14:paraId="57ED700C" w14:textId="77777777" w:rsidR="00F61094" w:rsidRDefault="00F61094" w:rsidP="00F61094">
      <w:r>
        <w:t>Services here as they are natural outcomes of capability-based thinking the following are some of the examples of Service Thinking. Services are in this context are not technical elements like SOA or microservices</w:t>
      </w:r>
    </w:p>
    <w:p w14:paraId="4AF05201" w14:textId="77777777" w:rsidR="00F61094" w:rsidRDefault="00F61094" w:rsidP="00F172E6">
      <w:pPr>
        <w:pStyle w:val="ListParagraph"/>
        <w:numPr>
          <w:ilvl w:val="0"/>
          <w:numId w:val="7"/>
        </w:numPr>
        <w:spacing w:line="256" w:lineRule="auto"/>
      </w:pPr>
      <w:r>
        <w:t>Services are what customers want</w:t>
      </w:r>
    </w:p>
    <w:p w14:paraId="0086BB72" w14:textId="77777777" w:rsidR="00F61094" w:rsidRDefault="00F61094" w:rsidP="00F172E6">
      <w:pPr>
        <w:pStyle w:val="ListParagraph"/>
        <w:numPr>
          <w:ilvl w:val="0"/>
          <w:numId w:val="7"/>
        </w:numPr>
        <w:spacing w:line="256" w:lineRule="auto"/>
      </w:pPr>
      <w:r>
        <w:t xml:space="preserve">A service offered by an Enterprise to its customers or other participants in its ecosystem (suppliers, partners). </w:t>
      </w:r>
    </w:p>
    <w:p w14:paraId="4BD1B80A" w14:textId="77777777" w:rsidR="00F61094" w:rsidRDefault="00F61094" w:rsidP="00F172E6">
      <w:pPr>
        <w:pStyle w:val="ListParagraph"/>
        <w:numPr>
          <w:ilvl w:val="0"/>
          <w:numId w:val="7"/>
        </w:numPr>
        <w:spacing w:line="256" w:lineRule="auto"/>
      </w:pPr>
      <w:r>
        <w:t>A Service recognized as a Product and offered to Service Consumers on a commercial basis or to support commercial activity</w:t>
      </w:r>
    </w:p>
    <w:p w14:paraId="478E373E" w14:textId="77777777" w:rsidR="00F61094" w:rsidRDefault="00F61094" w:rsidP="00F172E6">
      <w:pPr>
        <w:pStyle w:val="ListParagraph"/>
        <w:numPr>
          <w:ilvl w:val="0"/>
          <w:numId w:val="7"/>
        </w:numPr>
        <w:spacing w:line="256" w:lineRule="auto"/>
      </w:pPr>
      <w:r>
        <w:t>A service that offers clear value to the consumer but not offered on a commercial basis is also a service.</w:t>
      </w:r>
    </w:p>
    <w:p w14:paraId="35EA2223" w14:textId="77777777" w:rsidR="00F61094" w:rsidRDefault="00F61094" w:rsidP="00F172E6">
      <w:pPr>
        <w:pStyle w:val="ListParagraph"/>
        <w:numPr>
          <w:ilvl w:val="0"/>
          <w:numId w:val="7"/>
        </w:numPr>
        <w:spacing w:line="256" w:lineRule="auto"/>
      </w:pPr>
      <w:r>
        <w:t>A human service offered on a commercial basis as a professional service.</w:t>
      </w:r>
    </w:p>
    <w:p w14:paraId="722C5FAB" w14:textId="77777777" w:rsidR="00F61094" w:rsidRDefault="00F61094" w:rsidP="00F172E6">
      <w:pPr>
        <w:pStyle w:val="ListParagraph"/>
        <w:numPr>
          <w:ilvl w:val="0"/>
          <w:numId w:val="7"/>
        </w:numPr>
        <w:spacing w:line="256" w:lineRule="auto"/>
      </w:pPr>
      <w:r>
        <w:t>A service offered to a supplier or partner ‘upstream’ or another ecosystem player on a non-commercial basis.</w:t>
      </w:r>
    </w:p>
    <w:p w14:paraId="2B5F23D9" w14:textId="77777777" w:rsidR="00F61094" w:rsidRDefault="00F61094" w:rsidP="00F172E6">
      <w:pPr>
        <w:pStyle w:val="ListParagraph"/>
        <w:numPr>
          <w:ilvl w:val="0"/>
          <w:numId w:val="7"/>
        </w:numPr>
        <w:spacing w:line="256" w:lineRule="auto"/>
      </w:pPr>
      <w:r>
        <w:t>A government service offered to a citizen to complete a legally required activity</w:t>
      </w:r>
    </w:p>
    <w:p w14:paraId="1F187484" w14:textId="49C10E50" w:rsidR="00C55630" w:rsidRDefault="00C55630" w:rsidP="00C55630">
      <w:pPr>
        <w:pStyle w:val="Heading2"/>
        <w:numPr>
          <w:ilvl w:val="1"/>
          <w:numId w:val="1"/>
        </w:numPr>
        <w:spacing w:line="256" w:lineRule="auto"/>
        <w:rPr>
          <w:moveTo w:id="632" w:author="Author"/>
        </w:rPr>
      </w:pPr>
      <w:bookmarkStart w:id="633" w:name="_Toc92817395"/>
      <w:moveToRangeStart w:id="634" w:author="Author" w:name="move92796645"/>
      <w:moveTo w:id="635" w:author="Author">
        <w:r>
          <w:t>Quality Attributes (</w:t>
        </w:r>
      </w:moveTo>
      <w:ins w:id="636" w:author="Author">
        <w:r>
          <w:t>O</w:t>
        </w:r>
      </w:ins>
      <w:moveTo w:id="637" w:author="Author">
        <w:del w:id="638" w:author="Author">
          <w:r w:rsidDel="00C55630">
            <w:delText>V</w:delText>
          </w:r>
        </w:del>
        <w:r>
          <w:t>M-Q</w:t>
        </w:r>
      </w:moveTo>
      <w:ins w:id="639" w:author="Author">
        <w:r>
          <w:t>ATT</w:t>
        </w:r>
      </w:ins>
      <w:moveTo w:id="640" w:author="Author">
        <w:del w:id="641" w:author="Author">
          <w:r w:rsidDel="00C55630">
            <w:delText>A</w:delText>
          </w:r>
        </w:del>
        <w:r>
          <w:t>)</w:t>
        </w:r>
        <w:bookmarkEnd w:id="633"/>
      </w:moveTo>
    </w:p>
    <w:p w14:paraId="083AC0C7" w14:textId="77777777" w:rsidR="00C55630" w:rsidRDefault="00C55630" w:rsidP="00C55630">
      <w:pPr>
        <w:rPr>
          <w:moveTo w:id="642" w:author="Author"/>
        </w:rPr>
      </w:pPr>
      <w:moveTo w:id="643" w:author="Author">
        <w:r>
          <w:t xml:space="preserve">Quality attributes provide a way for the IT Architect to explore the level of service needed with stakeholders.  </w:t>
        </w:r>
      </w:moveTo>
    </w:p>
    <w:p w14:paraId="51023715" w14:textId="77777777" w:rsidR="00C55630" w:rsidRDefault="00C55630" w:rsidP="00C55630">
      <w:pPr>
        <w:pStyle w:val="ListParagraph"/>
        <w:numPr>
          <w:ilvl w:val="0"/>
          <w:numId w:val="5"/>
        </w:numPr>
        <w:spacing w:line="256" w:lineRule="auto"/>
        <w:rPr>
          <w:moveTo w:id="644" w:author="Author"/>
        </w:rPr>
      </w:pPr>
      <w:moveTo w:id="645" w:author="Author">
        <w:r>
          <w:t>Quality Attributes cut across all IT Architecture concerns also called systemic qualities *ilities</w:t>
        </w:r>
      </w:moveTo>
    </w:p>
    <w:p w14:paraId="5D080196" w14:textId="77777777" w:rsidR="00C55630" w:rsidRDefault="00C55630" w:rsidP="00C55630">
      <w:pPr>
        <w:pStyle w:val="ListParagraph"/>
        <w:numPr>
          <w:ilvl w:val="0"/>
          <w:numId w:val="5"/>
        </w:numPr>
        <w:spacing w:line="256" w:lineRule="auto"/>
        <w:rPr>
          <w:moveTo w:id="646" w:author="Author"/>
        </w:rPr>
      </w:pPr>
      <w:moveTo w:id="647" w:author="Author">
        <w:r>
          <w:t xml:space="preserve">Examples are Security, Performance, Manageability, Flexibility, Usability, Resilience, Availability, etc. </w:t>
        </w:r>
      </w:moveTo>
    </w:p>
    <w:p w14:paraId="1731B2FC" w14:textId="77777777" w:rsidR="00C55630" w:rsidRDefault="00C55630" w:rsidP="00C55630">
      <w:pPr>
        <w:rPr>
          <w:moveTo w:id="648" w:author="Author"/>
        </w:rPr>
      </w:pPr>
      <w:moveTo w:id="649" w:author="Author">
        <w:r>
          <w:t>Additionally, some quality attributes compliment, while other are counter to each other. Iasa organizes key quality attributes under usage related, support related, operation related, and security. This makes it easier to consider attributes you need to consider in your design and provides a way to discuss trade-offs with stakeholders. For instance, providing greater personalization will have a negative impact on supportability. Please note, this is a small portion of the quality attributes that are in use in the industry.</w:t>
        </w:r>
      </w:moveTo>
    </w:p>
    <w:p w14:paraId="35DDF264" w14:textId="5D19C819" w:rsidR="00C55630" w:rsidRDefault="00C55630" w:rsidP="00C55630">
      <w:pPr>
        <w:pStyle w:val="Heading2"/>
        <w:numPr>
          <w:ilvl w:val="1"/>
          <w:numId w:val="1"/>
        </w:numPr>
        <w:spacing w:line="256" w:lineRule="auto"/>
        <w:rPr>
          <w:ins w:id="650" w:author="Author"/>
        </w:rPr>
      </w:pPr>
      <w:bookmarkStart w:id="651" w:name="_Toc92817396"/>
      <w:moveToRangeEnd w:id="634"/>
      <w:ins w:id="652" w:author="Author">
        <w:r>
          <w:t>Quality Assurance (O</w:t>
        </w:r>
        <w:del w:id="653" w:author="Author">
          <w:r w:rsidDel="00C55630">
            <w:delText>V</w:delText>
          </w:r>
        </w:del>
        <w:r>
          <w:t>M-QA</w:t>
        </w:r>
        <w:del w:id="654" w:author="Author">
          <w:r w:rsidDel="00C55630">
            <w:delText>A</w:delText>
          </w:r>
        </w:del>
        <w:r>
          <w:t>)</w:t>
        </w:r>
        <w:bookmarkEnd w:id="651"/>
      </w:ins>
    </w:p>
    <w:p w14:paraId="1E7B3505" w14:textId="0370F945" w:rsidR="00F61094" w:rsidRDefault="00C55630" w:rsidP="00F61094">
      <w:ins w:id="655" w:author="Author">
        <w:r>
          <w:t xml:space="preserve">Quality </w:t>
        </w:r>
      </w:ins>
    </w:p>
    <w:p w14:paraId="77ADC992" w14:textId="77777777" w:rsidR="00F61094" w:rsidRDefault="00F61094" w:rsidP="00F172E6">
      <w:pPr>
        <w:pStyle w:val="Heading2"/>
        <w:numPr>
          <w:ilvl w:val="1"/>
          <w:numId w:val="1"/>
        </w:numPr>
        <w:spacing w:line="256" w:lineRule="auto"/>
      </w:pPr>
      <w:bookmarkStart w:id="656" w:name="_Toc30285295"/>
      <w:bookmarkStart w:id="657" w:name="_Toc92817397"/>
      <w:r>
        <w:t>Assignment (OM-A)</w:t>
      </w:r>
      <w:bookmarkEnd w:id="656"/>
      <w:bookmarkEnd w:id="657"/>
    </w:p>
    <w:p w14:paraId="611ACE30" w14:textId="77777777" w:rsidR="00F61094" w:rsidRDefault="00F61094" w:rsidP="00F61094">
      <w:r>
        <w:t xml:space="preserve">Architecture assignment is the process, methods and goals which describe the way a team of architects engages in work with a customer or organization. It requires more than just assigning an architect on a project or product. It also specifies: </w:t>
      </w:r>
    </w:p>
    <w:p w14:paraId="5C64F3DB" w14:textId="77777777" w:rsidR="00F61094" w:rsidRDefault="00F61094" w:rsidP="00F172E6">
      <w:pPr>
        <w:pStyle w:val="ListParagraph"/>
        <w:numPr>
          <w:ilvl w:val="0"/>
          <w:numId w:val="8"/>
        </w:numPr>
        <w:spacing w:line="256" w:lineRule="auto"/>
      </w:pPr>
      <w:r>
        <w:t xml:space="preserve">How architects choose work within the portfolio (or continuous delivery cycle). </w:t>
      </w:r>
    </w:p>
    <w:p w14:paraId="27EC1265" w14:textId="77777777" w:rsidR="00F61094" w:rsidRDefault="00F61094" w:rsidP="00F172E6">
      <w:pPr>
        <w:pStyle w:val="ListParagraph"/>
        <w:numPr>
          <w:ilvl w:val="0"/>
          <w:numId w:val="8"/>
        </w:numPr>
        <w:spacing w:line="256" w:lineRule="auto"/>
      </w:pPr>
      <w:r>
        <w:t xml:space="preserve">How architects work together to grow in experience, mentor, and ensure success. </w:t>
      </w:r>
    </w:p>
    <w:p w14:paraId="268A6D82" w14:textId="77777777" w:rsidR="00F61094" w:rsidRDefault="00F61094" w:rsidP="00F172E6">
      <w:pPr>
        <w:pStyle w:val="ListParagraph"/>
        <w:numPr>
          <w:ilvl w:val="0"/>
          <w:numId w:val="8"/>
        </w:numPr>
        <w:spacing w:line="256" w:lineRule="auto"/>
      </w:pPr>
      <w:r>
        <w:t xml:space="preserve">How the team prioritizes work with a client or project management office or agile releases.   </w:t>
      </w:r>
    </w:p>
    <w:p w14:paraId="2797CC46" w14:textId="77777777" w:rsidR="00F61094" w:rsidRDefault="00F61094" w:rsidP="00F172E6">
      <w:pPr>
        <w:pStyle w:val="ListParagraph"/>
        <w:numPr>
          <w:ilvl w:val="0"/>
          <w:numId w:val="8"/>
        </w:numPr>
        <w:spacing w:line="256" w:lineRule="auto"/>
      </w:pPr>
      <w:r>
        <w:t xml:space="preserve">How the team delivers the roadmap.  </w:t>
      </w:r>
    </w:p>
    <w:p w14:paraId="05846E2D" w14:textId="77777777" w:rsidR="00F61094" w:rsidRDefault="00F61094" w:rsidP="00F61094">
      <w:r>
        <w:t xml:space="preserve">Assignment Methodology. Depending on organizational maturity and architecture maturity as well as work delivery methodology in use the architecture team must customize their process. Generally, </w:t>
      </w:r>
      <w:r>
        <w:lastRenderedPageBreak/>
        <w:t xml:space="preserve">there are three methods in practice at organizations for work assignment with plenty of overlap and situations where multiple methods are in use.  </w:t>
      </w:r>
    </w:p>
    <w:p w14:paraId="44837888" w14:textId="77777777" w:rsidR="00F61094" w:rsidRDefault="00F61094" w:rsidP="00F172E6">
      <w:pPr>
        <w:pStyle w:val="ListParagraph"/>
        <w:numPr>
          <w:ilvl w:val="0"/>
          <w:numId w:val="9"/>
        </w:numPr>
        <w:spacing w:line="256" w:lineRule="auto"/>
      </w:pPr>
      <w:r>
        <w:t>Stakeholder-Driven Methods</w:t>
      </w:r>
    </w:p>
    <w:p w14:paraId="02B3DE7D" w14:textId="77777777" w:rsidR="00F61094" w:rsidRDefault="00F61094" w:rsidP="00F172E6">
      <w:pPr>
        <w:pStyle w:val="ListParagraph"/>
        <w:numPr>
          <w:ilvl w:val="0"/>
          <w:numId w:val="9"/>
        </w:numPr>
        <w:spacing w:line="256" w:lineRule="auto"/>
      </w:pPr>
      <w:r>
        <w:t>PMO Methods</w:t>
      </w:r>
    </w:p>
    <w:p w14:paraId="496B1629" w14:textId="77777777" w:rsidR="00F61094" w:rsidRDefault="00F61094" w:rsidP="00F172E6">
      <w:pPr>
        <w:pStyle w:val="ListParagraph"/>
        <w:numPr>
          <w:ilvl w:val="0"/>
          <w:numId w:val="9"/>
        </w:numPr>
        <w:spacing w:line="256" w:lineRule="auto"/>
      </w:pPr>
      <w:r>
        <w:t>Agile Methods</w:t>
      </w:r>
    </w:p>
    <w:p w14:paraId="605DA93F" w14:textId="345432E3" w:rsidR="00F61094" w:rsidRDefault="00F61094" w:rsidP="00F61094">
      <w:r>
        <w:t xml:space="preserve">Understanding Work Priority. Within any method of change priorities must be established to allow the architecture team to assign the most appropriate architect(s).  Once architectural priority is determined architects may be assigned to the work.  </w:t>
      </w:r>
    </w:p>
    <w:p w14:paraId="0432C7C8" w14:textId="77777777" w:rsidR="00F61094" w:rsidRDefault="00F61094" w:rsidP="00F61094"/>
    <w:p w14:paraId="2B26FABB" w14:textId="77777777" w:rsidR="00F61094" w:rsidRDefault="00F61094" w:rsidP="00F172E6">
      <w:pPr>
        <w:pStyle w:val="Heading2"/>
        <w:numPr>
          <w:ilvl w:val="1"/>
          <w:numId w:val="1"/>
        </w:numPr>
        <w:spacing w:line="256" w:lineRule="auto"/>
      </w:pPr>
      <w:bookmarkStart w:id="658" w:name="_Toc30285296"/>
      <w:bookmarkStart w:id="659" w:name="_Toc92817398"/>
      <w:r>
        <w:t>Decisions (OM-DC)</w:t>
      </w:r>
      <w:bookmarkEnd w:id="658"/>
      <w:bookmarkEnd w:id="659"/>
    </w:p>
    <w:p w14:paraId="116D9ED2" w14:textId="77777777" w:rsidR="00F61094" w:rsidRDefault="00F61094" w:rsidP="00F61094">
      <w:r>
        <w:t xml:space="preserve">IT Architecture is guided by the decisions made as part Strategic Planning, Tactical Planning and Operational/Continuous improvement activities of the IT Architecture Organisation and corresponding Engagement model.  It is critical that these decisions are clearly documented and communicated to the all stakeholders involved. </w:t>
      </w:r>
    </w:p>
    <w:p w14:paraId="35728B52" w14:textId="77777777" w:rsidR="00F61094" w:rsidRDefault="00F61094" w:rsidP="00F61094">
      <w:r>
        <w:t xml:space="preserve">IT Architecture products and services along with their deliverables are guided by the decisions defined at the following levels. </w:t>
      </w:r>
    </w:p>
    <w:p w14:paraId="0657A900" w14:textId="77777777" w:rsidR="00F61094" w:rsidRDefault="00F61094" w:rsidP="00F61094">
      <w:r>
        <w:t>Setup and Strategic Planning stages will decide the following (they are all decisions that are made);</w:t>
      </w:r>
    </w:p>
    <w:p w14:paraId="6BFB212A" w14:textId="77777777" w:rsidR="00F61094" w:rsidRDefault="00F61094" w:rsidP="00F172E6">
      <w:pPr>
        <w:pStyle w:val="ListParagraph"/>
        <w:numPr>
          <w:ilvl w:val="0"/>
          <w:numId w:val="10"/>
        </w:numPr>
        <w:spacing w:line="256" w:lineRule="auto"/>
      </w:pPr>
      <w:r>
        <w:t>IT Architecture Principles</w:t>
      </w:r>
    </w:p>
    <w:p w14:paraId="1C3442FE" w14:textId="77777777" w:rsidR="00F61094" w:rsidRDefault="00F61094" w:rsidP="00F172E6">
      <w:pPr>
        <w:pStyle w:val="ListParagraph"/>
        <w:numPr>
          <w:ilvl w:val="0"/>
          <w:numId w:val="10"/>
        </w:numPr>
        <w:spacing w:line="256" w:lineRule="auto"/>
      </w:pPr>
      <w:r>
        <w:t>IT Architecture Policies</w:t>
      </w:r>
    </w:p>
    <w:p w14:paraId="1BFAD222" w14:textId="77777777" w:rsidR="00F61094" w:rsidRDefault="00F61094" w:rsidP="00F172E6">
      <w:pPr>
        <w:pStyle w:val="ListParagraph"/>
        <w:numPr>
          <w:ilvl w:val="0"/>
          <w:numId w:val="10"/>
        </w:numPr>
        <w:spacing w:line="256" w:lineRule="auto"/>
      </w:pPr>
      <w:r>
        <w:t>IT Architecture Guidelines</w:t>
      </w:r>
    </w:p>
    <w:p w14:paraId="005C1D40" w14:textId="77777777" w:rsidR="00F61094" w:rsidRDefault="00F61094" w:rsidP="00F172E6">
      <w:pPr>
        <w:pStyle w:val="ListParagraph"/>
        <w:numPr>
          <w:ilvl w:val="0"/>
          <w:numId w:val="10"/>
        </w:numPr>
        <w:spacing w:line="256" w:lineRule="auto"/>
      </w:pPr>
      <w:r>
        <w:t>Technology Standards including associated skill sets</w:t>
      </w:r>
    </w:p>
    <w:p w14:paraId="68DACAE2" w14:textId="77777777" w:rsidR="00F61094" w:rsidRDefault="00F61094" w:rsidP="00F61094">
      <w:r>
        <w:t>Tactical Planning stage will decide the following (guided from the strategic decisions);</w:t>
      </w:r>
    </w:p>
    <w:p w14:paraId="2CA62781" w14:textId="77777777" w:rsidR="00F61094" w:rsidRDefault="00F61094" w:rsidP="00F172E6">
      <w:pPr>
        <w:pStyle w:val="ListParagraph"/>
        <w:numPr>
          <w:ilvl w:val="0"/>
          <w:numId w:val="11"/>
        </w:numPr>
        <w:spacing w:line="256" w:lineRule="auto"/>
      </w:pPr>
      <w:r>
        <w:t>Solutions or approach to be taken for Architectural Significant Requirements</w:t>
      </w:r>
    </w:p>
    <w:p w14:paraId="7D465B33" w14:textId="77777777" w:rsidR="00F61094" w:rsidRDefault="00F61094" w:rsidP="00F172E6">
      <w:pPr>
        <w:pStyle w:val="ListParagraph"/>
        <w:numPr>
          <w:ilvl w:val="0"/>
          <w:numId w:val="11"/>
        </w:numPr>
        <w:spacing w:line="256" w:lineRule="auto"/>
      </w:pPr>
      <w:r>
        <w:t>Project level architecture decisions including short term technical debt or work arounds</w:t>
      </w:r>
    </w:p>
    <w:p w14:paraId="0F259D7B" w14:textId="77777777" w:rsidR="00F61094" w:rsidRDefault="00F61094" w:rsidP="00F172E6">
      <w:pPr>
        <w:pStyle w:val="ListParagraph"/>
        <w:numPr>
          <w:ilvl w:val="0"/>
          <w:numId w:val="11"/>
        </w:numPr>
        <w:spacing w:line="256" w:lineRule="auto"/>
      </w:pPr>
      <w:r>
        <w:t>Requirements traceability decisions for solution components.</w:t>
      </w:r>
    </w:p>
    <w:p w14:paraId="3117252B" w14:textId="77777777" w:rsidR="00F61094" w:rsidRDefault="00F61094" w:rsidP="00F61094">
      <w:r>
        <w:t>Operational and Continuous improvement activities will decide the following (guide by Strategic and Tactical decisions)</w:t>
      </w:r>
    </w:p>
    <w:p w14:paraId="5FF99FE9" w14:textId="77777777" w:rsidR="00F61094" w:rsidRDefault="00F61094" w:rsidP="00F172E6">
      <w:pPr>
        <w:pStyle w:val="ListParagraph"/>
        <w:numPr>
          <w:ilvl w:val="0"/>
          <w:numId w:val="12"/>
        </w:numPr>
        <w:spacing w:line="256" w:lineRule="auto"/>
      </w:pPr>
      <w:r>
        <w:t>Application evolutionary roadmaps</w:t>
      </w:r>
    </w:p>
    <w:p w14:paraId="06789DD1" w14:textId="77777777" w:rsidR="00F61094" w:rsidRDefault="00F61094" w:rsidP="00F172E6">
      <w:pPr>
        <w:pStyle w:val="ListParagraph"/>
        <w:numPr>
          <w:ilvl w:val="0"/>
          <w:numId w:val="12"/>
        </w:numPr>
        <w:spacing w:line="256" w:lineRule="auto"/>
      </w:pPr>
      <w:r>
        <w:t>Technology evolutionary roadmaps</w:t>
      </w:r>
    </w:p>
    <w:p w14:paraId="5C4B0B2E" w14:textId="77777777" w:rsidR="00F61094" w:rsidRDefault="00F61094" w:rsidP="00F172E6">
      <w:pPr>
        <w:pStyle w:val="ListParagraph"/>
        <w:numPr>
          <w:ilvl w:val="0"/>
          <w:numId w:val="12"/>
        </w:numPr>
        <w:spacing w:line="256" w:lineRule="auto"/>
      </w:pPr>
      <w:r>
        <w:t>Skills and training roadmaps</w:t>
      </w:r>
    </w:p>
    <w:p w14:paraId="45F8BCA7" w14:textId="77777777" w:rsidR="00F61094" w:rsidRDefault="00F61094" w:rsidP="00F172E6">
      <w:pPr>
        <w:pStyle w:val="ListParagraph"/>
        <w:numPr>
          <w:ilvl w:val="0"/>
          <w:numId w:val="12"/>
        </w:numPr>
        <w:spacing w:line="256" w:lineRule="auto"/>
      </w:pPr>
      <w:r>
        <w:t>Engagement Model operating model improvements</w:t>
      </w:r>
    </w:p>
    <w:p w14:paraId="37C254FF" w14:textId="1D30FB0B" w:rsidR="00F61094" w:rsidRDefault="00F61094" w:rsidP="00F61094"/>
    <w:p w14:paraId="35439154" w14:textId="77777777" w:rsidR="00F61094" w:rsidRDefault="00F61094" w:rsidP="00F172E6">
      <w:pPr>
        <w:pStyle w:val="Heading2"/>
        <w:numPr>
          <w:ilvl w:val="1"/>
          <w:numId w:val="1"/>
        </w:numPr>
        <w:spacing w:line="256" w:lineRule="auto"/>
      </w:pPr>
      <w:bookmarkStart w:id="660" w:name="_Toc30285297"/>
      <w:bookmarkStart w:id="661" w:name="_Toc92817399"/>
      <w:r>
        <w:t>Design (OM-DS)</w:t>
      </w:r>
      <w:bookmarkEnd w:id="660"/>
      <w:bookmarkEnd w:id="661"/>
    </w:p>
    <w:p w14:paraId="7C2B236C" w14:textId="77777777" w:rsidR="00F61094" w:rsidRDefault="00F61094" w:rsidP="00F61094">
      <w:r>
        <w:t xml:space="preserve">Good design involves justifications, reasons, and trade-off considerations. Many architects think that architecture is the artefacts that are created and that they can reverse engineer architecture. Although they can reverse engineer an existing solution back to the architectural artefacts, they cannot typically determine the reasons decisions were made or what the business requirements were that drove the solution. Although the artefacts are an important part of architecture, the value is in the reasoning and the traceability back to the business requirements. </w:t>
      </w:r>
    </w:p>
    <w:p w14:paraId="1DFAD342" w14:textId="77777777" w:rsidR="00F61094" w:rsidRDefault="00F61094" w:rsidP="00F61094">
      <w:r>
        <w:rPr>
          <w:i/>
          <w:iCs/>
        </w:rPr>
        <w:lastRenderedPageBreak/>
        <w:t>“Design is the business of finding a way to meet the functional requirements within the specified constraints using the available technology.”</w:t>
      </w:r>
      <w:r>
        <w:t>— Ensor &amp; Stevenson, 1997</w:t>
      </w:r>
    </w:p>
    <w:p w14:paraId="3A87498B" w14:textId="77777777" w:rsidR="00F61094" w:rsidRDefault="00F61094" w:rsidP="00F61094">
      <w:r>
        <w:t xml:space="preserve">Design is often confused with Unified Modelling Language (UML) or diagrams. The diagrams are the output of the architectural process. Because a number of solutions could satisfy a business need, the reasoning behind picking one approach over another is truly where the value of architecture lies. </w:t>
      </w:r>
    </w:p>
    <w:p w14:paraId="731D26AB" w14:textId="77777777" w:rsidR="00F61094" w:rsidRDefault="00F61094" w:rsidP="00F61094">
      <w:r>
        <w:t>Design requires use of techniques, tools, patterns, methodologies, and a host of other tools to help us in providing predictable, repeatable success. We all have bad days, and leveraging tools and methodologies helps us remember what we’ve forgotten to consider in our architecture.</w:t>
      </w:r>
    </w:p>
    <w:p w14:paraId="406171C5" w14:textId="77777777" w:rsidR="00F61094" w:rsidRDefault="00F61094" w:rsidP="00F61094">
      <w:r>
        <w:t xml:space="preserve">There is both art and science in architecture but leveraging tools and best practices will help you be effective at designing solutions. Almost everything done or accomplished in the architectural field is through design, and certainly when creating the complex solutions required in today’s IT environment. </w:t>
      </w:r>
    </w:p>
    <w:p w14:paraId="755671F2" w14:textId="77777777" w:rsidR="00F61094" w:rsidRDefault="00F61094" w:rsidP="00F61094">
      <w:r>
        <w:t>Design is a human activity, and you are successful in creating architecture when you effectively work with other people and have a common goal or vision. As an architect, you must create a vision that others can understand and support.</w:t>
      </w:r>
    </w:p>
    <w:p w14:paraId="105E59E3" w14:textId="77777777" w:rsidR="00F61094" w:rsidRDefault="00F61094" w:rsidP="00F172E6">
      <w:pPr>
        <w:pStyle w:val="ListParagraph"/>
        <w:numPr>
          <w:ilvl w:val="0"/>
          <w:numId w:val="13"/>
        </w:numPr>
        <w:spacing w:line="256" w:lineRule="auto"/>
      </w:pPr>
      <w:r>
        <w:t>Design is a fundamental human activity.</w:t>
      </w:r>
    </w:p>
    <w:p w14:paraId="0EAB0E71" w14:textId="77777777" w:rsidR="00F61094" w:rsidRDefault="00F61094" w:rsidP="00F172E6">
      <w:pPr>
        <w:pStyle w:val="ListParagraph"/>
        <w:numPr>
          <w:ilvl w:val="0"/>
          <w:numId w:val="13"/>
        </w:numPr>
        <w:spacing w:line="256" w:lineRule="auto"/>
      </w:pPr>
      <w:r>
        <w:t xml:space="preserve">Design is the conception and planning of all the products made by human beings. </w:t>
      </w:r>
    </w:p>
    <w:p w14:paraId="5355C8A3" w14:textId="77777777" w:rsidR="00F61094" w:rsidRDefault="00F61094" w:rsidP="00F172E6">
      <w:pPr>
        <w:pStyle w:val="ListParagraph"/>
        <w:numPr>
          <w:ilvl w:val="0"/>
          <w:numId w:val="13"/>
        </w:numPr>
        <w:spacing w:line="256" w:lineRule="auto"/>
      </w:pPr>
      <w:r>
        <w:t xml:space="preserve">Design is creating things intentionally. </w:t>
      </w:r>
    </w:p>
    <w:p w14:paraId="7A3A085C" w14:textId="11421883" w:rsidR="00F61094" w:rsidRDefault="00F61094" w:rsidP="00F172E6">
      <w:pPr>
        <w:pStyle w:val="ListParagraph"/>
        <w:numPr>
          <w:ilvl w:val="0"/>
          <w:numId w:val="13"/>
        </w:numPr>
        <w:spacing w:line="256" w:lineRule="auto"/>
      </w:pPr>
      <w:r>
        <w:t>Design is a purposeful creative action.</w:t>
      </w:r>
    </w:p>
    <w:p w14:paraId="1F5FA9D5" w14:textId="77777777" w:rsidR="00F61094" w:rsidRDefault="00F61094" w:rsidP="00F61094"/>
    <w:p w14:paraId="34032653" w14:textId="77777777" w:rsidR="00F61094" w:rsidRDefault="00F61094" w:rsidP="00F172E6">
      <w:pPr>
        <w:pStyle w:val="Heading2"/>
        <w:numPr>
          <w:ilvl w:val="1"/>
          <w:numId w:val="1"/>
        </w:numPr>
        <w:spacing w:line="256" w:lineRule="auto"/>
      </w:pPr>
      <w:bookmarkStart w:id="662" w:name="_Toc30285298"/>
      <w:bookmarkStart w:id="663" w:name="_Toc92817400"/>
      <w:r>
        <w:t>Stakeholders (OM-SH)</w:t>
      </w:r>
      <w:bookmarkEnd w:id="662"/>
      <w:bookmarkEnd w:id="663"/>
    </w:p>
    <w:p w14:paraId="77E1FEBD" w14:textId="77777777" w:rsidR="00F61094" w:rsidRDefault="00F61094" w:rsidP="00F61094">
      <w:r>
        <w:t xml:space="preserve">When you consider who the stakeholders are for your project consider who will be impacted by delivery against the project. </w:t>
      </w:r>
    </w:p>
    <w:p w14:paraId="33F68887" w14:textId="77777777" w:rsidR="00F61094" w:rsidRDefault="00F61094" w:rsidP="00F172E6">
      <w:pPr>
        <w:pStyle w:val="ListParagraph"/>
        <w:numPr>
          <w:ilvl w:val="0"/>
          <w:numId w:val="14"/>
        </w:numPr>
        <w:spacing w:line="256" w:lineRule="auto"/>
      </w:pPr>
      <w:r>
        <w:t xml:space="preserve">Will there be a group of people that will become irrelevant or displaced when your project is delivered?  </w:t>
      </w:r>
    </w:p>
    <w:p w14:paraId="13E0843A" w14:textId="77777777" w:rsidR="00F61094" w:rsidRDefault="00F61094" w:rsidP="00F172E6">
      <w:pPr>
        <w:pStyle w:val="ListParagraph"/>
        <w:numPr>
          <w:ilvl w:val="0"/>
          <w:numId w:val="14"/>
        </w:numPr>
        <w:spacing w:line="256" w:lineRule="auto"/>
      </w:pPr>
      <w:r>
        <w:t xml:space="preserve">Will the operations team or user support teams have to support new products and processes? </w:t>
      </w:r>
    </w:p>
    <w:p w14:paraId="273D6F1A" w14:textId="77777777" w:rsidR="00F61094" w:rsidRDefault="00F61094" w:rsidP="00F172E6">
      <w:pPr>
        <w:pStyle w:val="ListParagraph"/>
        <w:numPr>
          <w:ilvl w:val="0"/>
          <w:numId w:val="14"/>
        </w:numPr>
        <w:spacing w:line="256" w:lineRule="auto"/>
      </w:pPr>
      <w:r>
        <w:t xml:space="preserve">Will the end users have to learn to do things in a different way? </w:t>
      </w:r>
    </w:p>
    <w:p w14:paraId="7ADBFD9A" w14:textId="77777777" w:rsidR="00F61094" w:rsidRDefault="00F61094" w:rsidP="00F172E6">
      <w:pPr>
        <w:pStyle w:val="ListParagraph"/>
        <w:numPr>
          <w:ilvl w:val="0"/>
          <w:numId w:val="14"/>
        </w:numPr>
        <w:spacing w:line="256" w:lineRule="auto"/>
      </w:pPr>
      <w:r>
        <w:t xml:space="preserve">Was this project prioritized over another project? </w:t>
      </w:r>
    </w:p>
    <w:p w14:paraId="649CEFE2" w14:textId="77777777" w:rsidR="00F61094" w:rsidRDefault="00F61094" w:rsidP="00F172E6">
      <w:pPr>
        <w:pStyle w:val="ListParagraph"/>
        <w:numPr>
          <w:ilvl w:val="0"/>
          <w:numId w:val="14"/>
        </w:numPr>
        <w:spacing w:line="256" w:lineRule="auto"/>
      </w:pPr>
      <w:r>
        <w:t xml:space="preserve">Is the executive sponsor for your project going to gain visibility over other executives as a result of your project? </w:t>
      </w:r>
    </w:p>
    <w:p w14:paraId="761F3D62" w14:textId="03E66CE5" w:rsidR="00F61094" w:rsidRDefault="00F61094" w:rsidP="00F61094">
      <w:r>
        <w:t>There are any numbers of people that can be added to the stakeholder and communications list. Spending the time to compile the list will help the IT Architect craft their communications plan and monitor the progress of their solution.</w:t>
      </w:r>
    </w:p>
    <w:p w14:paraId="39EC35CE" w14:textId="77777777" w:rsidR="00F24A2A" w:rsidRDefault="00F24A2A" w:rsidP="00F61094"/>
    <w:p w14:paraId="2782BC8F" w14:textId="77777777" w:rsidR="00F61094" w:rsidRDefault="00F61094" w:rsidP="00F172E6">
      <w:pPr>
        <w:pStyle w:val="Heading2"/>
        <w:numPr>
          <w:ilvl w:val="1"/>
          <w:numId w:val="1"/>
        </w:numPr>
        <w:spacing w:line="256" w:lineRule="auto"/>
      </w:pPr>
      <w:bookmarkStart w:id="664" w:name="_Toc30285299"/>
      <w:bookmarkStart w:id="665" w:name="_Toc92817401"/>
      <w:r>
        <w:t>Requirements (OM-R)</w:t>
      </w:r>
      <w:bookmarkEnd w:id="664"/>
      <w:bookmarkEnd w:id="665"/>
    </w:p>
    <w:p w14:paraId="5D887969" w14:textId="77777777" w:rsidR="00F61094" w:rsidRDefault="00F61094" w:rsidP="00F61094">
      <w:r>
        <w:t xml:space="preserve">An architectural requirement is a representation of an architectural concern that impacts the technology strategy.  An architectural constraint is any process, tool, decision or framework that limits choices within a technology strategy. </w:t>
      </w:r>
    </w:p>
    <w:p w14:paraId="57A6AB94" w14:textId="77777777" w:rsidR="00F61094" w:rsidRDefault="00F61094" w:rsidP="00F61094">
      <w:r>
        <w:t>A requirement is architectural if it:</w:t>
      </w:r>
    </w:p>
    <w:p w14:paraId="30111EF7" w14:textId="77777777" w:rsidR="00F61094" w:rsidRDefault="00F61094" w:rsidP="00F172E6">
      <w:pPr>
        <w:pStyle w:val="ListParagraph"/>
        <w:numPr>
          <w:ilvl w:val="0"/>
          <w:numId w:val="15"/>
        </w:numPr>
        <w:spacing w:line="256" w:lineRule="auto"/>
        <w:rPr>
          <w:rFonts w:eastAsiaTheme="minorEastAsia"/>
        </w:rPr>
      </w:pPr>
      <w:r>
        <w:lastRenderedPageBreak/>
        <w:t>Impacts the technology strategy at a level at or above the team defined impact level, or</w:t>
      </w:r>
    </w:p>
    <w:p w14:paraId="1BDDA72D" w14:textId="77777777" w:rsidR="00F61094" w:rsidRDefault="00F61094" w:rsidP="00F172E6">
      <w:pPr>
        <w:pStyle w:val="ListParagraph"/>
        <w:numPr>
          <w:ilvl w:val="0"/>
          <w:numId w:val="15"/>
        </w:numPr>
        <w:spacing w:line="256" w:lineRule="auto"/>
      </w:pPr>
      <w:r>
        <w:t>It is structurally important to one or more quality attributes, or</w:t>
      </w:r>
    </w:p>
    <w:p w14:paraId="72051FF1" w14:textId="6E8C324A" w:rsidR="00F61094" w:rsidRDefault="00F61094" w:rsidP="00F172E6">
      <w:pPr>
        <w:pStyle w:val="ListParagraph"/>
        <w:numPr>
          <w:ilvl w:val="0"/>
          <w:numId w:val="15"/>
        </w:numPr>
        <w:spacing w:line="256" w:lineRule="auto"/>
      </w:pPr>
      <w:r>
        <w:t>It is important enough to an identified and important stakeholder, or</w:t>
      </w:r>
    </w:p>
    <w:p w14:paraId="49A7609A" w14:textId="77777777" w:rsidR="00F61094" w:rsidRDefault="00F61094" w:rsidP="00F61094">
      <w:r>
        <w:t xml:space="preserve">Develop requirements that impact the technology strategy by ensuring that:  </w:t>
      </w:r>
    </w:p>
    <w:p w14:paraId="3531DE1F" w14:textId="77777777" w:rsidR="00F61094" w:rsidRDefault="00F61094" w:rsidP="00F172E6">
      <w:pPr>
        <w:pStyle w:val="ListParagraph"/>
        <w:numPr>
          <w:ilvl w:val="0"/>
          <w:numId w:val="16"/>
        </w:numPr>
        <w:spacing w:line="256" w:lineRule="auto"/>
      </w:pPr>
      <w:r>
        <w:t xml:space="preserve">They are of the appropriate scope (not too low or too high) </w:t>
      </w:r>
    </w:p>
    <w:p w14:paraId="55230D7F" w14:textId="77777777" w:rsidR="00F61094" w:rsidRDefault="00F61094" w:rsidP="00F172E6">
      <w:pPr>
        <w:pStyle w:val="ListParagraph"/>
        <w:numPr>
          <w:ilvl w:val="0"/>
          <w:numId w:val="16"/>
        </w:numPr>
        <w:spacing w:line="256" w:lineRule="auto"/>
      </w:pPr>
      <w:r>
        <w:t>They extract constraints and opportunities to impact actual value</w:t>
      </w:r>
    </w:p>
    <w:p w14:paraId="3CC9B0DB" w14:textId="77777777" w:rsidR="00F61094" w:rsidRDefault="00F61094" w:rsidP="00F61094">
      <w:r>
        <w:t>Requirements need to be traced from their source to their final outcome.   This is completed using the requirements traceability matrix.   A requirement may or may not be fulfilled in the solution.  If the requirement is fulfilled the technology, process or manual activity needs to be documented.  If the requirement is not fulfilled that should also be documented as a gap.</w:t>
      </w:r>
    </w:p>
    <w:p w14:paraId="209294BB" w14:textId="77777777" w:rsidR="00F61094" w:rsidRDefault="00F61094" w:rsidP="00F61094"/>
    <w:p w14:paraId="3260953D" w14:textId="77777777" w:rsidR="00F61094" w:rsidRDefault="00F61094" w:rsidP="00F172E6">
      <w:pPr>
        <w:pStyle w:val="Heading2"/>
        <w:numPr>
          <w:ilvl w:val="1"/>
          <w:numId w:val="1"/>
        </w:numPr>
        <w:spacing w:line="256" w:lineRule="auto"/>
      </w:pPr>
      <w:bookmarkStart w:id="666" w:name="_Toc30285300"/>
      <w:bookmarkStart w:id="667" w:name="_Toc92817402"/>
      <w:r>
        <w:t>Deliverables (OM-DL)</w:t>
      </w:r>
      <w:bookmarkEnd w:id="666"/>
      <w:bookmarkEnd w:id="667"/>
    </w:p>
    <w:p w14:paraId="3E4A0DB1" w14:textId="77777777" w:rsidR="00F61094" w:rsidRDefault="00F61094" w:rsidP="00F61094">
      <w:r>
        <w:t>During each of the phases of the IT Architecture Engagement Model deliverables that have value are created or updated.   Deliverables can be in the form of;</w:t>
      </w:r>
    </w:p>
    <w:p w14:paraId="39FC128C" w14:textId="77777777" w:rsidR="00F61094" w:rsidRDefault="00F61094" w:rsidP="00F61094">
      <w:r>
        <w:t>Document or diagram describing decisions made, solution designs, risk register, issues, dependencies, assumptions, views and viewpoints, business cases, roadmaps, outputs from architecture reviews, etc.</w:t>
      </w:r>
    </w:p>
    <w:p w14:paraId="16605722" w14:textId="77777777" w:rsidR="00F61094" w:rsidRDefault="00F61094" w:rsidP="00F61094">
      <w:r>
        <w:t>Deliverables must demonstrate that value of the IT Architecture Engagement.  Deliverables will be different for;</w:t>
      </w:r>
    </w:p>
    <w:p w14:paraId="08FB77C4" w14:textId="77777777" w:rsidR="00F61094" w:rsidRDefault="00F61094" w:rsidP="00F172E6">
      <w:pPr>
        <w:pStyle w:val="ListParagraph"/>
        <w:numPr>
          <w:ilvl w:val="0"/>
          <w:numId w:val="17"/>
        </w:numPr>
        <w:spacing w:line="256" w:lineRule="auto"/>
      </w:pPr>
      <w:r>
        <w:t>Strategic Planning activities</w:t>
      </w:r>
    </w:p>
    <w:p w14:paraId="322E4776" w14:textId="77777777" w:rsidR="00F61094" w:rsidRDefault="00F61094" w:rsidP="00F172E6">
      <w:pPr>
        <w:pStyle w:val="ListParagraph"/>
        <w:numPr>
          <w:ilvl w:val="0"/>
          <w:numId w:val="17"/>
        </w:numPr>
        <w:spacing w:line="256" w:lineRule="auto"/>
      </w:pPr>
      <w:r>
        <w:t>Tactical/Project activities</w:t>
      </w:r>
    </w:p>
    <w:p w14:paraId="3478489E" w14:textId="77777777" w:rsidR="00F61094" w:rsidRDefault="00F61094" w:rsidP="00F172E6">
      <w:pPr>
        <w:pStyle w:val="ListParagraph"/>
        <w:numPr>
          <w:ilvl w:val="0"/>
          <w:numId w:val="17"/>
        </w:numPr>
        <w:spacing w:line="256" w:lineRule="auto"/>
      </w:pPr>
      <w:r>
        <w:t>Operational/Continuous Improvement activities</w:t>
      </w:r>
    </w:p>
    <w:p w14:paraId="1A70AF2C" w14:textId="77777777" w:rsidR="00F61094" w:rsidRDefault="00F61094" w:rsidP="00F61094"/>
    <w:p w14:paraId="6FFCE820" w14:textId="77777777" w:rsidR="00F61094" w:rsidRDefault="00F61094" w:rsidP="00F172E6">
      <w:pPr>
        <w:pStyle w:val="Heading2"/>
        <w:numPr>
          <w:ilvl w:val="1"/>
          <w:numId w:val="1"/>
        </w:numPr>
        <w:spacing w:line="256" w:lineRule="auto"/>
      </w:pPr>
      <w:bookmarkStart w:id="668" w:name="_Toc30285301"/>
      <w:bookmarkStart w:id="669" w:name="_Toc92817403"/>
      <w:r>
        <w:t>Methodology (OM-M)</w:t>
      </w:r>
      <w:bookmarkEnd w:id="668"/>
      <w:bookmarkEnd w:id="669"/>
    </w:p>
    <w:p w14:paraId="5461F5DB" w14:textId="77777777" w:rsidR="00F61094" w:rsidRDefault="00F61094" w:rsidP="00F61094">
      <w:r>
        <w:t>This is the approach and procedures used to implement and deliver the products and services of the IT Architecture Engagement.   The methodology assumes that the IT Architect will use a set of tools and techniques to successfully deliver value to the stakeholders.</w:t>
      </w:r>
    </w:p>
    <w:p w14:paraId="4D21B17E" w14:textId="77777777" w:rsidR="00F61094" w:rsidRDefault="00F61094" w:rsidP="00F61094">
      <w:r>
        <w:t>IT Architecture methodology has methods including discovery, problem solving, solutioning and communication.   This will be bound by the principles, policies, standards and guidelines defined during the setup stage of the IT Architecture Organisation.</w:t>
      </w:r>
    </w:p>
    <w:p w14:paraId="20A30DEF" w14:textId="1372225E" w:rsidR="00F61094" w:rsidRDefault="00F61094" w:rsidP="00F61094"/>
    <w:p w14:paraId="2A5A5787" w14:textId="77777777" w:rsidR="00F61094" w:rsidRDefault="00F61094" w:rsidP="00F61094"/>
    <w:p w14:paraId="66DC9761" w14:textId="77777777" w:rsidR="00F61094" w:rsidRDefault="00F61094" w:rsidP="00F172E6">
      <w:pPr>
        <w:pStyle w:val="Heading2"/>
        <w:numPr>
          <w:ilvl w:val="1"/>
          <w:numId w:val="1"/>
        </w:numPr>
        <w:spacing w:line="256" w:lineRule="auto"/>
      </w:pPr>
      <w:bookmarkStart w:id="670" w:name="_Toc30285302"/>
      <w:bookmarkStart w:id="671" w:name="_Toc92817404"/>
      <w:r>
        <w:t>Tools (OM-T)</w:t>
      </w:r>
      <w:bookmarkEnd w:id="670"/>
      <w:bookmarkEnd w:id="671"/>
    </w:p>
    <w:p w14:paraId="37A84D10" w14:textId="77777777" w:rsidR="00F61094" w:rsidRDefault="00F61094" w:rsidP="00F61094">
      <w:r>
        <w:t>Architecture methods and tools is defined as; the strategic and tactical use of business architecture methods and tools, including but not limited to business process engineering, business process management, business process modelling, workflow, and similar technology in relation to business capabilities and design. Best practices for integrating business processes that span multiple internal organizations.</w:t>
      </w:r>
    </w:p>
    <w:p w14:paraId="4EA13D12" w14:textId="77777777" w:rsidR="00F61094" w:rsidRDefault="00F61094" w:rsidP="00F61094">
      <w:r>
        <w:t xml:space="preserve">Architecture Tools; </w:t>
      </w:r>
    </w:p>
    <w:p w14:paraId="1AB0C8B6" w14:textId="77777777" w:rsidR="00F61094" w:rsidRDefault="00F61094" w:rsidP="00F172E6">
      <w:pPr>
        <w:pStyle w:val="ListParagraph"/>
        <w:numPr>
          <w:ilvl w:val="0"/>
          <w:numId w:val="18"/>
        </w:numPr>
        <w:spacing w:line="256" w:lineRule="auto"/>
      </w:pPr>
      <w:r>
        <w:lastRenderedPageBreak/>
        <w:t xml:space="preserve">Strategy, objective tracking and visualization </w:t>
      </w:r>
    </w:p>
    <w:p w14:paraId="0B10BA8C" w14:textId="77777777" w:rsidR="00F61094" w:rsidRDefault="00F61094" w:rsidP="00F172E6">
      <w:pPr>
        <w:pStyle w:val="ListParagraph"/>
        <w:numPr>
          <w:ilvl w:val="0"/>
          <w:numId w:val="18"/>
        </w:numPr>
        <w:spacing w:line="256" w:lineRule="auto"/>
      </w:pPr>
      <w:r>
        <w:t xml:space="preserve">Visualization techniques </w:t>
      </w:r>
    </w:p>
    <w:p w14:paraId="1BD14AD4" w14:textId="77777777" w:rsidR="00F61094" w:rsidRDefault="00F61094" w:rsidP="00F172E6">
      <w:pPr>
        <w:pStyle w:val="ListParagraph"/>
        <w:numPr>
          <w:ilvl w:val="0"/>
          <w:numId w:val="18"/>
        </w:numPr>
        <w:spacing w:line="256" w:lineRule="auto"/>
      </w:pPr>
      <w:r>
        <w:t>Methodology tracking throughout the life cycle</w:t>
      </w:r>
    </w:p>
    <w:p w14:paraId="6CC23691" w14:textId="77777777" w:rsidR="00F61094" w:rsidRDefault="00F61094" w:rsidP="00F61094"/>
    <w:p w14:paraId="71B44385" w14:textId="77777777" w:rsidR="00F61094" w:rsidRDefault="00F61094" w:rsidP="00F172E6">
      <w:pPr>
        <w:pStyle w:val="Heading2"/>
        <w:numPr>
          <w:ilvl w:val="1"/>
          <w:numId w:val="1"/>
        </w:numPr>
        <w:spacing w:line="256" w:lineRule="auto"/>
      </w:pPr>
      <w:bookmarkStart w:id="672" w:name="_Toc30285303"/>
      <w:bookmarkStart w:id="673" w:name="_Toc92817405"/>
      <w:r>
        <w:t>Repository (OM-REP)</w:t>
      </w:r>
      <w:bookmarkEnd w:id="672"/>
      <w:bookmarkEnd w:id="673"/>
    </w:p>
    <w:p w14:paraId="2B8F466B" w14:textId="77777777" w:rsidR="00F61094" w:rsidRDefault="00F61094" w:rsidP="00F61094">
      <w:r>
        <w:t>Architecture artefacts are stored in an architecture repository. The repository should be used by all stakeholders and updated regularly. Storage and retrieval are best managed by stakeholder and interest.</w:t>
      </w:r>
    </w:p>
    <w:p w14:paraId="723029DB" w14:textId="553E2DD8" w:rsidR="00F61094" w:rsidRDefault="00F61094" w:rsidP="00F61094">
      <w:r>
        <w:t>A knowledge management process needs to be in place that can be operationalized, consider how long artefacts will be maintained. By setting a date for retirement of an artefact and assigning a role to maintain the repository the IT Architect will help make sure the repository stays fresh and current. The end result will be higher reuse of IP and stronger tendency to store information in a single store.</w:t>
      </w:r>
    </w:p>
    <w:p w14:paraId="3CC2AB86" w14:textId="77777777" w:rsidR="00F61094" w:rsidRDefault="00F61094" w:rsidP="00F61094"/>
    <w:p w14:paraId="133AFBFD" w14:textId="77777777" w:rsidR="00F61094" w:rsidRDefault="00F61094" w:rsidP="00F172E6">
      <w:pPr>
        <w:pStyle w:val="Heading2"/>
        <w:numPr>
          <w:ilvl w:val="1"/>
          <w:numId w:val="1"/>
        </w:numPr>
        <w:spacing w:line="256" w:lineRule="auto"/>
      </w:pPr>
      <w:bookmarkStart w:id="674" w:name="_Toc30285304"/>
      <w:bookmarkStart w:id="675" w:name="_Toc92817406"/>
      <w:r>
        <w:t>Governance (OM-G)</w:t>
      </w:r>
      <w:bookmarkEnd w:id="674"/>
      <w:bookmarkEnd w:id="675"/>
    </w:p>
    <w:p w14:paraId="58E1D740" w14:textId="77777777" w:rsidR="00F61094" w:rsidRDefault="00F61094" w:rsidP="00F61094">
      <w:r>
        <w:t xml:space="preserve">The decision-making environment for IT within an organization that provides clearly defined roles and responsibilities relative to oversight of projects, processes, and products.  </w:t>
      </w:r>
    </w:p>
    <w:p w14:paraId="6B0B90E2" w14:textId="77777777" w:rsidR="00F61094" w:rsidRDefault="00F61094" w:rsidP="00F61094">
      <w:r>
        <w:t xml:space="preserve">Architects are expected to show competence in designing solutions that achieve regulatory goals and objectives and allow for guidance and oversight that continuously track to the needs of the business.  </w:t>
      </w:r>
    </w:p>
    <w:p w14:paraId="35C217C0" w14:textId="77777777" w:rsidR="00F61094" w:rsidRDefault="00F61094" w:rsidP="00F61094">
      <w:r>
        <w:t xml:space="preserve">Governance </w:t>
      </w:r>
    </w:p>
    <w:p w14:paraId="7215FF15" w14:textId="77777777" w:rsidR="00F61094" w:rsidRDefault="00F61094" w:rsidP="00F172E6">
      <w:pPr>
        <w:pStyle w:val="ListParagraph"/>
        <w:numPr>
          <w:ilvl w:val="0"/>
          <w:numId w:val="19"/>
        </w:numPr>
        <w:spacing w:line="256" w:lineRule="auto"/>
      </w:pPr>
      <w:r>
        <w:t xml:space="preserve">Governance is necessary to ensure delivery against plan </w:t>
      </w:r>
    </w:p>
    <w:p w14:paraId="50E7BCC4" w14:textId="77777777" w:rsidR="00F61094" w:rsidRDefault="00F61094" w:rsidP="00F172E6">
      <w:pPr>
        <w:pStyle w:val="ListParagraph"/>
        <w:numPr>
          <w:ilvl w:val="0"/>
          <w:numId w:val="19"/>
        </w:numPr>
        <w:spacing w:line="256" w:lineRule="auto"/>
      </w:pPr>
      <w:r>
        <w:t xml:space="preserve">A technology strategy is only as good as what is delivered </w:t>
      </w:r>
    </w:p>
    <w:p w14:paraId="65419A05" w14:textId="77777777" w:rsidR="00F61094" w:rsidRDefault="00F61094" w:rsidP="00F172E6">
      <w:pPr>
        <w:pStyle w:val="ListParagraph"/>
        <w:numPr>
          <w:ilvl w:val="0"/>
          <w:numId w:val="19"/>
        </w:numPr>
        <w:spacing w:line="256" w:lineRule="auto"/>
      </w:pPr>
      <w:r>
        <w:t xml:space="preserve">Architects attach to the existing corporate governance mechanisms </w:t>
      </w:r>
    </w:p>
    <w:p w14:paraId="20BEA475" w14:textId="77777777" w:rsidR="00F61094" w:rsidRDefault="00F61094" w:rsidP="00F172E6">
      <w:pPr>
        <w:pStyle w:val="ListParagraph"/>
        <w:numPr>
          <w:ilvl w:val="0"/>
          <w:numId w:val="19"/>
        </w:numPr>
        <w:spacing w:line="256" w:lineRule="auto"/>
      </w:pPr>
      <w:r>
        <w:t xml:space="preserve">We are responsible for the COST and VALUE of technology delivered </w:t>
      </w:r>
    </w:p>
    <w:p w14:paraId="4CB7F2E5" w14:textId="77777777" w:rsidR="00F61094" w:rsidRDefault="00F61094" w:rsidP="00F172E6">
      <w:pPr>
        <w:pStyle w:val="ListParagraph"/>
        <w:numPr>
          <w:ilvl w:val="0"/>
          <w:numId w:val="19"/>
        </w:numPr>
        <w:spacing w:line="256" w:lineRule="auto"/>
      </w:pPr>
      <w:r>
        <w:t xml:space="preserve">Governance defines who, when and how by:  </w:t>
      </w:r>
    </w:p>
    <w:p w14:paraId="47EE2597" w14:textId="77777777" w:rsidR="00F61094" w:rsidRDefault="00F61094" w:rsidP="00F172E6">
      <w:pPr>
        <w:pStyle w:val="ListParagraph"/>
        <w:numPr>
          <w:ilvl w:val="1"/>
          <w:numId w:val="19"/>
        </w:numPr>
        <w:spacing w:line="256" w:lineRule="auto"/>
      </w:pPr>
      <w:r>
        <w:t xml:space="preserve">Setting up governance bodies which define policies, standards and guidelines regarding a variety of what subjects. </w:t>
      </w:r>
    </w:p>
    <w:p w14:paraId="1624E900" w14:textId="77777777" w:rsidR="00F61094" w:rsidRDefault="00F61094" w:rsidP="00F172E6">
      <w:pPr>
        <w:pStyle w:val="ListParagraph"/>
        <w:numPr>
          <w:ilvl w:val="1"/>
          <w:numId w:val="19"/>
        </w:numPr>
        <w:spacing w:line="256" w:lineRule="auto"/>
      </w:pPr>
      <w:r>
        <w:t xml:space="preserve">Monitoring and enforcing these standards throughout Enterprise </w:t>
      </w:r>
    </w:p>
    <w:p w14:paraId="210B61FE" w14:textId="77777777" w:rsidR="00F61094" w:rsidRDefault="00F61094" w:rsidP="00F61094"/>
    <w:p w14:paraId="4CBB2191" w14:textId="77777777" w:rsidR="00F61094" w:rsidRDefault="00F61094" w:rsidP="00F61094">
      <w:r>
        <w:t>Governance is about decision making when faced with choices (new services, changes to services, retirement of services) based on a set of principles (goals)</w:t>
      </w:r>
    </w:p>
    <w:p w14:paraId="42039EC7" w14:textId="77777777" w:rsidR="00F61094" w:rsidRDefault="00F61094" w:rsidP="00F172E6">
      <w:pPr>
        <w:pStyle w:val="ListParagraph"/>
        <w:numPr>
          <w:ilvl w:val="0"/>
          <w:numId w:val="20"/>
        </w:numPr>
        <w:spacing w:line="256" w:lineRule="auto"/>
      </w:pPr>
      <w:r>
        <w:t>Bringing the right groups of people together to clarify what needs to happen and evaluate what could get in the way (who has decision-making authority?)</w:t>
      </w:r>
    </w:p>
    <w:p w14:paraId="1FEF0FBD" w14:textId="77777777" w:rsidR="00F61094" w:rsidRDefault="00F61094" w:rsidP="00F172E6">
      <w:pPr>
        <w:pStyle w:val="ListParagraph"/>
        <w:numPr>
          <w:ilvl w:val="0"/>
          <w:numId w:val="20"/>
        </w:numPr>
        <w:spacing w:line="256" w:lineRule="auto"/>
      </w:pPr>
      <w:r>
        <w:t>Addresses how expected performance will be evaluated</w:t>
      </w:r>
    </w:p>
    <w:p w14:paraId="313B782A" w14:textId="77777777" w:rsidR="00F61094" w:rsidRDefault="00F61094" w:rsidP="00F172E6">
      <w:pPr>
        <w:pStyle w:val="ListParagraph"/>
        <w:numPr>
          <w:ilvl w:val="0"/>
          <w:numId w:val="20"/>
        </w:numPr>
        <w:spacing w:line="256" w:lineRule="auto"/>
      </w:pPr>
      <w:r>
        <w:t>Decides priorities and justifiable level of efforts (resource commitments)</w:t>
      </w:r>
    </w:p>
    <w:p w14:paraId="517DA711" w14:textId="77777777" w:rsidR="00F61094" w:rsidRDefault="00F61094" w:rsidP="00F172E6">
      <w:pPr>
        <w:pStyle w:val="ListParagraph"/>
        <w:numPr>
          <w:ilvl w:val="0"/>
          <w:numId w:val="20"/>
        </w:numPr>
        <w:spacing w:line="256" w:lineRule="auto"/>
      </w:pPr>
      <w:r>
        <w:t>Making it clear what processes and activities should or should not happen</w:t>
      </w:r>
    </w:p>
    <w:p w14:paraId="5C7F1FC6" w14:textId="77777777" w:rsidR="00F61094" w:rsidRDefault="00F61094" w:rsidP="00F172E6">
      <w:pPr>
        <w:pStyle w:val="ListParagraph"/>
        <w:numPr>
          <w:ilvl w:val="0"/>
          <w:numId w:val="20"/>
        </w:numPr>
        <w:spacing w:line="256" w:lineRule="auto"/>
      </w:pPr>
      <w:r>
        <w:t>Seek out risks and provide open discussions and clear approaches to addressing risks</w:t>
      </w:r>
    </w:p>
    <w:p w14:paraId="13F2DEA7" w14:textId="77777777" w:rsidR="00F61094" w:rsidRDefault="00F61094" w:rsidP="00F172E6">
      <w:pPr>
        <w:pStyle w:val="ListParagraph"/>
        <w:numPr>
          <w:ilvl w:val="0"/>
          <w:numId w:val="20"/>
        </w:numPr>
        <w:spacing w:line="256" w:lineRule="auto"/>
      </w:pPr>
      <w:r>
        <w:t>Ensures compliance by communicating expectations, regulations, policies, and procedures</w:t>
      </w:r>
    </w:p>
    <w:p w14:paraId="67545979" w14:textId="77777777" w:rsidR="00F61094" w:rsidRDefault="00F61094" w:rsidP="00F172E6">
      <w:pPr>
        <w:pStyle w:val="ListParagraph"/>
        <w:numPr>
          <w:ilvl w:val="0"/>
          <w:numId w:val="20"/>
        </w:numPr>
        <w:spacing w:line="256" w:lineRule="auto"/>
      </w:pPr>
      <w:r>
        <w:t>Capturing and documenting processes and their results as evidence</w:t>
      </w:r>
    </w:p>
    <w:p w14:paraId="29F968A0" w14:textId="77777777" w:rsidR="00F61094" w:rsidRDefault="00F61094" w:rsidP="00F172E6">
      <w:pPr>
        <w:pStyle w:val="ListParagraph"/>
        <w:numPr>
          <w:ilvl w:val="0"/>
          <w:numId w:val="21"/>
        </w:numPr>
        <w:spacing w:line="256" w:lineRule="auto"/>
      </w:pPr>
      <w:r>
        <w:t>The governance structure will give us a Champion to help address items that impact the workload of stakeholders from outside of our own Branch</w:t>
      </w:r>
    </w:p>
    <w:p w14:paraId="301AD011" w14:textId="1C3EAE93" w:rsidR="00F61094" w:rsidRDefault="00F61094" w:rsidP="00F61094">
      <w:r>
        <w:lastRenderedPageBreak/>
        <w:t xml:space="preserve">Most organizations accomplish IT governance by creating groups, such as steering committees, that bring the right parties together to make decisions on a regular basis. </w:t>
      </w:r>
    </w:p>
    <w:p w14:paraId="0FACE097" w14:textId="77777777" w:rsidR="00F61094" w:rsidRDefault="00F61094" w:rsidP="00F61094"/>
    <w:p w14:paraId="7630AE1C" w14:textId="77777777" w:rsidR="00F61094" w:rsidRDefault="00F61094" w:rsidP="00F172E6">
      <w:pPr>
        <w:pStyle w:val="Heading2"/>
        <w:numPr>
          <w:ilvl w:val="1"/>
          <w:numId w:val="1"/>
        </w:numPr>
        <w:spacing w:line="256" w:lineRule="auto"/>
      </w:pPr>
      <w:bookmarkStart w:id="676" w:name="_Toc30285305"/>
      <w:bookmarkStart w:id="677" w:name="_Toc92817407"/>
      <w:r>
        <w:t>Products (OM-P)</w:t>
      </w:r>
      <w:bookmarkEnd w:id="676"/>
      <w:bookmarkEnd w:id="677"/>
    </w:p>
    <w:p w14:paraId="44945D49" w14:textId="77777777" w:rsidR="00F61094" w:rsidRDefault="00F61094" w:rsidP="00F61094">
      <w:r>
        <w:rPr>
          <w:rFonts w:ascii="Calibri" w:eastAsia="Calibri" w:hAnsi="Calibri" w:cs="Calibri"/>
        </w:rPr>
        <w:t xml:space="preserve">A Product is the result of implementation project/initiative, it is how the organisation presents one or more Business Capabilities to the customers, typically it could have a specific cost model associated with it. There might be a difference between how the sales and marketing people describe a Product and a Product Catalogue and how this is delivered within the IT organisation, where a Product Owner controls what is delivered by the engineering team. </w:t>
      </w:r>
    </w:p>
    <w:p w14:paraId="3DCBF2AA" w14:textId="77777777" w:rsidR="00F61094" w:rsidRDefault="00F61094" w:rsidP="00F172E6">
      <w:pPr>
        <w:pStyle w:val="Heading2"/>
        <w:numPr>
          <w:ilvl w:val="1"/>
          <w:numId w:val="1"/>
        </w:numPr>
        <w:spacing w:line="256" w:lineRule="auto"/>
      </w:pPr>
      <w:bookmarkStart w:id="678" w:name="_Toc30285306"/>
      <w:bookmarkStart w:id="679" w:name="_Toc92817408"/>
      <w:r>
        <w:t>Roadmaps (OM-RM)</w:t>
      </w:r>
      <w:bookmarkEnd w:id="678"/>
      <w:bookmarkEnd w:id="679"/>
    </w:p>
    <w:p w14:paraId="54293F18" w14:textId="77777777" w:rsidR="00F61094" w:rsidRDefault="00F61094" w:rsidP="00F61094">
      <w:r>
        <w:t xml:space="preserve">The architecture roadmap is a tool used to describe the transition between two states over time and is generally used to show dependencies, milestones, events and other relationships within a set of change initiatives over time. The architect team uses roadmaps in multiple ways to aid in understanding change dependencies. </w:t>
      </w:r>
    </w:p>
    <w:p w14:paraId="4D6665AB" w14:textId="04F71ED2" w:rsidR="00F61094" w:rsidRDefault="00F61094" w:rsidP="00F61094">
      <w:r>
        <w:t>There are multiple types of roadmap with different uses:</w:t>
      </w:r>
    </w:p>
    <w:p w14:paraId="6C5724D0" w14:textId="17661A76" w:rsidR="00F61094" w:rsidRDefault="00F61094" w:rsidP="00F172E6">
      <w:pPr>
        <w:pStyle w:val="ListParagraph"/>
        <w:numPr>
          <w:ilvl w:val="0"/>
          <w:numId w:val="22"/>
        </w:numPr>
        <w:spacing w:line="256" w:lineRule="auto"/>
        <w:rPr>
          <w:rFonts w:eastAsiaTheme="minorEastAsia"/>
        </w:rPr>
      </w:pPr>
      <w:r>
        <w:t>Architecture roadmap should focus on how the IT plans meet the business objectives</w:t>
      </w:r>
    </w:p>
    <w:p w14:paraId="662C3BA4" w14:textId="77777777" w:rsidR="00F61094" w:rsidRDefault="00F61094" w:rsidP="00F172E6">
      <w:pPr>
        <w:pStyle w:val="ListParagraph"/>
        <w:numPr>
          <w:ilvl w:val="0"/>
          <w:numId w:val="22"/>
        </w:numPr>
        <w:spacing w:line="256" w:lineRule="auto"/>
      </w:pPr>
      <w:r>
        <w:t>Product roadmap will show how new capabilities will delivered over time</w:t>
      </w:r>
    </w:p>
    <w:p w14:paraId="49F8FAFD" w14:textId="77777777" w:rsidR="00F61094" w:rsidRDefault="00F61094" w:rsidP="00F172E6">
      <w:pPr>
        <w:pStyle w:val="ListParagraph"/>
        <w:numPr>
          <w:ilvl w:val="0"/>
          <w:numId w:val="22"/>
        </w:numPr>
        <w:spacing w:line="256" w:lineRule="auto"/>
      </w:pPr>
      <w:r>
        <w:t xml:space="preserve">System roadmap will focus on the lifecycle of the systems </w:t>
      </w:r>
    </w:p>
    <w:p w14:paraId="6FC191C6" w14:textId="77777777" w:rsidR="00F61094" w:rsidRDefault="00F61094" w:rsidP="00F172E6">
      <w:pPr>
        <w:pStyle w:val="Heading2"/>
        <w:numPr>
          <w:ilvl w:val="1"/>
          <w:numId w:val="1"/>
        </w:numPr>
        <w:spacing w:line="256" w:lineRule="auto"/>
      </w:pPr>
      <w:bookmarkStart w:id="680" w:name="_Toc30285307"/>
      <w:bookmarkStart w:id="681" w:name="_Toc92817409"/>
      <w:r>
        <w:t>Experiments (OM-E)</w:t>
      </w:r>
      <w:bookmarkEnd w:id="680"/>
      <w:bookmarkEnd w:id="681"/>
    </w:p>
    <w:p w14:paraId="70025F46" w14:textId="77777777" w:rsidR="00F61094" w:rsidRDefault="00F61094" w:rsidP="00F61094">
      <w:r>
        <w:t xml:space="preserve">IT Architects generally focuses on the Architecturally Significant Requirements (ASR).  These are usually complex problems that have to be resolved and there is no know solution or good practice available. </w:t>
      </w:r>
    </w:p>
    <w:p w14:paraId="260DF47F" w14:textId="77777777" w:rsidR="00F61094" w:rsidRDefault="00F61094" w:rsidP="00F61094">
      <w:r>
        <w:t>The IT Architect needs to identify a solution or workable approach to these complex problems/architecturally significant requirements.   The IT Architect has to identify one or more possible solutions to these problems in order to validate the solution they have to perform experiments.</w:t>
      </w:r>
    </w:p>
    <w:p w14:paraId="00696D8E" w14:textId="77777777" w:rsidR="00F61094" w:rsidRDefault="00F61094" w:rsidP="00F61094">
      <w:r>
        <w:t>The experiments can either involve new technologies, using existing technologies in a different way, skilling resources to perform the activities or reframing the problem with the stakeholder.   The experiments will typically involve some level of innovation.</w:t>
      </w:r>
    </w:p>
    <w:p w14:paraId="28F7EAD4" w14:textId="77777777" w:rsidR="00F61094" w:rsidRDefault="00F61094" w:rsidP="00F172E6">
      <w:pPr>
        <w:pStyle w:val="Heading1"/>
        <w:pageBreakBefore/>
        <w:numPr>
          <w:ilvl w:val="0"/>
          <w:numId w:val="1"/>
        </w:numPr>
        <w:spacing w:line="256" w:lineRule="auto"/>
        <w:ind w:left="431" w:hanging="431"/>
      </w:pPr>
      <w:bookmarkStart w:id="682" w:name="_Toc30285308"/>
      <w:bookmarkStart w:id="683" w:name="_Toc92817410"/>
      <w:r>
        <w:lastRenderedPageBreak/>
        <w:t>Outcomes</w:t>
      </w:r>
      <w:bookmarkEnd w:id="682"/>
      <w:bookmarkEnd w:id="683"/>
    </w:p>
    <w:p w14:paraId="49F88CB3" w14:textId="77777777" w:rsidR="00F61094" w:rsidRDefault="00F61094" w:rsidP="00F61094">
      <w:r>
        <w:rPr>
          <w:rFonts w:ascii="Calibri" w:eastAsia="Calibri" w:hAnsi="Calibri" w:cs="Calibri"/>
        </w:rPr>
        <w:t xml:space="preserve">This section defines the terms related to the Outcomes of the Engagement Model.  Outcomes are consequences of action or inaction and represent a state of being </w:t>
      </w:r>
      <w:commentRangeStart w:id="684"/>
      <w:r>
        <w:rPr>
          <w:rFonts w:ascii="Calibri" w:eastAsia="Calibri" w:hAnsi="Calibri" w:cs="Calibri"/>
        </w:rPr>
        <w:t>after occurrence of certain changes</w:t>
      </w:r>
      <w:commentRangeEnd w:id="684"/>
      <w:r w:rsidR="001064F7">
        <w:rPr>
          <w:rStyle w:val="CommentReference"/>
        </w:rPr>
        <w:commentReference w:id="684"/>
      </w:r>
      <w:r>
        <w:rPr>
          <w:rFonts w:ascii="Calibri" w:eastAsia="Calibri" w:hAnsi="Calibri" w:cs="Calibri"/>
        </w:rPr>
        <w:t>.  They are commonly changes in individuals, systems, policies, experiences or business conditions.</w:t>
      </w:r>
    </w:p>
    <w:p w14:paraId="5F3A8604" w14:textId="77777777" w:rsidR="00F61094" w:rsidRDefault="00F61094" w:rsidP="00F172E6">
      <w:pPr>
        <w:pStyle w:val="Heading2"/>
        <w:numPr>
          <w:ilvl w:val="1"/>
          <w:numId w:val="1"/>
        </w:numPr>
        <w:spacing w:line="256" w:lineRule="auto"/>
      </w:pPr>
      <w:bookmarkStart w:id="685" w:name="_Toc30285309"/>
      <w:bookmarkStart w:id="686" w:name="_Toc92817411"/>
      <w:r>
        <w:t>Strategy (O-S)</w:t>
      </w:r>
      <w:bookmarkEnd w:id="685"/>
      <w:bookmarkEnd w:id="686"/>
    </w:p>
    <w:p w14:paraId="6334433C" w14:textId="5C2D0BF3" w:rsidR="00F61094" w:rsidRDefault="00F61094" w:rsidP="00F61094">
      <w:pPr>
        <w:rPr>
          <w:rFonts w:ascii="Calibri" w:eastAsia="Calibri" w:hAnsi="Calibri" w:cs="Calibri"/>
        </w:rPr>
      </w:pPr>
      <w:r>
        <w:rPr>
          <w:rFonts w:ascii="Calibri" w:eastAsia="Calibri" w:hAnsi="Calibri" w:cs="Calibri"/>
        </w:rPr>
        <w:t>A strategy is simply a plan of actions to achieve one or more important goals, usually communicated at an organizational level.  The goals may be to increase revenue, improve citizen satisfaction, or make a client feel a certain way.  The strategy is often an outcome from a brainstorming and analysis activity and consists of these goals and proposed approaches on how to achieve them in a specific timeframe.  Many strategic frameworks exist, each designed to produce a roadmap or set of outcomes of a certain type.</w:t>
      </w:r>
    </w:p>
    <w:p w14:paraId="47304284" w14:textId="77777777" w:rsidR="00F24A2A" w:rsidRDefault="00F24A2A" w:rsidP="00F61094"/>
    <w:p w14:paraId="12609F03" w14:textId="77777777" w:rsidR="00F61094" w:rsidRDefault="00F61094" w:rsidP="00F172E6">
      <w:pPr>
        <w:pStyle w:val="Heading2"/>
        <w:numPr>
          <w:ilvl w:val="1"/>
          <w:numId w:val="1"/>
        </w:numPr>
        <w:spacing w:line="256" w:lineRule="auto"/>
      </w:pPr>
      <w:bookmarkStart w:id="687" w:name="_Toc30285310"/>
      <w:bookmarkStart w:id="688" w:name="_Toc92817412"/>
      <w:r>
        <w:t>Agility (O-A)</w:t>
      </w:r>
      <w:bookmarkEnd w:id="687"/>
      <w:bookmarkEnd w:id="688"/>
    </w:p>
    <w:p w14:paraId="1FC0F1A9" w14:textId="77777777" w:rsidR="00F61094" w:rsidRDefault="00F61094" w:rsidP="00F61094">
      <w:r>
        <w:t>Agility is the ability to move quickly and easily, this can be applied to an organisation at several levels.</w:t>
      </w:r>
    </w:p>
    <w:p w14:paraId="4803A361" w14:textId="77777777" w:rsidR="00F61094" w:rsidRDefault="00F61094" w:rsidP="00F61094">
      <w:r>
        <w:t>When applied to the Business, agility means the organisation can:</w:t>
      </w:r>
      <w:r>
        <w:tab/>
      </w:r>
    </w:p>
    <w:p w14:paraId="4E9FA8EA" w14:textId="77777777" w:rsidR="00F61094" w:rsidRDefault="00F61094" w:rsidP="00F172E6">
      <w:pPr>
        <w:pStyle w:val="ListParagraph"/>
        <w:numPr>
          <w:ilvl w:val="0"/>
          <w:numId w:val="23"/>
        </w:numPr>
        <w:spacing w:line="256" w:lineRule="auto"/>
        <w:rPr>
          <w:rFonts w:eastAsiaTheme="minorEastAsia"/>
        </w:rPr>
      </w:pPr>
      <w:r>
        <w:rPr>
          <w:rFonts w:ascii="Calibri" w:eastAsia="Calibri" w:hAnsi="Calibri" w:cs="Calibri"/>
        </w:rPr>
        <w:t>Adapt quickly to market changes - internally and externally</w:t>
      </w:r>
    </w:p>
    <w:p w14:paraId="5E1FE954" w14:textId="77777777" w:rsidR="00F61094" w:rsidRDefault="00F61094" w:rsidP="00F172E6">
      <w:pPr>
        <w:pStyle w:val="ListParagraph"/>
        <w:numPr>
          <w:ilvl w:val="0"/>
          <w:numId w:val="23"/>
        </w:numPr>
        <w:spacing w:line="256" w:lineRule="auto"/>
        <w:rPr>
          <w:rFonts w:eastAsiaTheme="minorEastAsia"/>
        </w:rPr>
      </w:pPr>
      <w:r>
        <w:rPr>
          <w:rFonts w:ascii="Calibri" w:eastAsia="Calibri" w:hAnsi="Calibri" w:cs="Calibri"/>
        </w:rPr>
        <w:t>Respond rapidly and flexibly to customer demands</w:t>
      </w:r>
    </w:p>
    <w:p w14:paraId="094730EF" w14:textId="77777777" w:rsidR="00F61094" w:rsidRDefault="00F61094" w:rsidP="00F172E6">
      <w:pPr>
        <w:pStyle w:val="ListParagraph"/>
        <w:numPr>
          <w:ilvl w:val="0"/>
          <w:numId w:val="23"/>
        </w:numPr>
        <w:spacing w:line="256" w:lineRule="auto"/>
        <w:rPr>
          <w:rFonts w:eastAsiaTheme="minorEastAsia"/>
        </w:rPr>
      </w:pPr>
      <w:r>
        <w:rPr>
          <w:rFonts w:ascii="Calibri" w:eastAsia="Calibri" w:hAnsi="Calibri" w:cs="Calibri"/>
        </w:rPr>
        <w:t>Adapt and lead change in a productive and cost-effective way without compromising quality</w:t>
      </w:r>
    </w:p>
    <w:p w14:paraId="0B2CE624" w14:textId="77777777" w:rsidR="00F61094" w:rsidRDefault="00F61094" w:rsidP="00F172E6">
      <w:pPr>
        <w:pStyle w:val="ListParagraph"/>
        <w:numPr>
          <w:ilvl w:val="0"/>
          <w:numId w:val="23"/>
        </w:numPr>
        <w:spacing w:line="256" w:lineRule="auto"/>
        <w:rPr>
          <w:rFonts w:eastAsiaTheme="minorEastAsia"/>
        </w:rPr>
      </w:pPr>
      <w:r>
        <w:rPr>
          <w:rFonts w:ascii="Calibri" w:eastAsia="Calibri" w:hAnsi="Calibri" w:cs="Calibri"/>
        </w:rPr>
        <w:t>Continuously be at a competitive advantage</w:t>
      </w:r>
    </w:p>
    <w:p w14:paraId="5485B816" w14:textId="77777777" w:rsidR="00F61094" w:rsidRDefault="00F61094" w:rsidP="00F61094">
      <w:r>
        <w:t>Business agility is concerned with the adoption of the evolution of values, behaviours and capabilities. These enable businesses and individuals to be more adaptive, creative and resilient when dealing with complexity, uncertainty and change leading to improved well-being and better outcomes. An agile business is an organisation that embraces the agile philosophy and values at its core, from its people and culture, to its structure and technology. Consequently, an agile business is customer centric.</w:t>
      </w:r>
    </w:p>
    <w:p w14:paraId="28F408FF" w14:textId="77777777" w:rsidR="00F61094" w:rsidRDefault="00F61094" w:rsidP="00F61094">
      <w:r>
        <w:rPr>
          <w:rFonts w:ascii="Calibri" w:eastAsia="Calibri" w:hAnsi="Calibri" w:cs="Calibri"/>
        </w:rPr>
        <w:t>Agility at the software level defined in the agile manifesto, which aims to uncover better ways of developing software by doing it and helping others do it. Focusing on the core values of:</w:t>
      </w:r>
    </w:p>
    <w:p w14:paraId="3509F2C8" w14:textId="77777777" w:rsidR="00F61094" w:rsidRDefault="00F61094" w:rsidP="00F172E6">
      <w:pPr>
        <w:pStyle w:val="ListParagraph"/>
        <w:numPr>
          <w:ilvl w:val="0"/>
          <w:numId w:val="24"/>
        </w:numPr>
        <w:spacing w:line="256" w:lineRule="auto"/>
        <w:rPr>
          <w:rFonts w:eastAsiaTheme="minorEastAsia"/>
        </w:rPr>
      </w:pPr>
      <w:r>
        <w:rPr>
          <w:rFonts w:ascii="Calibri" w:eastAsia="Calibri" w:hAnsi="Calibri" w:cs="Calibri"/>
        </w:rPr>
        <w:t>Individuals and interactions over processes and tools</w:t>
      </w:r>
    </w:p>
    <w:p w14:paraId="59B3BBD2" w14:textId="77777777" w:rsidR="00F61094" w:rsidRDefault="00F61094" w:rsidP="00F172E6">
      <w:pPr>
        <w:pStyle w:val="ListParagraph"/>
        <w:numPr>
          <w:ilvl w:val="0"/>
          <w:numId w:val="24"/>
        </w:numPr>
        <w:spacing w:line="256" w:lineRule="auto"/>
        <w:rPr>
          <w:rFonts w:eastAsiaTheme="minorEastAsia"/>
        </w:rPr>
      </w:pPr>
      <w:r>
        <w:rPr>
          <w:rFonts w:ascii="Calibri" w:eastAsia="Calibri" w:hAnsi="Calibri" w:cs="Calibri"/>
        </w:rPr>
        <w:t>Working software over comprehensive documentation</w:t>
      </w:r>
    </w:p>
    <w:p w14:paraId="5F3946F9" w14:textId="77777777" w:rsidR="00F61094" w:rsidRDefault="00F61094" w:rsidP="00F172E6">
      <w:pPr>
        <w:pStyle w:val="ListParagraph"/>
        <w:numPr>
          <w:ilvl w:val="0"/>
          <w:numId w:val="24"/>
        </w:numPr>
        <w:spacing w:line="256" w:lineRule="auto"/>
        <w:rPr>
          <w:rFonts w:eastAsiaTheme="minorEastAsia"/>
        </w:rPr>
      </w:pPr>
      <w:r>
        <w:rPr>
          <w:rFonts w:ascii="Calibri" w:eastAsia="Calibri" w:hAnsi="Calibri" w:cs="Calibri"/>
        </w:rPr>
        <w:t>Customer collaboration over contract negotiation</w:t>
      </w:r>
    </w:p>
    <w:p w14:paraId="33649693" w14:textId="77777777" w:rsidR="00F61094" w:rsidRDefault="00F61094" w:rsidP="00F172E6">
      <w:pPr>
        <w:pStyle w:val="ListParagraph"/>
        <w:numPr>
          <w:ilvl w:val="0"/>
          <w:numId w:val="24"/>
        </w:numPr>
        <w:spacing w:line="256" w:lineRule="auto"/>
        <w:rPr>
          <w:rFonts w:eastAsiaTheme="minorEastAsia"/>
        </w:rPr>
      </w:pPr>
      <w:r>
        <w:rPr>
          <w:rFonts w:ascii="Calibri" w:eastAsia="Calibri" w:hAnsi="Calibri" w:cs="Calibri"/>
        </w:rPr>
        <w:t>Responding to change over following a plan</w:t>
      </w:r>
    </w:p>
    <w:p w14:paraId="34F15042" w14:textId="77777777" w:rsidR="00F61094" w:rsidRDefault="00F61094" w:rsidP="00F61094">
      <w:r>
        <w:t>That is, while there is value in the items on the right, we value the items on the left more.</w:t>
      </w:r>
    </w:p>
    <w:p w14:paraId="28A0B910" w14:textId="77777777" w:rsidR="00F61094" w:rsidRDefault="00F61094" w:rsidP="00F61094">
      <w:r>
        <w:t>The architecture must enable both these needs, by focusing on supporting the team to develop the Product with the right Quality Attributes (flexibility, maintainability and scalability) and an evolvable architecture with a cost effective TCO.</w:t>
      </w:r>
    </w:p>
    <w:p w14:paraId="38E8606C" w14:textId="77777777" w:rsidR="00F61094" w:rsidRDefault="00F61094" w:rsidP="00F61094">
      <w:r>
        <w:t>(Source adapted from:</w:t>
      </w:r>
      <w:r>
        <w:rPr>
          <w:rFonts w:ascii="Times New Roman" w:eastAsia="Times New Roman" w:hAnsi="Times New Roman" w:cs="Times New Roman"/>
          <w:sz w:val="24"/>
          <w:szCs w:val="24"/>
        </w:rPr>
        <w:t xml:space="preserve"> </w:t>
      </w:r>
      <w:hyperlink r:id="rId26" w:history="1">
        <w:r>
          <w:rPr>
            <w:rStyle w:val="Hyperlink"/>
            <w:rFonts w:ascii="Times New Roman" w:eastAsia="Times New Roman" w:hAnsi="Times New Roman" w:cs="Times New Roman"/>
            <w:color w:val="0563C1"/>
            <w:sz w:val="24"/>
            <w:szCs w:val="24"/>
          </w:rPr>
          <w:t>https://www.agilebusiness.org/page/WhatisBusinessAgility</w:t>
        </w:r>
      </w:hyperlink>
      <w:r>
        <w:rPr>
          <w:rFonts w:ascii="Times New Roman" w:eastAsia="Times New Roman" w:hAnsi="Times New Roman" w:cs="Times New Roman"/>
          <w:color w:val="0563C1"/>
          <w:sz w:val="24"/>
          <w:szCs w:val="24"/>
          <w:u w:val="single"/>
        </w:rPr>
        <w:t xml:space="preserve"> and </w:t>
      </w:r>
      <w:hyperlink r:id="rId27" w:history="1">
        <w:r>
          <w:rPr>
            <w:rStyle w:val="Hyperlink"/>
            <w:rFonts w:ascii="Times New Roman" w:eastAsia="Times New Roman" w:hAnsi="Times New Roman" w:cs="Times New Roman"/>
            <w:color w:val="0563C1"/>
            <w:sz w:val="24"/>
            <w:szCs w:val="24"/>
          </w:rPr>
          <w:t>https://agilemanifesto.org/</w:t>
        </w:r>
      </w:hyperlink>
      <w:r>
        <w:rPr>
          <w:rFonts w:ascii="Times New Roman" w:eastAsia="Times New Roman" w:hAnsi="Times New Roman" w:cs="Times New Roman"/>
          <w:color w:val="0563C1"/>
          <w:sz w:val="24"/>
          <w:szCs w:val="24"/>
          <w:u w:val="single"/>
        </w:rPr>
        <w:t>)</w:t>
      </w:r>
    </w:p>
    <w:p w14:paraId="45C7DF42" w14:textId="77777777" w:rsidR="00F61094" w:rsidRDefault="00F61094" w:rsidP="00F61094"/>
    <w:p w14:paraId="1FCCC085" w14:textId="77777777" w:rsidR="00F61094" w:rsidRDefault="00F61094" w:rsidP="00F172E6">
      <w:pPr>
        <w:pStyle w:val="Heading2"/>
        <w:numPr>
          <w:ilvl w:val="1"/>
          <w:numId w:val="1"/>
        </w:numPr>
        <w:spacing w:line="256" w:lineRule="auto"/>
      </w:pPr>
      <w:bookmarkStart w:id="689" w:name="_Toc30285311"/>
      <w:bookmarkStart w:id="690" w:name="_Toc92817413"/>
      <w:r>
        <w:lastRenderedPageBreak/>
        <w:t>Business Capabilities (O-BC)</w:t>
      </w:r>
      <w:bookmarkEnd w:id="689"/>
      <w:bookmarkEnd w:id="690"/>
    </w:p>
    <w:p w14:paraId="0D02641E" w14:textId="6B3654CB" w:rsidR="00F61094" w:rsidRDefault="00F61094" w:rsidP="00F61094">
      <w:r>
        <w:t xml:space="preserve">Business Capabilities describe what an organisation </w:t>
      </w:r>
      <w:ins w:id="691" w:author="Author">
        <w:r w:rsidR="00663EFC">
          <w:t xml:space="preserve">can </w:t>
        </w:r>
      </w:ins>
      <w:r>
        <w:t>do</w:t>
      </w:r>
      <w:del w:id="692" w:author="Author">
        <w:r w:rsidDel="00663EFC">
          <w:delText>es</w:delText>
        </w:r>
      </w:del>
      <w:r>
        <w:t>. Advantage Business Capabilities are what make it special.</w:t>
      </w:r>
    </w:p>
    <w:p w14:paraId="2FC79669" w14:textId="77777777" w:rsidR="00F61094" w:rsidRDefault="00F61094" w:rsidP="00F61094">
      <w:r>
        <w:t>A business capability is “what” the company needs to be able to do to execute its business strategy. For example, “Set rates based on population characteristics” or “combining elastic and non-elastic materials side by side” are capabilities. ​</w:t>
      </w:r>
    </w:p>
    <w:p w14:paraId="16E206E0" w14:textId="77777777" w:rsidR="00F61094" w:rsidRDefault="00F61094" w:rsidP="00F61094">
      <w:r>
        <w:t xml:space="preserve">Capabilities are operational in nature. Another way to think about them is as a collection or container of people, process, and technology that </w:t>
      </w:r>
      <w:commentRangeStart w:id="693"/>
      <w:r>
        <w:t>exist for a specific purpose</w:t>
      </w:r>
      <w:commentRangeEnd w:id="693"/>
      <w:r>
        <w:rPr>
          <w:rStyle w:val="CommentReference"/>
        </w:rPr>
        <w:commentReference w:id="693"/>
      </w:r>
      <w:r>
        <w:t>. ​</w:t>
      </w:r>
    </w:p>
    <w:p w14:paraId="782E72D9" w14:textId="77777777" w:rsidR="00F61094" w:rsidRDefault="00F61094" w:rsidP="00F61094">
      <w:r>
        <w:t>Business capabilities are: ​</w:t>
      </w:r>
    </w:p>
    <w:p w14:paraId="28F8E6DE" w14:textId="77777777" w:rsidR="00F61094" w:rsidRDefault="00F61094" w:rsidP="00F172E6">
      <w:pPr>
        <w:pStyle w:val="ListParagraph"/>
        <w:numPr>
          <w:ilvl w:val="0"/>
          <w:numId w:val="25"/>
        </w:numPr>
        <w:spacing w:line="256" w:lineRule="auto"/>
      </w:pPr>
      <w:r>
        <w:t>Demonstrable: They have defined inputs and outputs. ​</w:t>
      </w:r>
    </w:p>
    <w:p w14:paraId="6FBDAC2F" w14:textId="77777777" w:rsidR="00F61094" w:rsidRDefault="00F61094" w:rsidP="00F172E6">
      <w:pPr>
        <w:pStyle w:val="ListParagraph"/>
        <w:numPr>
          <w:ilvl w:val="0"/>
          <w:numId w:val="25"/>
        </w:numPr>
        <w:spacing w:line="256" w:lineRule="auto"/>
      </w:pPr>
      <w:r>
        <w:t>Addressable: They are independent of other capabilities and organizational boundaries. ​</w:t>
      </w:r>
    </w:p>
    <w:p w14:paraId="5A838999" w14:textId="77777777" w:rsidR="00F61094" w:rsidRDefault="00F61094" w:rsidP="00F172E6">
      <w:pPr>
        <w:pStyle w:val="ListParagraph"/>
        <w:numPr>
          <w:ilvl w:val="0"/>
          <w:numId w:val="25"/>
        </w:numPr>
        <w:spacing w:line="256" w:lineRule="auto"/>
      </w:pPr>
      <w:r>
        <w:t>Measurable: You can measure their business value and performance characteristics. ​</w:t>
      </w:r>
    </w:p>
    <w:p w14:paraId="03429C9C" w14:textId="77777777" w:rsidR="00F61094" w:rsidRDefault="00F61094" w:rsidP="00F61094">
      <w:r>
        <w:t>Capabilities are considered regardless of where they reside inside or outside the organization. ​</w:t>
      </w:r>
    </w:p>
    <w:p w14:paraId="2D7EC0F9" w14:textId="77777777" w:rsidR="00F61094" w:rsidRDefault="00F61094" w:rsidP="00F61094">
      <w:r>
        <w:t>An organization’s abilities that have potential for development or use. ​</w:t>
      </w:r>
    </w:p>
    <w:p w14:paraId="72BDE20E" w14:textId="77777777" w:rsidR="00F61094" w:rsidRDefault="00F61094" w:rsidP="00F61094">
      <w:r>
        <w:t>Characteristics: ​</w:t>
      </w:r>
    </w:p>
    <w:p w14:paraId="79961C82" w14:textId="77777777" w:rsidR="00F61094" w:rsidRDefault="00F61094" w:rsidP="00F172E6">
      <w:pPr>
        <w:pStyle w:val="ListParagraph"/>
        <w:numPr>
          <w:ilvl w:val="0"/>
          <w:numId w:val="26"/>
        </w:numPr>
        <w:spacing w:line="256" w:lineRule="auto"/>
      </w:pPr>
      <w:r>
        <w:t>Strategic: What an organization needs to do to execute strategy​</w:t>
      </w:r>
    </w:p>
    <w:p w14:paraId="0ED096F3" w14:textId="77777777" w:rsidR="00F61094" w:rsidRDefault="00F61094" w:rsidP="00F172E6">
      <w:pPr>
        <w:pStyle w:val="ListParagraph"/>
        <w:numPr>
          <w:ilvl w:val="0"/>
          <w:numId w:val="26"/>
        </w:numPr>
        <w:spacing w:line="256" w:lineRule="auto"/>
      </w:pPr>
      <w:r>
        <w:t>Used to provide focus for taking strategy to action​</w:t>
      </w:r>
    </w:p>
    <w:p w14:paraId="733B9528" w14:textId="77777777" w:rsidR="00F61094" w:rsidRDefault="00F61094" w:rsidP="00F172E6">
      <w:pPr>
        <w:pStyle w:val="ListParagraph"/>
        <w:numPr>
          <w:ilvl w:val="0"/>
          <w:numId w:val="26"/>
        </w:numPr>
        <w:spacing w:line="256" w:lineRule="auto"/>
      </w:pPr>
      <w:r>
        <w:t>Abstracts or ignores implementation details​</w:t>
      </w:r>
    </w:p>
    <w:p w14:paraId="6369EE2E" w14:textId="60748685" w:rsidR="00F61094" w:rsidRDefault="00F61094" w:rsidP="00F172E6">
      <w:pPr>
        <w:pStyle w:val="ListParagraph"/>
        <w:numPr>
          <w:ilvl w:val="0"/>
          <w:numId w:val="26"/>
        </w:numPr>
        <w:spacing w:line="256" w:lineRule="auto"/>
      </w:pPr>
      <w:r>
        <w:t>Very stable; an organization’s capabilities do not change unless the business model changes significantly​</w:t>
      </w:r>
    </w:p>
    <w:p w14:paraId="71E33C44" w14:textId="77777777" w:rsidR="00F61094" w:rsidRDefault="00F61094" w:rsidP="00F61094"/>
    <w:p w14:paraId="358BE993" w14:textId="77777777" w:rsidR="00F61094" w:rsidRDefault="00F61094" w:rsidP="00F172E6">
      <w:pPr>
        <w:pStyle w:val="Heading2"/>
        <w:numPr>
          <w:ilvl w:val="1"/>
          <w:numId w:val="1"/>
        </w:numPr>
        <w:spacing w:line="256" w:lineRule="auto"/>
      </w:pPr>
      <w:bookmarkStart w:id="694" w:name="_Toc30285312"/>
      <w:bookmarkStart w:id="695" w:name="_Toc92817414"/>
      <w:r>
        <w:t>Culture (O-C)</w:t>
      </w:r>
      <w:bookmarkEnd w:id="694"/>
      <w:bookmarkEnd w:id="695"/>
    </w:p>
    <w:p w14:paraId="538C8365" w14:textId="77777777" w:rsidR="00F61094" w:rsidRDefault="00F61094" w:rsidP="00F61094">
      <w:r>
        <w:t xml:space="preserve">Culture can be defined as the ethnical culture of a global organization, a technical bias based on the level of comfort and experience with different product stacks or methodologies, or the culture of being risk averse or slow to enact change. Architects must balance between matching their approaches to the culture and moving the various biases in play to introduce change.  </w:t>
      </w:r>
    </w:p>
    <w:p w14:paraId="50998F1C" w14:textId="77777777" w:rsidR="00F61094" w:rsidRDefault="00F61094" w:rsidP="00F61094">
      <w:r>
        <w:t xml:space="preserve">Managing the culture is affected by many factors: </w:t>
      </w:r>
    </w:p>
    <w:p w14:paraId="2E1401B6" w14:textId="77777777" w:rsidR="00F61094" w:rsidRDefault="00F61094" w:rsidP="00F172E6">
      <w:pPr>
        <w:pStyle w:val="ListParagraph"/>
        <w:numPr>
          <w:ilvl w:val="0"/>
          <w:numId w:val="27"/>
        </w:numPr>
        <w:spacing w:line="256" w:lineRule="auto"/>
      </w:pPr>
      <w:r>
        <w:t xml:space="preserve">Inter and Intra-team friendships </w:t>
      </w:r>
    </w:p>
    <w:p w14:paraId="5092631B" w14:textId="77777777" w:rsidR="00F61094" w:rsidRDefault="00F61094" w:rsidP="00F172E6">
      <w:pPr>
        <w:pStyle w:val="ListParagraph"/>
        <w:numPr>
          <w:ilvl w:val="0"/>
          <w:numId w:val="27"/>
        </w:numPr>
        <w:spacing w:line="256" w:lineRule="auto"/>
      </w:pPr>
      <w:r>
        <w:t xml:space="preserve">Physical barriers </w:t>
      </w:r>
    </w:p>
    <w:p w14:paraId="1AF0E14C" w14:textId="77777777" w:rsidR="00F61094" w:rsidRDefault="00F61094" w:rsidP="00F172E6">
      <w:pPr>
        <w:pStyle w:val="ListParagraph"/>
        <w:numPr>
          <w:ilvl w:val="0"/>
          <w:numId w:val="27"/>
        </w:numPr>
        <w:spacing w:line="256" w:lineRule="auto"/>
      </w:pPr>
      <w:r>
        <w:t xml:space="preserve">Methodologies </w:t>
      </w:r>
    </w:p>
    <w:p w14:paraId="25FFD5F6" w14:textId="77777777" w:rsidR="00F61094" w:rsidRDefault="00F61094" w:rsidP="00F172E6">
      <w:pPr>
        <w:pStyle w:val="ListParagraph"/>
        <w:numPr>
          <w:ilvl w:val="0"/>
          <w:numId w:val="27"/>
        </w:numPr>
        <w:spacing w:line="256" w:lineRule="auto"/>
      </w:pPr>
      <w:r>
        <w:t xml:space="preserve">Tools such as email vs. surface mail and wiki vs. bulletin board </w:t>
      </w:r>
    </w:p>
    <w:p w14:paraId="62BFFE6E" w14:textId="77777777" w:rsidR="00F61094" w:rsidRDefault="00F61094" w:rsidP="00F172E6">
      <w:pPr>
        <w:pStyle w:val="ListParagraph"/>
        <w:numPr>
          <w:ilvl w:val="0"/>
          <w:numId w:val="27"/>
        </w:numPr>
        <w:spacing w:line="256" w:lineRule="auto"/>
      </w:pPr>
      <w:r>
        <w:t xml:space="preserve">Top performers have mastered the art of office politics </w:t>
      </w:r>
    </w:p>
    <w:p w14:paraId="7A90A769" w14:textId="71598417" w:rsidR="00F61094" w:rsidRDefault="00F61094" w:rsidP="00F61094"/>
    <w:p w14:paraId="1A73651A" w14:textId="77777777" w:rsidR="00F61094" w:rsidRDefault="00F61094" w:rsidP="00F172E6">
      <w:pPr>
        <w:pStyle w:val="Heading2"/>
        <w:numPr>
          <w:ilvl w:val="1"/>
          <w:numId w:val="1"/>
        </w:numPr>
        <w:spacing w:line="256" w:lineRule="auto"/>
      </w:pPr>
      <w:bookmarkStart w:id="696" w:name="_Toc30285313"/>
      <w:bookmarkStart w:id="697" w:name="_Toc92817415"/>
      <w:r>
        <w:t>Empowerment (O-E)</w:t>
      </w:r>
      <w:bookmarkEnd w:id="696"/>
      <w:bookmarkEnd w:id="697"/>
    </w:p>
    <w:p w14:paraId="57FA56F5" w14:textId="77777777" w:rsidR="00F61094" w:rsidRDefault="00F61094" w:rsidP="00F61094">
      <w:r>
        <w:t xml:space="preserve">Empowerment is an outcome focus and measurement point which describes the effective use of decision making and personnel capability utilization within an organization. Through empowering the digital employee, decision making is moved from top-down to organization wide where decisions are made by those most capable and close to a problem or decision point. Used jointly with effective decision management skills it allows an organization to become truly agile. Empowerment also </w:t>
      </w:r>
      <w:r>
        <w:lastRenderedPageBreak/>
        <w:t xml:space="preserve">refers to the correct capability management within an organization based on its personnel and their abilities. </w:t>
      </w:r>
    </w:p>
    <w:p w14:paraId="39E6DDE7" w14:textId="77777777" w:rsidR="00F61094" w:rsidRDefault="00F61094" w:rsidP="00F61094"/>
    <w:p w14:paraId="68DBCC25" w14:textId="77777777" w:rsidR="00F61094" w:rsidRDefault="00F61094" w:rsidP="00F172E6">
      <w:pPr>
        <w:pStyle w:val="Heading2"/>
        <w:numPr>
          <w:ilvl w:val="1"/>
          <w:numId w:val="1"/>
        </w:numPr>
        <w:spacing w:line="256" w:lineRule="auto"/>
      </w:pPr>
      <w:bookmarkStart w:id="698" w:name="_Toc30285314"/>
      <w:bookmarkStart w:id="699" w:name="_Toc92817416"/>
      <w:r>
        <w:t>Collaboration (O-COL)</w:t>
      </w:r>
      <w:bookmarkEnd w:id="698"/>
      <w:bookmarkEnd w:id="699"/>
    </w:p>
    <w:p w14:paraId="7C3AFE92" w14:textId="3B59104B" w:rsidR="00F61094" w:rsidRDefault="00F61094" w:rsidP="00F61094">
      <w:r>
        <w:t xml:space="preserve">Collaboration and negotiations </w:t>
      </w:r>
      <w:del w:id="700" w:author="Author">
        <w:r w:rsidDel="00C564C0">
          <w:delText>are</w:delText>
        </w:r>
      </w:del>
      <w:r>
        <w:t xml:space="preserve"> leverag</w:t>
      </w:r>
      <w:ins w:id="701" w:author="Author">
        <w:r w:rsidR="00C564C0">
          <w:t>e</w:t>
        </w:r>
      </w:ins>
      <w:del w:id="702" w:author="Author">
        <w:r w:rsidDel="00C564C0">
          <w:delText>ing</w:delText>
        </w:r>
      </w:del>
      <w:ins w:id="703" w:author="Author">
        <w:r w:rsidR="00C564C0">
          <w:t xml:space="preserve"> the</w:t>
        </w:r>
      </w:ins>
      <w:r>
        <w:t xml:space="preserve"> knowledge of the psychology of human collaboration, networking, strategies and methods to facilitate working together and reaching agreement.  Improved cooperation among team members is directly proportional to the level of trust among team members.</w:t>
      </w:r>
    </w:p>
    <w:p w14:paraId="7E452E35" w14:textId="77777777" w:rsidR="00F61094" w:rsidRDefault="00F61094" w:rsidP="00F61094"/>
    <w:p w14:paraId="3F0A9B2B" w14:textId="77777777" w:rsidR="00F61094" w:rsidRDefault="00F61094" w:rsidP="00F172E6">
      <w:pPr>
        <w:pStyle w:val="Heading2"/>
        <w:numPr>
          <w:ilvl w:val="1"/>
          <w:numId w:val="1"/>
        </w:numPr>
        <w:spacing w:line="256" w:lineRule="auto"/>
      </w:pPr>
      <w:bookmarkStart w:id="704" w:name="_Toc30285315"/>
      <w:bookmarkStart w:id="705" w:name="_Toc92817417"/>
      <w:r>
        <w:t>Automation (O-AU)</w:t>
      </w:r>
      <w:bookmarkEnd w:id="704"/>
      <w:bookmarkEnd w:id="705"/>
    </w:p>
    <w:p w14:paraId="14EF9A77" w14:textId="358B109D" w:rsidR="00F61094" w:rsidRDefault="00F61094" w:rsidP="00F61094">
      <w:r>
        <w:t xml:space="preserve">Manual activities and processes are automated using information technology.  Automation </w:t>
      </w:r>
      <w:commentRangeStart w:id="706"/>
      <w:ins w:id="707" w:author="Author">
        <w:r w:rsidR="002A7B18">
          <w:t>may</w:t>
        </w:r>
      </w:ins>
      <w:commentRangeEnd w:id="706"/>
      <w:r>
        <w:rPr>
          <w:rStyle w:val="CommentReference"/>
        </w:rPr>
        <w:commentReference w:id="706"/>
      </w:r>
      <w:ins w:id="708" w:author="Author">
        <w:r w:rsidR="002A7B18">
          <w:t xml:space="preserve"> </w:t>
        </w:r>
      </w:ins>
      <w:r>
        <w:t>provide</w:t>
      </w:r>
      <w:del w:id="709" w:author="Author">
        <w:r w:rsidDel="00F61094">
          <w:delText>s</w:delText>
        </w:r>
      </w:del>
      <w:ins w:id="710" w:author="Author">
        <w:r w:rsidR="002A7B18">
          <w:t xml:space="preserve"> </w:t>
        </w:r>
      </w:ins>
      <w:del w:id="711" w:author="Author">
        <w:r w:rsidDel="00F61094">
          <w:delText xml:space="preserve"> </w:delText>
        </w:r>
      </w:del>
      <w:r>
        <w:t>significant benefits by removing manual tasks, reduc</w:t>
      </w:r>
      <w:ins w:id="712" w:author="Author">
        <w:r w:rsidR="5238548C">
          <w:t>ing</w:t>
        </w:r>
      </w:ins>
      <w:del w:id="713" w:author="Author">
        <w:r w:rsidDel="00F61094">
          <w:delText>es</w:delText>
        </w:r>
      </w:del>
      <w:r>
        <w:t xml:space="preserve"> cycle times, errors and costs.</w:t>
      </w:r>
    </w:p>
    <w:p w14:paraId="4705728A" w14:textId="77777777" w:rsidR="00F61094" w:rsidRDefault="00F61094" w:rsidP="00F61094">
      <w:r>
        <w:t>The IT Architect needs to identify tasks that can be automated and implementing solutions where automation will add value to the organisation.   This includes the automation of Knowledge Management and Knowledge worker activities.</w:t>
      </w:r>
    </w:p>
    <w:p w14:paraId="3707F186" w14:textId="77777777" w:rsidR="00F61094" w:rsidRDefault="00F61094" w:rsidP="00F61094">
      <w:r>
        <w:t>Automation between machines within an organisation and across organisational boundaries with companies in the same country or another company in a different region.  The automation needs to consider differences in technologies and standards.</w:t>
      </w:r>
    </w:p>
    <w:p w14:paraId="38D6E309" w14:textId="77777777" w:rsidR="00F61094" w:rsidRDefault="00F61094" w:rsidP="00F61094"/>
    <w:p w14:paraId="26D09C40" w14:textId="77777777" w:rsidR="00F61094" w:rsidRDefault="00F61094" w:rsidP="00F172E6">
      <w:pPr>
        <w:pStyle w:val="Heading2"/>
        <w:numPr>
          <w:ilvl w:val="1"/>
          <w:numId w:val="1"/>
        </w:numPr>
        <w:spacing w:line="256" w:lineRule="auto"/>
      </w:pPr>
      <w:bookmarkStart w:id="714" w:name="_Toc30285316"/>
      <w:bookmarkStart w:id="715" w:name="_Toc92817418"/>
      <w:r>
        <w:t>Velocity (O-V)</w:t>
      </w:r>
      <w:bookmarkEnd w:id="714"/>
      <w:bookmarkEnd w:id="715"/>
    </w:p>
    <w:p w14:paraId="2C06FDC5" w14:textId="3D0F7204" w:rsidR="00F61094" w:rsidRDefault="00F61094" w:rsidP="00F61094">
      <w:r>
        <w:t>The sustainable rate of change or progress that is required by the organisation.  Businesses and other organisations change at different speeds</w:t>
      </w:r>
      <w:ins w:id="716" w:author="Author">
        <w:r w:rsidR="005851F5">
          <w:t>;</w:t>
        </w:r>
      </w:ins>
      <w:r>
        <w:t xml:space="preserve"> their h</w:t>
      </w:r>
      <w:ins w:id="717" w:author="Author">
        <w:r w:rsidR="005851F5">
          <w:t>e</w:t>
        </w:r>
      </w:ins>
      <w:r>
        <w:t>art beat is different.   For example, there are different rates of change with Systems of Engagement (online self-service), Systems of Intelligence (</w:t>
      </w:r>
      <w:ins w:id="718" w:author="Author">
        <w:r w:rsidR="007270C9">
          <w:t>b</w:t>
        </w:r>
      </w:ins>
      <w:del w:id="719" w:author="Author">
        <w:r w:rsidDel="007270C9">
          <w:delText>B</w:delText>
        </w:r>
      </w:del>
      <w:r>
        <w:t>ig data, machine learning, AI) and Systems of Record (Billing and Contract Management).   These are all influenced by the industry or sector.</w:t>
      </w:r>
    </w:p>
    <w:p w14:paraId="23424316" w14:textId="77777777" w:rsidR="00F61094" w:rsidRDefault="00F61094" w:rsidP="00F61094">
      <w:r>
        <w:t>The Engagement Model needs to apply the correct processes and resources to match the pace of changed required by the stakeholders.   It also needs to align with the implementation methods such as waterfall, Kanban or Scrum being applied by the organisation as part of its change programmes.</w:t>
      </w:r>
    </w:p>
    <w:p w14:paraId="6C64D04A" w14:textId="77777777" w:rsidR="00F61094" w:rsidRDefault="00F61094" w:rsidP="00F61094"/>
    <w:p w14:paraId="7297A73B" w14:textId="77777777" w:rsidR="00F61094" w:rsidRDefault="00F61094" w:rsidP="00F172E6">
      <w:pPr>
        <w:pStyle w:val="Heading2"/>
        <w:numPr>
          <w:ilvl w:val="1"/>
          <w:numId w:val="1"/>
        </w:numPr>
        <w:spacing w:line="256" w:lineRule="auto"/>
      </w:pPr>
      <w:bookmarkStart w:id="720" w:name="_Toc30285317"/>
      <w:bookmarkStart w:id="721" w:name="_Toc92817419"/>
      <w:r>
        <w:t>Simplicity (O-SI)</w:t>
      </w:r>
      <w:bookmarkEnd w:id="720"/>
      <w:bookmarkEnd w:id="721"/>
    </w:p>
    <w:p w14:paraId="3EF7887B" w14:textId="77777777" w:rsidR="00F61094" w:rsidRDefault="00F61094" w:rsidP="00F61094">
      <w:r>
        <w:t xml:space="preserve">The architecture practice should consistently strive for simplicity in its digital operations. Simplicity is the measured ability of the digital footprint to deliver just good enough service to the business model and the customer with just enough complexity to deliver on both measured business outcomes and operational quality attributes within the regulatory or governed environment. It is an effort to constantly remove complexity from a system of systems while retaining customer advantage. Simplicity can be measured through many outcomes related to healthy technical debt, velocity in decisions and value delivery as well as many more. </w:t>
      </w:r>
    </w:p>
    <w:p w14:paraId="393BAEE0" w14:textId="77777777" w:rsidR="00F61094" w:rsidRDefault="00F61094" w:rsidP="00F61094"/>
    <w:p w14:paraId="41B09932" w14:textId="77777777" w:rsidR="00F61094" w:rsidRDefault="00F61094" w:rsidP="00F172E6">
      <w:pPr>
        <w:pStyle w:val="Heading2"/>
        <w:numPr>
          <w:ilvl w:val="1"/>
          <w:numId w:val="1"/>
        </w:numPr>
        <w:spacing w:line="256" w:lineRule="auto"/>
      </w:pPr>
      <w:bookmarkStart w:id="722" w:name="_Toc30285318"/>
      <w:bookmarkStart w:id="723" w:name="_Toc92817420"/>
      <w:r>
        <w:lastRenderedPageBreak/>
        <w:t>Ecosystem (O-EC)</w:t>
      </w:r>
      <w:bookmarkEnd w:id="722"/>
      <w:bookmarkEnd w:id="723"/>
    </w:p>
    <w:p w14:paraId="2EF1FA7E" w14:textId="4BE21C0B" w:rsidR="00F61094" w:rsidRDefault="00F61094" w:rsidP="00F61094">
      <w:r>
        <w:t xml:space="preserve">The customer ecosystem is the system of systems which surround and influence the customer or citizen of an organization. It is the set of surrounding context, facts and events which shape a </w:t>
      </w:r>
      <w:del w:id="724" w:author="Author">
        <w:r w:rsidDel="001A684E">
          <w:delText>customers</w:delText>
        </w:r>
      </w:del>
      <w:ins w:id="725" w:author="Author">
        <w:r w:rsidR="001A684E">
          <w:t>customer’s</w:t>
        </w:r>
      </w:ins>
      <w:r>
        <w:t xml:space="preserve"> interaction with the organization and its partners and competitors. Customer ecosystems can be influenced through effective use of digital strategy and business models to create advantage for the organization and even for the advantage of the entire ecosystem itself. </w:t>
      </w:r>
    </w:p>
    <w:p w14:paraId="142379C2" w14:textId="77777777" w:rsidR="00F61094" w:rsidRDefault="00F61094" w:rsidP="00F61094"/>
    <w:p w14:paraId="3002D3FB" w14:textId="77777777" w:rsidR="00F61094" w:rsidRDefault="00F61094" w:rsidP="00F172E6">
      <w:pPr>
        <w:pStyle w:val="Heading2"/>
        <w:numPr>
          <w:ilvl w:val="1"/>
          <w:numId w:val="1"/>
        </w:numPr>
        <w:spacing w:line="256" w:lineRule="auto"/>
      </w:pPr>
      <w:bookmarkStart w:id="726" w:name="_Toc30285319"/>
      <w:bookmarkStart w:id="727" w:name="_Toc92817421"/>
      <w:r>
        <w:t>Engagement (O-EN)</w:t>
      </w:r>
      <w:bookmarkEnd w:id="726"/>
      <w:bookmarkEnd w:id="727"/>
    </w:p>
    <w:p w14:paraId="778B091D" w14:textId="77777777" w:rsidR="00F61094" w:rsidRDefault="00F61094" w:rsidP="00F61094">
      <w:r>
        <w:t xml:space="preserve">Engagement defines how architects interact with an organization. It defines how the organization selects and governs its people and what processes they utilize. It is how you map the roles of architecture to the work of architecture which delivers and demonstrates value to the company. </w:t>
      </w:r>
    </w:p>
    <w:p w14:paraId="2BE9A1EF" w14:textId="4DF411BC" w:rsidR="00F61094" w:rsidRDefault="00F61094" w:rsidP="00F61094">
      <w:r>
        <w:t>It is in effect how each architect in the company touches the rest of the business officially and unofficially.  In short</w:t>
      </w:r>
      <w:ins w:id="728" w:author="Author">
        <w:r w:rsidR="001A684E">
          <w:t>,</w:t>
        </w:r>
      </w:ins>
      <w:r>
        <w:t xml:space="preserve"> engagement is everything of significance you do at work.</w:t>
      </w:r>
    </w:p>
    <w:p w14:paraId="3CF6262A" w14:textId="32DB645B" w:rsidR="00F61094" w:rsidRDefault="001A684E" w:rsidP="00F61094">
      <w:ins w:id="729" w:author="Author">
        <w:r>
          <w:t xml:space="preserve">The </w:t>
        </w:r>
      </w:ins>
      <w:r w:rsidR="00F61094">
        <w:t>Engagement Model is a set of conversations, rules and task expectations between a team and their expected partners which align different levels of thinking and strategy</w:t>
      </w:r>
    </w:p>
    <w:p w14:paraId="4A22F904" w14:textId="77777777" w:rsidR="00F61094" w:rsidRDefault="00F61094" w:rsidP="00F172E6">
      <w:pPr>
        <w:pStyle w:val="ListParagraph"/>
        <w:numPr>
          <w:ilvl w:val="0"/>
          <w:numId w:val="28"/>
        </w:numPr>
        <w:spacing w:line="256" w:lineRule="auto"/>
      </w:pPr>
      <w:r>
        <w:t>Organizational or company level – senior leadership with chief architect, with strategic documents/priorities/metrics</w:t>
      </w:r>
    </w:p>
    <w:p w14:paraId="3AB7ED8A" w14:textId="77777777" w:rsidR="00F61094" w:rsidRDefault="00F61094" w:rsidP="00F172E6">
      <w:pPr>
        <w:pStyle w:val="ListParagraph"/>
        <w:numPr>
          <w:ilvl w:val="0"/>
          <w:numId w:val="28"/>
        </w:numPr>
        <w:spacing w:line="256" w:lineRule="auto"/>
      </w:pPr>
      <w:r>
        <w:t>Business unit level – between the sponsors of a project or program and designated subset of architecture team, measured in quarterly milestones and KPI’s</w:t>
      </w:r>
    </w:p>
    <w:p w14:paraId="3D208DDE" w14:textId="77777777" w:rsidR="00F61094" w:rsidRDefault="00F61094" w:rsidP="00F172E6">
      <w:pPr>
        <w:pStyle w:val="ListParagraph"/>
        <w:numPr>
          <w:ilvl w:val="0"/>
          <w:numId w:val="28"/>
        </w:numPr>
        <w:spacing w:line="256" w:lineRule="auto"/>
      </w:pPr>
      <w:r>
        <w:t>Execution level – the project team and key individuals as subject-matter-experts, or required for user adoption and a single architect for the project, measured against risk elements and project schedule and stage gates</w:t>
      </w:r>
    </w:p>
    <w:p w14:paraId="09EE4B43" w14:textId="12C45824" w:rsidR="00F61094" w:rsidRDefault="00F61094" w:rsidP="00F61094"/>
    <w:p w14:paraId="15EE75BE" w14:textId="7DBAEE0D" w:rsidR="009145BC" w:rsidRPr="009145BC" w:rsidRDefault="00F61094" w:rsidP="009145BC">
      <w:pPr>
        <w:pStyle w:val="Heading2"/>
        <w:numPr>
          <w:ilvl w:val="1"/>
          <w:numId w:val="1"/>
        </w:numPr>
        <w:spacing w:line="256" w:lineRule="auto"/>
      </w:pPr>
      <w:bookmarkStart w:id="730" w:name="_Toc30285320"/>
      <w:bookmarkStart w:id="731" w:name="_Toc92817422"/>
      <w:r>
        <w:t>Journey (O-J)</w:t>
      </w:r>
      <w:bookmarkEnd w:id="730"/>
      <w:bookmarkEnd w:id="731"/>
    </w:p>
    <w:p w14:paraId="022561E5" w14:textId="76D65C18" w:rsidR="00F61094" w:rsidDel="009145BC" w:rsidRDefault="00F61094">
      <w:pPr>
        <w:rPr>
          <w:del w:id="732" w:author="Author"/>
          <w:rFonts w:ascii="Calibri" w:eastAsia="Calibri" w:hAnsi="Calibri" w:cs="Calibri"/>
        </w:rPr>
      </w:pPr>
      <w:r>
        <w:rPr>
          <w:rFonts w:ascii="Calibri" w:eastAsia="Calibri" w:hAnsi="Calibri" w:cs="Calibri"/>
        </w:rPr>
        <w:t>The customer journey describes the stages of interaction between a customer and a service and the qualitative</w:t>
      </w:r>
      <w:r w:rsidR="00912A4C">
        <w:rPr>
          <w:rFonts w:ascii="Calibri" w:eastAsia="Calibri" w:hAnsi="Calibri" w:cs="Calibri"/>
        </w:rPr>
        <w:t xml:space="preserve">, especially emotional, </w:t>
      </w:r>
      <w:r>
        <w:rPr>
          <w:rFonts w:ascii="Calibri" w:eastAsia="Calibri" w:hAnsi="Calibri" w:cs="Calibri"/>
        </w:rPr>
        <w:t>aspects which lead to the customer choosing or leaving a given service.  Journeys – sometimes known by their card representation as customer journey map (CJM) – describe a time ordered sequence of stages, connected in the customer’s mind, and include a sentiment or experience measurement.</w:t>
      </w:r>
    </w:p>
    <w:p w14:paraId="308F1342" w14:textId="77777777" w:rsidR="009145BC" w:rsidRDefault="009145BC" w:rsidP="002E753B">
      <w:pPr>
        <w:rPr>
          <w:ins w:id="733" w:author="Author"/>
          <w:rFonts w:ascii="Calibri" w:eastAsia="Calibri" w:hAnsi="Calibri" w:cs="Calibri"/>
        </w:rPr>
      </w:pPr>
    </w:p>
    <w:p w14:paraId="46B8F8E3" w14:textId="509D7AE4" w:rsidR="00F61094" w:rsidDel="007E68FD" w:rsidRDefault="00F61094">
      <w:pPr>
        <w:pStyle w:val="Heading1"/>
        <w:rPr>
          <w:del w:id="734" w:author="Author"/>
        </w:rPr>
        <w:pPrChange w:id="735" w:author="Author">
          <w:pPr/>
        </w:pPrChange>
      </w:pPr>
    </w:p>
    <w:p w14:paraId="77CE71F9" w14:textId="7E293AFB" w:rsidR="007E68FD" w:rsidRDefault="007E68FD">
      <w:pPr>
        <w:pStyle w:val="Heading1"/>
        <w:rPr>
          <w:ins w:id="736" w:author="Author"/>
        </w:rPr>
        <w:pPrChange w:id="737" w:author="Author">
          <w:pPr>
            <w:spacing w:after="0"/>
          </w:pPr>
        </w:pPrChange>
      </w:pPr>
      <w:ins w:id="738" w:author="Author">
        <w:r>
          <w:t xml:space="preserve">Model </w:t>
        </w:r>
        <w:r w:rsidRPr="002F5031">
          <w:t>Definitions</w:t>
        </w:r>
      </w:ins>
    </w:p>
    <w:p w14:paraId="0F0203CE" w14:textId="44804A87" w:rsidR="00986D5A" w:rsidDel="009145BC" w:rsidRDefault="00986D5A">
      <w:pPr>
        <w:rPr>
          <w:ins w:id="739" w:author="Author"/>
          <w:del w:id="740" w:author="Author"/>
        </w:rPr>
        <w:pPrChange w:id="741" w:author="Author">
          <w:pPr>
            <w:spacing w:after="0"/>
          </w:pPr>
        </w:pPrChange>
      </w:pPr>
    </w:p>
    <w:p w14:paraId="618DE090" w14:textId="4BCAA0E4" w:rsidR="00986D5A" w:rsidDel="009145BC" w:rsidRDefault="00986D5A">
      <w:pPr>
        <w:pStyle w:val="Heading1"/>
        <w:numPr>
          <w:ilvl w:val="0"/>
          <w:numId w:val="32"/>
        </w:numPr>
        <w:rPr>
          <w:del w:id="742" w:author="Author"/>
        </w:rPr>
        <w:pPrChange w:id="743" w:author="Author">
          <w:pPr>
            <w:pStyle w:val="Heading1"/>
          </w:pPr>
        </w:pPrChange>
      </w:pPr>
      <w:bookmarkStart w:id="744" w:name="_Toc92817423"/>
      <w:ins w:id="745" w:author="Author">
        <w:del w:id="746" w:author="Author">
          <w:r w:rsidDel="009145BC">
            <w:delText xml:space="preserve">Meta-Model </w:delText>
          </w:r>
          <w:r w:rsidRPr="009145BC" w:rsidDel="009145BC">
            <w:delText>Definitions</w:delText>
          </w:r>
        </w:del>
      </w:ins>
      <w:bookmarkEnd w:id="744"/>
    </w:p>
    <w:p w14:paraId="3C454731" w14:textId="77777777" w:rsidR="009145BC" w:rsidRPr="009145BC" w:rsidRDefault="009145BC">
      <w:pPr>
        <w:rPr>
          <w:ins w:id="747" w:author="Author"/>
        </w:rPr>
        <w:pPrChange w:id="748" w:author="Author">
          <w:pPr>
            <w:pStyle w:val="Heading1"/>
          </w:pPr>
        </w:pPrChange>
      </w:pPr>
    </w:p>
    <w:p w14:paraId="11A0BB05" w14:textId="3424BE10" w:rsidR="00986D5A" w:rsidRDefault="00986D5A">
      <w:pPr>
        <w:pStyle w:val="Heading1"/>
        <w:numPr>
          <w:ilvl w:val="0"/>
          <w:numId w:val="0"/>
        </w:numPr>
        <w:rPr>
          <w:ins w:id="749" w:author="Author"/>
        </w:rPr>
        <w:pPrChange w:id="750" w:author="Author">
          <w:pPr/>
        </w:pPrChange>
      </w:pPr>
    </w:p>
    <w:tbl>
      <w:tblPr>
        <w:tblStyle w:val="GridTable4-Accent3"/>
        <w:tblW w:w="0" w:type="auto"/>
        <w:tblLook w:val="04A0" w:firstRow="1" w:lastRow="0" w:firstColumn="1" w:lastColumn="0" w:noHBand="0" w:noVBand="1"/>
        <w:tblPrChange w:id="751" w:author="Author">
          <w:tblPr>
            <w:tblStyle w:val="TableGrid"/>
            <w:tblW w:w="0" w:type="auto"/>
            <w:tblInd w:w="0" w:type="dxa"/>
            <w:tblLook w:val="04A0" w:firstRow="1" w:lastRow="0" w:firstColumn="1" w:lastColumn="0" w:noHBand="0" w:noVBand="1"/>
          </w:tblPr>
        </w:tblPrChange>
      </w:tblPr>
      <w:tblGrid>
        <w:gridCol w:w="1463"/>
        <w:gridCol w:w="4820"/>
        <w:gridCol w:w="1191"/>
        <w:tblGridChange w:id="752">
          <w:tblGrid>
            <w:gridCol w:w="1463"/>
            <w:gridCol w:w="1542"/>
            <w:gridCol w:w="3005"/>
            <w:gridCol w:w="273"/>
            <w:gridCol w:w="1191"/>
            <w:gridCol w:w="1542"/>
          </w:tblGrid>
        </w:tblGridChange>
      </w:tblGrid>
      <w:tr w:rsidR="000F3188" w14:paraId="77D5F30E" w14:textId="77777777" w:rsidTr="002E753B">
        <w:trPr>
          <w:cnfStyle w:val="100000000000" w:firstRow="1" w:lastRow="0" w:firstColumn="0" w:lastColumn="0" w:oddVBand="0" w:evenVBand="0" w:oddHBand="0" w:evenHBand="0" w:firstRowFirstColumn="0" w:firstRowLastColumn="0" w:lastRowFirstColumn="0" w:lastRowLastColumn="0"/>
          <w:ins w:id="753" w:author="Author"/>
        </w:trPr>
        <w:tc>
          <w:tcPr>
            <w:cnfStyle w:val="001000000000" w:firstRow="0" w:lastRow="0" w:firstColumn="1" w:lastColumn="0" w:oddVBand="0" w:evenVBand="0" w:oddHBand="0" w:evenHBand="0" w:firstRowFirstColumn="0" w:firstRowLastColumn="0" w:lastRowFirstColumn="0" w:lastRowLastColumn="0"/>
            <w:tcW w:w="0" w:type="dxa"/>
            <w:tcPrChange w:id="754" w:author="Author">
              <w:tcPr>
                <w:tcW w:w="3005" w:type="dxa"/>
                <w:gridSpan w:val="2"/>
              </w:tcPr>
            </w:tcPrChange>
          </w:tcPr>
          <w:p w14:paraId="31783E35" w14:textId="1EEC6A95" w:rsidR="000F3188" w:rsidRDefault="000F3188" w:rsidP="00986D5A">
            <w:pPr>
              <w:cnfStyle w:val="101000000000" w:firstRow="1" w:lastRow="0" w:firstColumn="1" w:lastColumn="0" w:oddVBand="0" w:evenVBand="0" w:oddHBand="0" w:evenHBand="0" w:firstRowFirstColumn="0" w:firstRowLastColumn="0" w:lastRowFirstColumn="0" w:lastRowLastColumn="0"/>
              <w:rPr>
                <w:ins w:id="755" w:author="Author"/>
              </w:rPr>
            </w:pPr>
            <w:ins w:id="756" w:author="Author">
              <w:r>
                <w:t>Concept</w:t>
              </w:r>
            </w:ins>
          </w:p>
        </w:tc>
        <w:tc>
          <w:tcPr>
            <w:tcW w:w="4820" w:type="dxa"/>
            <w:tcPrChange w:id="757" w:author="Author">
              <w:tcPr>
                <w:tcW w:w="3005" w:type="dxa"/>
              </w:tcPr>
            </w:tcPrChange>
          </w:tcPr>
          <w:p w14:paraId="6CF74CBF" w14:textId="229C3CFE" w:rsidR="000F3188" w:rsidRDefault="000F3188" w:rsidP="00986D5A">
            <w:pPr>
              <w:cnfStyle w:val="100000000000" w:firstRow="1" w:lastRow="0" w:firstColumn="0" w:lastColumn="0" w:oddVBand="0" w:evenVBand="0" w:oddHBand="0" w:evenHBand="0" w:firstRowFirstColumn="0" w:firstRowLastColumn="0" w:lastRowFirstColumn="0" w:lastRowLastColumn="0"/>
              <w:rPr>
                <w:ins w:id="758" w:author="Author"/>
              </w:rPr>
            </w:pPr>
            <w:ins w:id="759" w:author="Author">
              <w:r>
                <w:t>Definition</w:t>
              </w:r>
            </w:ins>
          </w:p>
        </w:tc>
        <w:tc>
          <w:tcPr>
            <w:tcW w:w="1191" w:type="dxa"/>
            <w:tcPrChange w:id="760" w:author="Author">
              <w:tcPr>
                <w:tcW w:w="3006" w:type="dxa"/>
                <w:gridSpan w:val="3"/>
              </w:tcPr>
            </w:tcPrChange>
          </w:tcPr>
          <w:p w14:paraId="66481EE4" w14:textId="2A7A4E72" w:rsidR="000F3188" w:rsidRDefault="000F3188" w:rsidP="00986D5A">
            <w:pPr>
              <w:cnfStyle w:val="100000000000" w:firstRow="1" w:lastRow="0" w:firstColumn="0" w:lastColumn="0" w:oddVBand="0" w:evenVBand="0" w:oddHBand="0" w:evenHBand="0" w:firstRowFirstColumn="0" w:firstRowLastColumn="0" w:lastRowFirstColumn="0" w:lastRowLastColumn="0"/>
              <w:rPr>
                <w:ins w:id="761" w:author="Author"/>
              </w:rPr>
            </w:pPr>
            <w:ins w:id="762" w:author="Author">
              <w:r>
                <w:t>Used In</w:t>
              </w:r>
            </w:ins>
          </w:p>
        </w:tc>
      </w:tr>
      <w:tr w:rsidR="000F3188" w14:paraId="7D2EBE69" w14:textId="77777777" w:rsidTr="002E753B">
        <w:trPr>
          <w:cnfStyle w:val="000000100000" w:firstRow="0" w:lastRow="0" w:firstColumn="0" w:lastColumn="0" w:oddVBand="0" w:evenVBand="0" w:oddHBand="1" w:evenHBand="0" w:firstRowFirstColumn="0" w:firstRowLastColumn="0" w:lastRowFirstColumn="0" w:lastRowLastColumn="0"/>
          <w:ins w:id="763" w:author="Author"/>
        </w:trPr>
        <w:tc>
          <w:tcPr>
            <w:cnfStyle w:val="001000000000" w:firstRow="0" w:lastRow="0" w:firstColumn="1" w:lastColumn="0" w:oddVBand="0" w:evenVBand="0" w:oddHBand="0" w:evenHBand="0" w:firstRowFirstColumn="0" w:firstRowLastColumn="0" w:lastRowFirstColumn="0" w:lastRowLastColumn="0"/>
            <w:tcW w:w="0" w:type="dxa"/>
            <w:tcPrChange w:id="764" w:author="Author">
              <w:tcPr>
                <w:tcW w:w="3005" w:type="dxa"/>
                <w:gridSpan w:val="2"/>
              </w:tcPr>
            </w:tcPrChange>
          </w:tcPr>
          <w:p w14:paraId="65DA654E" w14:textId="2152259B" w:rsidR="000F3188" w:rsidRDefault="002E753B" w:rsidP="00986D5A">
            <w:pPr>
              <w:cnfStyle w:val="001000100000" w:firstRow="0" w:lastRow="0" w:firstColumn="1" w:lastColumn="0" w:oddVBand="0" w:evenVBand="0" w:oddHBand="1" w:evenHBand="0" w:firstRowFirstColumn="0" w:firstRowLastColumn="0" w:lastRowFirstColumn="0" w:lastRowLastColumn="0"/>
              <w:rPr>
                <w:ins w:id="765" w:author="Author"/>
              </w:rPr>
            </w:pPr>
            <w:ins w:id="766" w:author="Author">
              <w:del w:id="767" w:author="Author">
                <w:r w:rsidDel="002F5031">
                  <w:delText>Domain</w:delText>
                </w:r>
              </w:del>
              <w:r w:rsidR="002F5031">
                <w:t>Client</w:t>
              </w:r>
            </w:ins>
          </w:p>
        </w:tc>
        <w:tc>
          <w:tcPr>
            <w:tcW w:w="4820" w:type="dxa"/>
            <w:tcPrChange w:id="768" w:author="Author">
              <w:tcPr>
                <w:tcW w:w="3005" w:type="dxa"/>
              </w:tcPr>
            </w:tcPrChange>
          </w:tcPr>
          <w:p w14:paraId="066D600B" w14:textId="5A1EA73B" w:rsidR="000F3188" w:rsidRDefault="002F5031" w:rsidP="002F5031">
            <w:pPr>
              <w:cnfStyle w:val="000000100000" w:firstRow="0" w:lastRow="0" w:firstColumn="0" w:lastColumn="0" w:oddVBand="0" w:evenVBand="0" w:oddHBand="1" w:evenHBand="0" w:firstRowFirstColumn="0" w:firstRowLastColumn="0" w:lastRowFirstColumn="0" w:lastRowLastColumn="0"/>
              <w:rPr>
                <w:ins w:id="769" w:author="Author"/>
              </w:rPr>
            </w:pPr>
            <w:ins w:id="770" w:author="Author">
              <w:r>
                <w:t xml:space="preserve">The client is always the client of the architect, or their employer. Thus the client is never the customer of the business but the person or business who pays the business. </w:t>
              </w:r>
            </w:ins>
          </w:p>
        </w:tc>
        <w:tc>
          <w:tcPr>
            <w:tcW w:w="1191" w:type="dxa"/>
            <w:tcPrChange w:id="771" w:author="Author">
              <w:tcPr>
                <w:tcW w:w="3006" w:type="dxa"/>
                <w:gridSpan w:val="3"/>
              </w:tcPr>
            </w:tcPrChange>
          </w:tcPr>
          <w:p w14:paraId="2D0A3F65" w14:textId="77777777" w:rsidR="000F3188" w:rsidRDefault="000F3188" w:rsidP="00986D5A">
            <w:pPr>
              <w:cnfStyle w:val="000000100000" w:firstRow="0" w:lastRow="0" w:firstColumn="0" w:lastColumn="0" w:oddVBand="0" w:evenVBand="0" w:oddHBand="1" w:evenHBand="0" w:firstRowFirstColumn="0" w:firstRowLastColumn="0" w:lastRowFirstColumn="0" w:lastRowLastColumn="0"/>
              <w:rPr>
                <w:ins w:id="772" w:author="Author"/>
              </w:rPr>
            </w:pPr>
          </w:p>
        </w:tc>
      </w:tr>
      <w:tr w:rsidR="000F3188" w14:paraId="32D4ABA2" w14:textId="77777777" w:rsidTr="002E753B">
        <w:trPr>
          <w:ins w:id="773" w:author="Author"/>
        </w:trPr>
        <w:tc>
          <w:tcPr>
            <w:cnfStyle w:val="001000000000" w:firstRow="0" w:lastRow="0" w:firstColumn="1" w:lastColumn="0" w:oddVBand="0" w:evenVBand="0" w:oddHBand="0" w:evenHBand="0" w:firstRowFirstColumn="0" w:firstRowLastColumn="0" w:lastRowFirstColumn="0" w:lastRowLastColumn="0"/>
            <w:tcW w:w="0" w:type="dxa"/>
            <w:tcPrChange w:id="774" w:author="Author">
              <w:tcPr>
                <w:tcW w:w="3005" w:type="dxa"/>
                <w:gridSpan w:val="2"/>
              </w:tcPr>
            </w:tcPrChange>
          </w:tcPr>
          <w:p w14:paraId="054BAF3E" w14:textId="20578927" w:rsidR="000F3188" w:rsidRDefault="002F5031" w:rsidP="00986D5A">
            <w:pPr>
              <w:rPr>
                <w:ins w:id="775" w:author="Author"/>
              </w:rPr>
            </w:pPr>
            <w:ins w:id="776" w:author="Author">
              <w:r>
                <w:t>Customer</w:t>
              </w:r>
            </w:ins>
          </w:p>
        </w:tc>
        <w:tc>
          <w:tcPr>
            <w:tcW w:w="4820" w:type="dxa"/>
            <w:tcPrChange w:id="777" w:author="Author">
              <w:tcPr>
                <w:tcW w:w="3005" w:type="dxa"/>
              </w:tcPr>
            </w:tcPrChange>
          </w:tcPr>
          <w:p w14:paraId="438EA2FB" w14:textId="6AA27DE5" w:rsidR="000F3188" w:rsidRDefault="002F5031" w:rsidP="00986D5A">
            <w:pPr>
              <w:cnfStyle w:val="000000000000" w:firstRow="0" w:lastRow="0" w:firstColumn="0" w:lastColumn="0" w:oddVBand="0" w:evenVBand="0" w:oddHBand="0" w:evenHBand="0" w:firstRowFirstColumn="0" w:firstRowLastColumn="0" w:lastRowFirstColumn="0" w:lastRowLastColumn="0"/>
              <w:rPr>
                <w:ins w:id="778" w:author="Author"/>
              </w:rPr>
            </w:pPr>
            <w:ins w:id="779" w:author="Author">
              <w:r>
                <w:t>The customer is always the person who decides to purchase, use, provide use of, or directs the use of the product. The customer is the real decision maker.</w:t>
              </w:r>
            </w:ins>
          </w:p>
        </w:tc>
        <w:tc>
          <w:tcPr>
            <w:tcW w:w="1191" w:type="dxa"/>
            <w:tcPrChange w:id="780" w:author="Author">
              <w:tcPr>
                <w:tcW w:w="3006" w:type="dxa"/>
                <w:gridSpan w:val="3"/>
              </w:tcPr>
            </w:tcPrChange>
          </w:tcPr>
          <w:p w14:paraId="520F5FA2" w14:textId="77777777" w:rsidR="000F3188" w:rsidRDefault="000F3188" w:rsidP="00986D5A">
            <w:pPr>
              <w:cnfStyle w:val="000000000000" w:firstRow="0" w:lastRow="0" w:firstColumn="0" w:lastColumn="0" w:oddVBand="0" w:evenVBand="0" w:oddHBand="0" w:evenHBand="0" w:firstRowFirstColumn="0" w:firstRowLastColumn="0" w:lastRowFirstColumn="0" w:lastRowLastColumn="0"/>
              <w:rPr>
                <w:ins w:id="781" w:author="Author"/>
              </w:rPr>
            </w:pPr>
          </w:p>
        </w:tc>
      </w:tr>
      <w:tr w:rsidR="000F3188" w14:paraId="53035677" w14:textId="77777777" w:rsidTr="002E753B">
        <w:trPr>
          <w:cnfStyle w:val="000000100000" w:firstRow="0" w:lastRow="0" w:firstColumn="0" w:lastColumn="0" w:oddVBand="0" w:evenVBand="0" w:oddHBand="1" w:evenHBand="0" w:firstRowFirstColumn="0" w:firstRowLastColumn="0" w:lastRowFirstColumn="0" w:lastRowLastColumn="0"/>
          <w:ins w:id="782" w:author="Author"/>
        </w:trPr>
        <w:tc>
          <w:tcPr>
            <w:cnfStyle w:val="001000000000" w:firstRow="0" w:lastRow="0" w:firstColumn="1" w:lastColumn="0" w:oddVBand="0" w:evenVBand="0" w:oddHBand="0" w:evenHBand="0" w:firstRowFirstColumn="0" w:firstRowLastColumn="0" w:lastRowFirstColumn="0" w:lastRowLastColumn="0"/>
            <w:tcW w:w="0" w:type="dxa"/>
            <w:tcPrChange w:id="783" w:author="Author">
              <w:tcPr>
                <w:tcW w:w="3005" w:type="dxa"/>
                <w:gridSpan w:val="2"/>
              </w:tcPr>
            </w:tcPrChange>
          </w:tcPr>
          <w:p w14:paraId="23C94144" w14:textId="7F8BCDBD" w:rsidR="000F3188" w:rsidRDefault="002F5031" w:rsidP="00986D5A">
            <w:pPr>
              <w:cnfStyle w:val="001000100000" w:firstRow="0" w:lastRow="0" w:firstColumn="1" w:lastColumn="0" w:oddVBand="0" w:evenVBand="0" w:oddHBand="1" w:evenHBand="0" w:firstRowFirstColumn="0" w:firstRowLastColumn="0" w:lastRowFirstColumn="0" w:lastRowLastColumn="0"/>
              <w:rPr>
                <w:ins w:id="784" w:author="Author"/>
              </w:rPr>
            </w:pPr>
            <w:ins w:id="785" w:author="Author">
              <w:r>
                <w:lastRenderedPageBreak/>
                <w:t>Economic Buyer</w:t>
              </w:r>
            </w:ins>
          </w:p>
        </w:tc>
        <w:tc>
          <w:tcPr>
            <w:tcW w:w="4820" w:type="dxa"/>
            <w:tcPrChange w:id="786" w:author="Author">
              <w:tcPr>
                <w:tcW w:w="3005" w:type="dxa"/>
              </w:tcPr>
            </w:tcPrChange>
          </w:tcPr>
          <w:p w14:paraId="7AD99841" w14:textId="64D5E8AB" w:rsidR="000F3188" w:rsidRDefault="002F5031" w:rsidP="00986D5A">
            <w:pPr>
              <w:cnfStyle w:val="000000100000" w:firstRow="0" w:lastRow="0" w:firstColumn="0" w:lastColumn="0" w:oddVBand="0" w:evenVBand="0" w:oddHBand="1" w:evenHBand="0" w:firstRowFirstColumn="0" w:firstRowLastColumn="0" w:lastRowFirstColumn="0" w:lastRowLastColumn="0"/>
              <w:rPr>
                <w:ins w:id="787" w:author="Author"/>
              </w:rPr>
            </w:pPr>
            <w:ins w:id="788" w:author="Author">
              <w:r>
                <w:t>The economic buyer is the person or group who pays for the product or job. They may be the customer’s boss, a purchasing department or in the previous example, the parents are both the customer and the economic buyer.</w:t>
              </w:r>
            </w:ins>
          </w:p>
        </w:tc>
        <w:tc>
          <w:tcPr>
            <w:tcW w:w="1191" w:type="dxa"/>
            <w:tcPrChange w:id="789" w:author="Author">
              <w:tcPr>
                <w:tcW w:w="3006" w:type="dxa"/>
                <w:gridSpan w:val="3"/>
              </w:tcPr>
            </w:tcPrChange>
          </w:tcPr>
          <w:p w14:paraId="08B2EB8E" w14:textId="77777777" w:rsidR="000F3188" w:rsidRDefault="000F3188" w:rsidP="00986D5A">
            <w:pPr>
              <w:cnfStyle w:val="000000100000" w:firstRow="0" w:lastRow="0" w:firstColumn="0" w:lastColumn="0" w:oddVBand="0" w:evenVBand="0" w:oddHBand="1" w:evenHBand="0" w:firstRowFirstColumn="0" w:firstRowLastColumn="0" w:lastRowFirstColumn="0" w:lastRowLastColumn="0"/>
              <w:rPr>
                <w:ins w:id="790" w:author="Author"/>
              </w:rPr>
            </w:pPr>
          </w:p>
        </w:tc>
      </w:tr>
      <w:tr w:rsidR="000F3188" w14:paraId="4B24E40C" w14:textId="77777777" w:rsidTr="002E753B">
        <w:trPr>
          <w:ins w:id="791" w:author="Author"/>
        </w:trPr>
        <w:tc>
          <w:tcPr>
            <w:cnfStyle w:val="001000000000" w:firstRow="0" w:lastRow="0" w:firstColumn="1" w:lastColumn="0" w:oddVBand="0" w:evenVBand="0" w:oddHBand="0" w:evenHBand="0" w:firstRowFirstColumn="0" w:firstRowLastColumn="0" w:lastRowFirstColumn="0" w:lastRowLastColumn="0"/>
            <w:tcW w:w="0" w:type="dxa"/>
            <w:tcPrChange w:id="792" w:author="Author">
              <w:tcPr>
                <w:tcW w:w="3005" w:type="dxa"/>
                <w:gridSpan w:val="2"/>
              </w:tcPr>
            </w:tcPrChange>
          </w:tcPr>
          <w:p w14:paraId="4218EFB1" w14:textId="1EE633BF" w:rsidR="000F3188" w:rsidRDefault="002F5031" w:rsidP="00986D5A">
            <w:pPr>
              <w:rPr>
                <w:ins w:id="793" w:author="Author"/>
              </w:rPr>
            </w:pPr>
            <w:ins w:id="794" w:author="Author">
              <w:r>
                <w:t>User</w:t>
              </w:r>
            </w:ins>
          </w:p>
        </w:tc>
        <w:tc>
          <w:tcPr>
            <w:tcW w:w="4820" w:type="dxa"/>
            <w:tcPrChange w:id="795" w:author="Author">
              <w:tcPr>
                <w:tcW w:w="3005" w:type="dxa"/>
              </w:tcPr>
            </w:tcPrChange>
          </w:tcPr>
          <w:p w14:paraId="51B038AF" w14:textId="4B549AA6" w:rsidR="000F3188" w:rsidRDefault="002F5031" w:rsidP="00986D5A">
            <w:pPr>
              <w:cnfStyle w:val="000000000000" w:firstRow="0" w:lastRow="0" w:firstColumn="0" w:lastColumn="0" w:oddVBand="0" w:evenVBand="0" w:oddHBand="0" w:evenHBand="0" w:firstRowFirstColumn="0" w:firstRowLastColumn="0" w:lastRowFirstColumn="0" w:lastRowLastColumn="0"/>
              <w:rPr>
                <w:ins w:id="796" w:author="Author"/>
              </w:rPr>
            </w:pPr>
            <w:ins w:id="797" w:author="Author">
              <w:r>
                <w:t>The user of the product is the one who directly engages with it. Thus, the customer of children’s toys is the parent. While the user is the child (or in many cases the parents as well).</w:t>
              </w:r>
            </w:ins>
          </w:p>
        </w:tc>
        <w:tc>
          <w:tcPr>
            <w:tcW w:w="1191" w:type="dxa"/>
            <w:tcPrChange w:id="798" w:author="Author">
              <w:tcPr>
                <w:tcW w:w="3006" w:type="dxa"/>
                <w:gridSpan w:val="3"/>
              </w:tcPr>
            </w:tcPrChange>
          </w:tcPr>
          <w:p w14:paraId="707B742D" w14:textId="77777777" w:rsidR="000F3188" w:rsidRDefault="000F3188" w:rsidP="00986D5A">
            <w:pPr>
              <w:cnfStyle w:val="000000000000" w:firstRow="0" w:lastRow="0" w:firstColumn="0" w:lastColumn="0" w:oddVBand="0" w:evenVBand="0" w:oddHBand="0" w:evenHBand="0" w:firstRowFirstColumn="0" w:firstRowLastColumn="0" w:lastRowFirstColumn="0" w:lastRowLastColumn="0"/>
              <w:rPr>
                <w:ins w:id="799" w:author="Author"/>
              </w:rPr>
            </w:pPr>
          </w:p>
        </w:tc>
      </w:tr>
      <w:tr w:rsidR="000F3188" w14:paraId="28952278" w14:textId="77777777" w:rsidTr="002E753B">
        <w:trPr>
          <w:cnfStyle w:val="000000100000" w:firstRow="0" w:lastRow="0" w:firstColumn="0" w:lastColumn="0" w:oddVBand="0" w:evenVBand="0" w:oddHBand="1" w:evenHBand="0" w:firstRowFirstColumn="0" w:firstRowLastColumn="0" w:lastRowFirstColumn="0" w:lastRowLastColumn="0"/>
          <w:ins w:id="800" w:author="Author"/>
        </w:trPr>
        <w:tc>
          <w:tcPr>
            <w:cnfStyle w:val="001000000000" w:firstRow="0" w:lastRow="0" w:firstColumn="1" w:lastColumn="0" w:oddVBand="0" w:evenVBand="0" w:oddHBand="0" w:evenHBand="0" w:firstRowFirstColumn="0" w:firstRowLastColumn="0" w:lastRowFirstColumn="0" w:lastRowLastColumn="0"/>
            <w:tcW w:w="0" w:type="dxa"/>
            <w:tcPrChange w:id="801" w:author="Author">
              <w:tcPr>
                <w:tcW w:w="3005" w:type="dxa"/>
                <w:gridSpan w:val="2"/>
              </w:tcPr>
            </w:tcPrChange>
          </w:tcPr>
          <w:p w14:paraId="614D8A62" w14:textId="00C58CB1" w:rsidR="000F3188" w:rsidRDefault="002F5031" w:rsidP="00986D5A">
            <w:pPr>
              <w:cnfStyle w:val="001000100000" w:firstRow="0" w:lastRow="0" w:firstColumn="1" w:lastColumn="0" w:oddVBand="0" w:evenVBand="0" w:oddHBand="1" w:evenHBand="0" w:firstRowFirstColumn="0" w:firstRowLastColumn="0" w:lastRowFirstColumn="0" w:lastRowLastColumn="0"/>
              <w:rPr>
                <w:ins w:id="802" w:author="Author"/>
              </w:rPr>
            </w:pPr>
            <w:ins w:id="803" w:author="Author">
              <w:r>
                <w:t>Stakeholder</w:t>
              </w:r>
            </w:ins>
          </w:p>
        </w:tc>
        <w:tc>
          <w:tcPr>
            <w:tcW w:w="4820" w:type="dxa"/>
            <w:tcPrChange w:id="804" w:author="Author">
              <w:tcPr>
                <w:tcW w:w="3005" w:type="dxa"/>
              </w:tcPr>
            </w:tcPrChange>
          </w:tcPr>
          <w:p w14:paraId="76C2AC43" w14:textId="698FF59F" w:rsidR="000F3188" w:rsidRDefault="002F5031" w:rsidP="00986D5A">
            <w:pPr>
              <w:cnfStyle w:val="000000100000" w:firstRow="0" w:lastRow="0" w:firstColumn="0" w:lastColumn="0" w:oddVBand="0" w:evenVBand="0" w:oddHBand="1" w:evenHBand="0" w:firstRowFirstColumn="0" w:firstRowLastColumn="0" w:lastRowFirstColumn="0" w:lastRowLastColumn="0"/>
              <w:rPr>
                <w:ins w:id="805" w:author="Author"/>
              </w:rPr>
            </w:pPr>
            <w:ins w:id="806" w:author="Author">
              <w:r>
                <w:t>The stakeholder is anyone involved with the client or the customer ecosystem which impacts the success of the product or the architect’s work. Customers should never be called stakeholders.</w:t>
              </w:r>
            </w:ins>
          </w:p>
        </w:tc>
        <w:tc>
          <w:tcPr>
            <w:tcW w:w="1191" w:type="dxa"/>
            <w:tcPrChange w:id="807" w:author="Author">
              <w:tcPr>
                <w:tcW w:w="3006" w:type="dxa"/>
                <w:gridSpan w:val="3"/>
              </w:tcPr>
            </w:tcPrChange>
          </w:tcPr>
          <w:p w14:paraId="25577E4D" w14:textId="77777777" w:rsidR="000F3188" w:rsidRDefault="000F3188" w:rsidP="00986D5A">
            <w:pPr>
              <w:cnfStyle w:val="000000100000" w:firstRow="0" w:lastRow="0" w:firstColumn="0" w:lastColumn="0" w:oddVBand="0" w:evenVBand="0" w:oddHBand="1" w:evenHBand="0" w:firstRowFirstColumn="0" w:firstRowLastColumn="0" w:lastRowFirstColumn="0" w:lastRowLastColumn="0"/>
              <w:rPr>
                <w:ins w:id="808" w:author="Author"/>
              </w:rPr>
            </w:pPr>
          </w:p>
        </w:tc>
      </w:tr>
      <w:tr w:rsidR="000F3188" w14:paraId="5E5E8F38" w14:textId="77777777" w:rsidTr="002E753B">
        <w:trPr>
          <w:ins w:id="809" w:author="Author"/>
        </w:trPr>
        <w:tc>
          <w:tcPr>
            <w:cnfStyle w:val="001000000000" w:firstRow="0" w:lastRow="0" w:firstColumn="1" w:lastColumn="0" w:oddVBand="0" w:evenVBand="0" w:oddHBand="0" w:evenHBand="0" w:firstRowFirstColumn="0" w:firstRowLastColumn="0" w:lastRowFirstColumn="0" w:lastRowLastColumn="0"/>
            <w:tcW w:w="0" w:type="dxa"/>
            <w:tcPrChange w:id="810" w:author="Author">
              <w:tcPr>
                <w:tcW w:w="3005" w:type="dxa"/>
                <w:gridSpan w:val="2"/>
              </w:tcPr>
            </w:tcPrChange>
          </w:tcPr>
          <w:p w14:paraId="7C582EE8" w14:textId="220DF474" w:rsidR="000F3188" w:rsidRDefault="002F5031" w:rsidP="00986D5A">
            <w:pPr>
              <w:rPr>
                <w:ins w:id="811" w:author="Author"/>
              </w:rPr>
            </w:pPr>
            <w:ins w:id="812" w:author="Author">
              <w:r>
                <w:t>Domain</w:t>
              </w:r>
            </w:ins>
          </w:p>
        </w:tc>
        <w:tc>
          <w:tcPr>
            <w:tcW w:w="4820" w:type="dxa"/>
            <w:tcPrChange w:id="813" w:author="Author">
              <w:tcPr>
                <w:tcW w:w="3005" w:type="dxa"/>
              </w:tcPr>
            </w:tcPrChange>
          </w:tcPr>
          <w:p w14:paraId="5E0C67E6" w14:textId="77777777" w:rsidR="000F3188" w:rsidRDefault="000F3188" w:rsidP="00986D5A">
            <w:pPr>
              <w:cnfStyle w:val="000000000000" w:firstRow="0" w:lastRow="0" w:firstColumn="0" w:lastColumn="0" w:oddVBand="0" w:evenVBand="0" w:oddHBand="0" w:evenHBand="0" w:firstRowFirstColumn="0" w:firstRowLastColumn="0" w:lastRowFirstColumn="0" w:lastRowLastColumn="0"/>
              <w:rPr>
                <w:ins w:id="814" w:author="Author"/>
              </w:rPr>
            </w:pPr>
          </w:p>
        </w:tc>
        <w:tc>
          <w:tcPr>
            <w:tcW w:w="1191" w:type="dxa"/>
            <w:tcPrChange w:id="815" w:author="Author">
              <w:tcPr>
                <w:tcW w:w="3006" w:type="dxa"/>
                <w:gridSpan w:val="3"/>
              </w:tcPr>
            </w:tcPrChange>
          </w:tcPr>
          <w:p w14:paraId="1CFAD8DE" w14:textId="77777777" w:rsidR="000F3188" w:rsidRDefault="000F3188" w:rsidP="00986D5A">
            <w:pPr>
              <w:cnfStyle w:val="000000000000" w:firstRow="0" w:lastRow="0" w:firstColumn="0" w:lastColumn="0" w:oddVBand="0" w:evenVBand="0" w:oddHBand="0" w:evenHBand="0" w:firstRowFirstColumn="0" w:firstRowLastColumn="0" w:lastRowFirstColumn="0" w:lastRowLastColumn="0"/>
              <w:rPr>
                <w:ins w:id="816" w:author="Author"/>
              </w:rPr>
            </w:pPr>
          </w:p>
        </w:tc>
      </w:tr>
      <w:tr w:rsidR="000F3188" w14:paraId="7D47DAF4" w14:textId="77777777" w:rsidTr="002E753B">
        <w:trPr>
          <w:cnfStyle w:val="000000100000" w:firstRow="0" w:lastRow="0" w:firstColumn="0" w:lastColumn="0" w:oddVBand="0" w:evenVBand="0" w:oddHBand="1" w:evenHBand="0" w:firstRowFirstColumn="0" w:firstRowLastColumn="0" w:lastRowFirstColumn="0" w:lastRowLastColumn="0"/>
          <w:ins w:id="817" w:author="Author"/>
        </w:trPr>
        <w:tc>
          <w:tcPr>
            <w:cnfStyle w:val="001000000000" w:firstRow="0" w:lastRow="0" w:firstColumn="1" w:lastColumn="0" w:oddVBand="0" w:evenVBand="0" w:oddHBand="0" w:evenHBand="0" w:firstRowFirstColumn="0" w:firstRowLastColumn="0" w:lastRowFirstColumn="0" w:lastRowLastColumn="0"/>
            <w:tcW w:w="0" w:type="dxa"/>
            <w:tcPrChange w:id="818" w:author="Author">
              <w:tcPr>
                <w:tcW w:w="3005" w:type="dxa"/>
                <w:gridSpan w:val="2"/>
              </w:tcPr>
            </w:tcPrChange>
          </w:tcPr>
          <w:p w14:paraId="6CA937A0" w14:textId="54DFA886" w:rsidR="000F3188" w:rsidRDefault="002F5031" w:rsidP="00986D5A">
            <w:pPr>
              <w:cnfStyle w:val="001000100000" w:firstRow="0" w:lastRow="0" w:firstColumn="1" w:lastColumn="0" w:oddVBand="0" w:evenVBand="0" w:oddHBand="1" w:evenHBand="0" w:firstRowFirstColumn="0" w:firstRowLastColumn="0" w:lastRowFirstColumn="0" w:lastRowLastColumn="0"/>
              <w:rPr>
                <w:ins w:id="819" w:author="Author"/>
              </w:rPr>
            </w:pPr>
            <w:ins w:id="820" w:author="Author">
              <w:r>
                <w:t>Service</w:t>
              </w:r>
            </w:ins>
          </w:p>
        </w:tc>
        <w:tc>
          <w:tcPr>
            <w:tcW w:w="4820" w:type="dxa"/>
            <w:tcPrChange w:id="821" w:author="Author">
              <w:tcPr>
                <w:tcW w:w="3005" w:type="dxa"/>
              </w:tcPr>
            </w:tcPrChange>
          </w:tcPr>
          <w:p w14:paraId="32C7DEA0" w14:textId="77777777" w:rsidR="000F3188" w:rsidRDefault="000F3188" w:rsidP="00986D5A">
            <w:pPr>
              <w:cnfStyle w:val="000000100000" w:firstRow="0" w:lastRow="0" w:firstColumn="0" w:lastColumn="0" w:oddVBand="0" w:evenVBand="0" w:oddHBand="1" w:evenHBand="0" w:firstRowFirstColumn="0" w:firstRowLastColumn="0" w:lastRowFirstColumn="0" w:lastRowLastColumn="0"/>
              <w:rPr>
                <w:ins w:id="822" w:author="Author"/>
              </w:rPr>
            </w:pPr>
          </w:p>
        </w:tc>
        <w:tc>
          <w:tcPr>
            <w:tcW w:w="1191" w:type="dxa"/>
            <w:tcPrChange w:id="823" w:author="Author">
              <w:tcPr>
                <w:tcW w:w="3006" w:type="dxa"/>
                <w:gridSpan w:val="3"/>
              </w:tcPr>
            </w:tcPrChange>
          </w:tcPr>
          <w:p w14:paraId="38B47060" w14:textId="77777777" w:rsidR="000F3188" w:rsidRDefault="000F3188" w:rsidP="00986D5A">
            <w:pPr>
              <w:cnfStyle w:val="000000100000" w:firstRow="0" w:lastRow="0" w:firstColumn="0" w:lastColumn="0" w:oddVBand="0" w:evenVBand="0" w:oddHBand="1" w:evenHBand="0" w:firstRowFirstColumn="0" w:firstRowLastColumn="0" w:lastRowFirstColumn="0" w:lastRowLastColumn="0"/>
              <w:rPr>
                <w:ins w:id="824" w:author="Author"/>
              </w:rPr>
            </w:pPr>
          </w:p>
        </w:tc>
      </w:tr>
      <w:tr w:rsidR="002F5031" w14:paraId="4C08E31B" w14:textId="77777777" w:rsidTr="002E753B">
        <w:trPr>
          <w:ins w:id="825" w:author="Author"/>
        </w:trPr>
        <w:tc>
          <w:tcPr>
            <w:cnfStyle w:val="001000000000" w:firstRow="0" w:lastRow="0" w:firstColumn="1" w:lastColumn="0" w:oddVBand="0" w:evenVBand="0" w:oddHBand="0" w:evenHBand="0" w:firstRowFirstColumn="0" w:firstRowLastColumn="0" w:lastRowFirstColumn="0" w:lastRowLastColumn="0"/>
            <w:tcW w:w="0" w:type="dxa"/>
          </w:tcPr>
          <w:p w14:paraId="086B3704" w14:textId="699198E6" w:rsidR="002F5031" w:rsidRDefault="002F5031" w:rsidP="00986D5A">
            <w:pPr>
              <w:rPr>
                <w:ins w:id="826" w:author="Author"/>
              </w:rPr>
            </w:pPr>
            <w:ins w:id="827" w:author="Author">
              <w:r>
                <w:t>Capability</w:t>
              </w:r>
            </w:ins>
          </w:p>
        </w:tc>
        <w:tc>
          <w:tcPr>
            <w:tcW w:w="4820" w:type="dxa"/>
          </w:tcPr>
          <w:p w14:paraId="142A52A6" w14:textId="77777777" w:rsidR="002F5031" w:rsidRDefault="002F5031" w:rsidP="00986D5A">
            <w:pPr>
              <w:cnfStyle w:val="000000000000" w:firstRow="0" w:lastRow="0" w:firstColumn="0" w:lastColumn="0" w:oddVBand="0" w:evenVBand="0" w:oddHBand="0" w:evenHBand="0" w:firstRowFirstColumn="0" w:firstRowLastColumn="0" w:lastRowFirstColumn="0" w:lastRowLastColumn="0"/>
              <w:rPr>
                <w:ins w:id="828" w:author="Author"/>
              </w:rPr>
            </w:pPr>
          </w:p>
        </w:tc>
        <w:tc>
          <w:tcPr>
            <w:tcW w:w="1191" w:type="dxa"/>
          </w:tcPr>
          <w:p w14:paraId="36B154A4" w14:textId="77777777" w:rsidR="002F5031" w:rsidRDefault="002F5031" w:rsidP="00986D5A">
            <w:pPr>
              <w:cnfStyle w:val="000000000000" w:firstRow="0" w:lastRow="0" w:firstColumn="0" w:lastColumn="0" w:oddVBand="0" w:evenVBand="0" w:oddHBand="0" w:evenHBand="0" w:firstRowFirstColumn="0" w:firstRowLastColumn="0" w:lastRowFirstColumn="0" w:lastRowLastColumn="0"/>
              <w:rPr>
                <w:ins w:id="829" w:author="Author"/>
              </w:rPr>
            </w:pPr>
          </w:p>
        </w:tc>
      </w:tr>
      <w:tr w:rsidR="002F5031" w14:paraId="5794241E" w14:textId="77777777" w:rsidTr="002E753B">
        <w:trPr>
          <w:cnfStyle w:val="000000100000" w:firstRow="0" w:lastRow="0" w:firstColumn="0" w:lastColumn="0" w:oddVBand="0" w:evenVBand="0" w:oddHBand="1" w:evenHBand="0" w:firstRowFirstColumn="0" w:firstRowLastColumn="0" w:lastRowFirstColumn="0" w:lastRowLastColumn="0"/>
          <w:ins w:id="830" w:author="Author"/>
        </w:trPr>
        <w:tc>
          <w:tcPr>
            <w:cnfStyle w:val="001000000000" w:firstRow="0" w:lastRow="0" w:firstColumn="1" w:lastColumn="0" w:oddVBand="0" w:evenVBand="0" w:oddHBand="0" w:evenHBand="0" w:firstRowFirstColumn="0" w:firstRowLastColumn="0" w:lastRowFirstColumn="0" w:lastRowLastColumn="0"/>
            <w:tcW w:w="0" w:type="dxa"/>
          </w:tcPr>
          <w:p w14:paraId="134E07CE" w14:textId="0D4D4332" w:rsidR="002F5031" w:rsidRDefault="0018478D" w:rsidP="00986D5A">
            <w:pPr>
              <w:rPr>
                <w:ins w:id="831" w:author="Author"/>
              </w:rPr>
            </w:pPr>
            <w:ins w:id="832" w:author="Author">
              <w:r>
                <w:t>Competency</w:t>
              </w:r>
            </w:ins>
          </w:p>
        </w:tc>
        <w:tc>
          <w:tcPr>
            <w:tcW w:w="4820" w:type="dxa"/>
          </w:tcPr>
          <w:p w14:paraId="338E2F85" w14:textId="77777777" w:rsidR="002F5031" w:rsidRDefault="002F5031" w:rsidP="00986D5A">
            <w:pPr>
              <w:cnfStyle w:val="000000100000" w:firstRow="0" w:lastRow="0" w:firstColumn="0" w:lastColumn="0" w:oddVBand="0" w:evenVBand="0" w:oddHBand="1" w:evenHBand="0" w:firstRowFirstColumn="0" w:firstRowLastColumn="0" w:lastRowFirstColumn="0" w:lastRowLastColumn="0"/>
              <w:rPr>
                <w:ins w:id="833" w:author="Author"/>
              </w:rPr>
            </w:pPr>
          </w:p>
        </w:tc>
        <w:tc>
          <w:tcPr>
            <w:tcW w:w="1191" w:type="dxa"/>
          </w:tcPr>
          <w:p w14:paraId="70C1D84E" w14:textId="77777777" w:rsidR="002F5031" w:rsidRDefault="002F5031" w:rsidP="00986D5A">
            <w:pPr>
              <w:cnfStyle w:val="000000100000" w:firstRow="0" w:lastRow="0" w:firstColumn="0" w:lastColumn="0" w:oddVBand="0" w:evenVBand="0" w:oddHBand="1" w:evenHBand="0" w:firstRowFirstColumn="0" w:firstRowLastColumn="0" w:lastRowFirstColumn="0" w:lastRowLastColumn="0"/>
              <w:rPr>
                <w:ins w:id="834" w:author="Author"/>
              </w:rPr>
            </w:pPr>
          </w:p>
        </w:tc>
      </w:tr>
      <w:tr w:rsidR="0018478D" w14:paraId="00ABAB58" w14:textId="77777777" w:rsidTr="002E753B">
        <w:trPr>
          <w:ins w:id="835" w:author="Author"/>
        </w:trPr>
        <w:tc>
          <w:tcPr>
            <w:cnfStyle w:val="001000000000" w:firstRow="0" w:lastRow="0" w:firstColumn="1" w:lastColumn="0" w:oddVBand="0" w:evenVBand="0" w:oddHBand="0" w:evenHBand="0" w:firstRowFirstColumn="0" w:firstRowLastColumn="0" w:lastRowFirstColumn="0" w:lastRowLastColumn="0"/>
            <w:tcW w:w="0" w:type="dxa"/>
          </w:tcPr>
          <w:p w14:paraId="01F22CAF" w14:textId="5F85899E" w:rsidR="0018478D" w:rsidRDefault="0018478D" w:rsidP="00986D5A">
            <w:pPr>
              <w:rPr>
                <w:ins w:id="836" w:author="Author"/>
              </w:rPr>
            </w:pPr>
            <w:ins w:id="837" w:author="Author">
              <w:r>
                <w:t>Decision</w:t>
              </w:r>
            </w:ins>
          </w:p>
        </w:tc>
        <w:tc>
          <w:tcPr>
            <w:tcW w:w="4820" w:type="dxa"/>
          </w:tcPr>
          <w:p w14:paraId="42A8D7BE" w14:textId="77777777" w:rsidR="0018478D" w:rsidRDefault="0018478D" w:rsidP="00986D5A">
            <w:pPr>
              <w:cnfStyle w:val="000000000000" w:firstRow="0" w:lastRow="0" w:firstColumn="0" w:lastColumn="0" w:oddVBand="0" w:evenVBand="0" w:oddHBand="0" w:evenHBand="0" w:firstRowFirstColumn="0" w:firstRowLastColumn="0" w:lastRowFirstColumn="0" w:lastRowLastColumn="0"/>
              <w:rPr>
                <w:ins w:id="838" w:author="Author"/>
              </w:rPr>
            </w:pPr>
          </w:p>
        </w:tc>
        <w:tc>
          <w:tcPr>
            <w:tcW w:w="1191" w:type="dxa"/>
          </w:tcPr>
          <w:p w14:paraId="62696745" w14:textId="77777777" w:rsidR="0018478D" w:rsidRDefault="0018478D" w:rsidP="00986D5A">
            <w:pPr>
              <w:cnfStyle w:val="000000000000" w:firstRow="0" w:lastRow="0" w:firstColumn="0" w:lastColumn="0" w:oddVBand="0" w:evenVBand="0" w:oddHBand="0" w:evenHBand="0" w:firstRowFirstColumn="0" w:firstRowLastColumn="0" w:lastRowFirstColumn="0" w:lastRowLastColumn="0"/>
              <w:rPr>
                <w:ins w:id="839" w:author="Author"/>
              </w:rPr>
            </w:pPr>
          </w:p>
        </w:tc>
      </w:tr>
      <w:tr w:rsidR="0018478D" w14:paraId="5EF40355" w14:textId="77777777" w:rsidTr="002E753B">
        <w:trPr>
          <w:cnfStyle w:val="000000100000" w:firstRow="0" w:lastRow="0" w:firstColumn="0" w:lastColumn="0" w:oddVBand="0" w:evenVBand="0" w:oddHBand="1" w:evenHBand="0" w:firstRowFirstColumn="0" w:firstRowLastColumn="0" w:lastRowFirstColumn="0" w:lastRowLastColumn="0"/>
          <w:ins w:id="840" w:author="Author"/>
        </w:trPr>
        <w:tc>
          <w:tcPr>
            <w:cnfStyle w:val="001000000000" w:firstRow="0" w:lastRow="0" w:firstColumn="1" w:lastColumn="0" w:oddVBand="0" w:evenVBand="0" w:oddHBand="0" w:evenHBand="0" w:firstRowFirstColumn="0" w:firstRowLastColumn="0" w:lastRowFirstColumn="0" w:lastRowLastColumn="0"/>
            <w:tcW w:w="0" w:type="dxa"/>
          </w:tcPr>
          <w:p w14:paraId="44E17A4F" w14:textId="28F52D52" w:rsidR="0018478D" w:rsidRDefault="0018478D" w:rsidP="00986D5A">
            <w:pPr>
              <w:rPr>
                <w:ins w:id="841" w:author="Author"/>
              </w:rPr>
            </w:pPr>
            <w:ins w:id="842" w:author="Author">
              <w:r>
                <w:t>Requirement</w:t>
              </w:r>
            </w:ins>
          </w:p>
        </w:tc>
        <w:tc>
          <w:tcPr>
            <w:tcW w:w="4820" w:type="dxa"/>
          </w:tcPr>
          <w:p w14:paraId="191E0277" w14:textId="77777777" w:rsidR="0018478D" w:rsidRDefault="0018478D" w:rsidP="00986D5A">
            <w:pPr>
              <w:cnfStyle w:val="000000100000" w:firstRow="0" w:lastRow="0" w:firstColumn="0" w:lastColumn="0" w:oddVBand="0" w:evenVBand="0" w:oddHBand="1" w:evenHBand="0" w:firstRowFirstColumn="0" w:firstRowLastColumn="0" w:lastRowFirstColumn="0" w:lastRowLastColumn="0"/>
              <w:rPr>
                <w:ins w:id="843" w:author="Author"/>
              </w:rPr>
            </w:pPr>
          </w:p>
        </w:tc>
        <w:tc>
          <w:tcPr>
            <w:tcW w:w="1191" w:type="dxa"/>
          </w:tcPr>
          <w:p w14:paraId="2F5159EF" w14:textId="77777777" w:rsidR="0018478D" w:rsidRDefault="0018478D" w:rsidP="00986D5A">
            <w:pPr>
              <w:cnfStyle w:val="000000100000" w:firstRow="0" w:lastRow="0" w:firstColumn="0" w:lastColumn="0" w:oddVBand="0" w:evenVBand="0" w:oddHBand="1" w:evenHBand="0" w:firstRowFirstColumn="0" w:firstRowLastColumn="0" w:lastRowFirstColumn="0" w:lastRowLastColumn="0"/>
              <w:rPr>
                <w:ins w:id="844" w:author="Author"/>
              </w:rPr>
            </w:pPr>
          </w:p>
        </w:tc>
      </w:tr>
      <w:tr w:rsidR="0018478D" w14:paraId="55CBB2BA" w14:textId="77777777" w:rsidTr="002E753B">
        <w:trPr>
          <w:ins w:id="845" w:author="Author"/>
        </w:trPr>
        <w:tc>
          <w:tcPr>
            <w:cnfStyle w:val="001000000000" w:firstRow="0" w:lastRow="0" w:firstColumn="1" w:lastColumn="0" w:oddVBand="0" w:evenVBand="0" w:oddHBand="0" w:evenHBand="0" w:firstRowFirstColumn="0" w:firstRowLastColumn="0" w:lastRowFirstColumn="0" w:lastRowLastColumn="0"/>
            <w:tcW w:w="0" w:type="dxa"/>
          </w:tcPr>
          <w:p w14:paraId="235479A3" w14:textId="14B30536" w:rsidR="0018478D" w:rsidRDefault="0018478D" w:rsidP="00986D5A">
            <w:pPr>
              <w:rPr>
                <w:ins w:id="846" w:author="Author"/>
              </w:rPr>
            </w:pPr>
            <w:ins w:id="847" w:author="Author">
              <w:r>
                <w:t>Complexity</w:t>
              </w:r>
            </w:ins>
          </w:p>
        </w:tc>
        <w:tc>
          <w:tcPr>
            <w:tcW w:w="4820" w:type="dxa"/>
          </w:tcPr>
          <w:p w14:paraId="7ACB29B1" w14:textId="77777777" w:rsidR="0018478D" w:rsidRDefault="0018478D" w:rsidP="00986D5A">
            <w:pPr>
              <w:cnfStyle w:val="000000000000" w:firstRow="0" w:lastRow="0" w:firstColumn="0" w:lastColumn="0" w:oddVBand="0" w:evenVBand="0" w:oddHBand="0" w:evenHBand="0" w:firstRowFirstColumn="0" w:firstRowLastColumn="0" w:lastRowFirstColumn="0" w:lastRowLastColumn="0"/>
              <w:rPr>
                <w:ins w:id="848" w:author="Author"/>
              </w:rPr>
            </w:pPr>
          </w:p>
        </w:tc>
        <w:tc>
          <w:tcPr>
            <w:tcW w:w="1191" w:type="dxa"/>
          </w:tcPr>
          <w:p w14:paraId="5F0B7671" w14:textId="77777777" w:rsidR="0018478D" w:rsidRDefault="0018478D" w:rsidP="00986D5A">
            <w:pPr>
              <w:cnfStyle w:val="000000000000" w:firstRow="0" w:lastRow="0" w:firstColumn="0" w:lastColumn="0" w:oddVBand="0" w:evenVBand="0" w:oddHBand="0" w:evenHBand="0" w:firstRowFirstColumn="0" w:firstRowLastColumn="0" w:lastRowFirstColumn="0" w:lastRowLastColumn="0"/>
              <w:rPr>
                <w:ins w:id="849" w:author="Author"/>
              </w:rPr>
            </w:pPr>
          </w:p>
        </w:tc>
      </w:tr>
      <w:tr w:rsidR="0018478D" w14:paraId="048FEFE0" w14:textId="77777777" w:rsidTr="002E753B">
        <w:trPr>
          <w:cnfStyle w:val="000000100000" w:firstRow="0" w:lastRow="0" w:firstColumn="0" w:lastColumn="0" w:oddVBand="0" w:evenVBand="0" w:oddHBand="1" w:evenHBand="0" w:firstRowFirstColumn="0" w:firstRowLastColumn="0" w:lastRowFirstColumn="0" w:lastRowLastColumn="0"/>
          <w:ins w:id="850" w:author="Author"/>
        </w:trPr>
        <w:tc>
          <w:tcPr>
            <w:cnfStyle w:val="001000000000" w:firstRow="0" w:lastRow="0" w:firstColumn="1" w:lastColumn="0" w:oddVBand="0" w:evenVBand="0" w:oddHBand="0" w:evenHBand="0" w:firstRowFirstColumn="0" w:firstRowLastColumn="0" w:lastRowFirstColumn="0" w:lastRowLastColumn="0"/>
            <w:tcW w:w="0" w:type="dxa"/>
          </w:tcPr>
          <w:p w14:paraId="3A6B1E9D" w14:textId="4499CE2E" w:rsidR="0018478D" w:rsidRDefault="00507D43" w:rsidP="00986D5A">
            <w:pPr>
              <w:rPr>
                <w:ins w:id="851" w:author="Author"/>
              </w:rPr>
            </w:pPr>
            <w:ins w:id="852" w:author="Author">
              <w:r>
                <w:t>Principle</w:t>
              </w:r>
              <w:del w:id="853" w:author="Author">
                <w:r w:rsidR="0018478D" w:rsidDel="00507D43">
                  <w:delText>Con</w:delText>
                </w:r>
              </w:del>
            </w:ins>
          </w:p>
        </w:tc>
        <w:tc>
          <w:tcPr>
            <w:tcW w:w="4820" w:type="dxa"/>
          </w:tcPr>
          <w:p w14:paraId="3A823DE2" w14:textId="77777777" w:rsidR="0018478D" w:rsidRDefault="0018478D" w:rsidP="00986D5A">
            <w:pPr>
              <w:cnfStyle w:val="000000100000" w:firstRow="0" w:lastRow="0" w:firstColumn="0" w:lastColumn="0" w:oddVBand="0" w:evenVBand="0" w:oddHBand="1" w:evenHBand="0" w:firstRowFirstColumn="0" w:firstRowLastColumn="0" w:lastRowFirstColumn="0" w:lastRowLastColumn="0"/>
              <w:rPr>
                <w:ins w:id="854" w:author="Author"/>
              </w:rPr>
            </w:pPr>
          </w:p>
        </w:tc>
        <w:tc>
          <w:tcPr>
            <w:tcW w:w="1191" w:type="dxa"/>
          </w:tcPr>
          <w:p w14:paraId="318CE091" w14:textId="77777777" w:rsidR="0018478D" w:rsidRDefault="0018478D" w:rsidP="00986D5A">
            <w:pPr>
              <w:cnfStyle w:val="000000100000" w:firstRow="0" w:lastRow="0" w:firstColumn="0" w:lastColumn="0" w:oddVBand="0" w:evenVBand="0" w:oddHBand="1" w:evenHBand="0" w:firstRowFirstColumn="0" w:firstRowLastColumn="0" w:lastRowFirstColumn="0" w:lastRowLastColumn="0"/>
              <w:rPr>
                <w:ins w:id="855" w:author="Author"/>
              </w:rPr>
            </w:pPr>
          </w:p>
        </w:tc>
      </w:tr>
      <w:tr w:rsidR="00507D43" w14:paraId="067125C7" w14:textId="77777777" w:rsidTr="002E753B">
        <w:trPr>
          <w:ins w:id="856" w:author="Author"/>
        </w:trPr>
        <w:tc>
          <w:tcPr>
            <w:cnfStyle w:val="001000000000" w:firstRow="0" w:lastRow="0" w:firstColumn="1" w:lastColumn="0" w:oddVBand="0" w:evenVBand="0" w:oddHBand="0" w:evenHBand="0" w:firstRowFirstColumn="0" w:firstRowLastColumn="0" w:lastRowFirstColumn="0" w:lastRowLastColumn="0"/>
            <w:tcW w:w="0" w:type="dxa"/>
          </w:tcPr>
          <w:p w14:paraId="7017971B" w14:textId="287C2C29" w:rsidR="00507D43" w:rsidRDefault="00507D43" w:rsidP="00986D5A">
            <w:pPr>
              <w:rPr>
                <w:ins w:id="857" w:author="Author"/>
              </w:rPr>
            </w:pPr>
            <w:ins w:id="858" w:author="Author">
              <w:r>
                <w:t>Debt</w:t>
              </w:r>
            </w:ins>
          </w:p>
        </w:tc>
        <w:tc>
          <w:tcPr>
            <w:tcW w:w="4820" w:type="dxa"/>
          </w:tcPr>
          <w:p w14:paraId="540CCB23" w14:textId="77777777" w:rsidR="00507D43" w:rsidRDefault="00507D43" w:rsidP="00986D5A">
            <w:pPr>
              <w:cnfStyle w:val="000000000000" w:firstRow="0" w:lastRow="0" w:firstColumn="0" w:lastColumn="0" w:oddVBand="0" w:evenVBand="0" w:oddHBand="0" w:evenHBand="0" w:firstRowFirstColumn="0" w:firstRowLastColumn="0" w:lastRowFirstColumn="0" w:lastRowLastColumn="0"/>
              <w:rPr>
                <w:ins w:id="859" w:author="Author"/>
              </w:rPr>
            </w:pPr>
          </w:p>
        </w:tc>
        <w:tc>
          <w:tcPr>
            <w:tcW w:w="1191" w:type="dxa"/>
          </w:tcPr>
          <w:p w14:paraId="09D9DFF3" w14:textId="77777777" w:rsidR="00507D43" w:rsidRDefault="00507D43" w:rsidP="00986D5A">
            <w:pPr>
              <w:cnfStyle w:val="000000000000" w:firstRow="0" w:lastRow="0" w:firstColumn="0" w:lastColumn="0" w:oddVBand="0" w:evenVBand="0" w:oddHBand="0" w:evenHBand="0" w:firstRowFirstColumn="0" w:firstRowLastColumn="0" w:lastRowFirstColumn="0" w:lastRowLastColumn="0"/>
              <w:rPr>
                <w:ins w:id="860" w:author="Author"/>
              </w:rPr>
            </w:pPr>
          </w:p>
        </w:tc>
      </w:tr>
      <w:tr w:rsidR="00507D43" w14:paraId="57327176" w14:textId="77777777" w:rsidTr="002E753B">
        <w:trPr>
          <w:cnfStyle w:val="000000100000" w:firstRow="0" w:lastRow="0" w:firstColumn="0" w:lastColumn="0" w:oddVBand="0" w:evenVBand="0" w:oddHBand="1" w:evenHBand="0" w:firstRowFirstColumn="0" w:firstRowLastColumn="0" w:lastRowFirstColumn="0" w:lastRowLastColumn="0"/>
          <w:ins w:id="861" w:author="Author"/>
        </w:trPr>
        <w:tc>
          <w:tcPr>
            <w:cnfStyle w:val="001000000000" w:firstRow="0" w:lastRow="0" w:firstColumn="1" w:lastColumn="0" w:oddVBand="0" w:evenVBand="0" w:oddHBand="0" w:evenHBand="0" w:firstRowFirstColumn="0" w:firstRowLastColumn="0" w:lastRowFirstColumn="0" w:lastRowLastColumn="0"/>
            <w:tcW w:w="0" w:type="dxa"/>
          </w:tcPr>
          <w:p w14:paraId="5D13524A" w14:textId="35B94DA2" w:rsidR="00507D43" w:rsidRDefault="00507D43" w:rsidP="00986D5A">
            <w:pPr>
              <w:rPr>
                <w:ins w:id="862" w:author="Author"/>
              </w:rPr>
            </w:pPr>
            <w:ins w:id="863" w:author="Author">
              <w:r>
                <w:t>Asset</w:t>
              </w:r>
            </w:ins>
          </w:p>
        </w:tc>
        <w:tc>
          <w:tcPr>
            <w:tcW w:w="4820" w:type="dxa"/>
          </w:tcPr>
          <w:p w14:paraId="4948C416" w14:textId="77777777" w:rsidR="00507D43" w:rsidRDefault="00507D43" w:rsidP="00986D5A">
            <w:pPr>
              <w:cnfStyle w:val="000000100000" w:firstRow="0" w:lastRow="0" w:firstColumn="0" w:lastColumn="0" w:oddVBand="0" w:evenVBand="0" w:oddHBand="1" w:evenHBand="0" w:firstRowFirstColumn="0" w:firstRowLastColumn="0" w:lastRowFirstColumn="0" w:lastRowLastColumn="0"/>
              <w:rPr>
                <w:ins w:id="864" w:author="Author"/>
              </w:rPr>
            </w:pPr>
          </w:p>
        </w:tc>
        <w:tc>
          <w:tcPr>
            <w:tcW w:w="1191" w:type="dxa"/>
          </w:tcPr>
          <w:p w14:paraId="07976CB8" w14:textId="77777777" w:rsidR="00507D43" w:rsidRDefault="00507D43" w:rsidP="00986D5A">
            <w:pPr>
              <w:cnfStyle w:val="000000100000" w:firstRow="0" w:lastRow="0" w:firstColumn="0" w:lastColumn="0" w:oddVBand="0" w:evenVBand="0" w:oddHBand="1" w:evenHBand="0" w:firstRowFirstColumn="0" w:firstRowLastColumn="0" w:lastRowFirstColumn="0" w:lastRowLastColumn="0"/>
              <w:rPr>
                <w:ins w:id="865" w:author="Author"/>
              </w:rPr>
            </w:pPr>
          </w:p>
        </w:tc>
      </w:tr>
      <w:tr w:rsidR="00507D43" w14:paraId="794A1467" w14:textId="77777777" w:rsidTr="002E753B">
        <w:trPr>
          <w:ins w:id="866" w:author="Author"/>
        </w:trPr>
        <w:tc>
          <w:tcPr>
            <w:cnfStyle w:val="001000000000" w:firstRow="0" w:lastRow="0" w:firstColumn="1" w:lastColumn="0" w:oddVBand="0" w:evenVBand="0" w:oddHBand="0" w:evenHBand="0" w:firstRowFirstColumn="0" w:firstRowLastColumn="0" w:lastRowFirstColumn="0" w:lastRowLastColumn="0"/>
            <w:tcW w:w="0" w:type="dxa"/>
          </w:tcPr>
          <w:p w14:paraId="06D1839A" w14:textId="572DB5C2" w:rsidR="00507D43" w:rsidRDefault="003D6718" w:rsidP="00986D5A">
            <w:pPr>
              <w:rPr>
                <w:ins w:id="867" w:author="Author"/>
              </w:rPr>
            </w:pPr>
            <w:ins w:id="868" w:author="Author">
              <w:r>
                <w:t>Scenario</w:t>
              </w:r>
            </w:ins>
          </w:p>
        </w:tc>
        <w:tc>
          <w:tcPr>
            <w:tcW w:w="4820" w:type="dxa"/>
          </w:tcPr>
          <w:p w14:paraId="2EB25C8D" w14:textId="77777777" w:rsidR="00507D43" w:rsidRDefault="00507D43" w:rsidP="00986D5A">
            <w:pPr>
              <w:cnfStyle w:val="000000000000" w:firstRow="0" w:lastRow="0" w:firstColumn="0" w:lastColumn="0" w:oddVBand="0" w:evenVBand="0" w:oddHBand="0" w:evenHBand="0" w:firstRowFirstColumn="0" w:firstRowLastColumn="0" w:lastRowFirstColumn="0" w:lastRowLastColumn="0"/>
              <w:rPr>
                <w:ins w:id="869" w:author="Author"/>
              </w:rPr>
            </w:pPr>
          </w:p>
        </w:tc>
        <w:tc>
          <w:tcPr>
            <w:tcW w:w="1191" w:type="dxa"/>
          </w:tcPr>
          <w:p w14:paraId="0B954A25" w14:textId="77777777" w:rsidR="00507D43" w:rsidRDefault="00507D43" w:rsidP="00986D5A">
            <w:pPr>
              <w:cnfStyle w:val="000000000000" w:firstRow="0" w:lastRow="0" w:firstColumn="0" w:lastColumn="0" w:oddVBand="0" w:evenVBand="0" w:oddHBand="0" w:evenHBand="0" w:firstRowFirstColumn="0" w:firstRowLastColumn="0" w:lastRowFirstColumn="0" w:lastRowLastColumn="0"/>
              <w:rPr>
                <w:ins w:id="870" w:author="Author"/>
              </w:rPr>
            </w:pPr>
          </w:p>
        </w:tc>
      </w:tr>
      <w:tr w:rsidR="003D6718" w14:paraId="52FD26A8" w14:textId="77777777" w:rsidTr="002E753B">
        <w:trPr>
          <w:cnfStyle w:val="000000100000" w:firstRow="0" w:lastRow="0" w:firstColumn="0" w:lastColumn="0" w:oddVBand="0" w:evenVBand="0" w:oddHBand="1" w:evenHBand="0" w:firstRowFirstColumn="0" w:firstRowLastColumn="0" w:lastRowFirstColumn="0" w:lastRowLastColumn="0"/>
          <w:ins w:id="871" w:author="Author"/>
        </w:trPr>
        <w:tc>
          <w:tcPr>
            <w:cnfStyle w:val="001000000000" w:firstRow="0" w:lastRow="0" w:firstColumn="1" w:lastColumn="0" w:oddVBand="0" w:evenVBand="0" w:oddHBand="0" w:evenHBand="0" w:firstRowFirstColumn="0" w:firstRowLastColumn="0" w:lastRowFirstColumn="0" w:lastRowLastColumn="0"/>
            <w:tcW w:w="0" w:type="dxa"/>
          </w:tcPr>
          <w:p w14:paraId="52E7FCF7" w14:textId="21522400" w:rsidR="003D6718" w:rsidRDefault="00AD079A" w:rsidP="00986D5A">
            <w:pPr>
              <w:rPr>
                <w:ins w:id="872" w:author="Author"/>
              </w:rPr>
            </w:pPr>
            <w:ins w:id="873" w:author="Author">
              <w:r>
                <w:t>Policy</w:t>
              </w:r>
            </w:ins>
          </w:p>
        </w:tc>
        <w:tc>
          <w:tcPr>
            <w:tcW w:w="4820" w:type="dxa"/>
          </w:tcPr>
          <w:p w14:paraId="28E07E07" w14:textId="77777777" w:rsidR="003D6718" w:rsidRDefault="003D6718" w:rsidP="00986D5A">
            <w:pPr>
              <w:cnfStyle w:val="000000100000" w:firstRow="0" w:lastRow="0" w:firstColumn="0" w:lastColumn="0" w:oddVBand="0" w:evenVBand="0" w:oddHBand="1" w:evenHBand="0" w:firstRowFirstColumn="0" w:firstRowLastColumn="0" w:lastRowFirstColumn="0" w:lastRowLastColumn="0"/>
              <w:rPr>
                <w:ins w:id="874" w:author="Author"/>
              </w:rPr>
            </w:pPr>
          </w:p>
        </w:tc>
        <w:tc>
          <w:tcPr>
            <w:tcW w:w="1191" w:type="dxa"/>
          </w:tcPr>
          <w:p w14:paraId="474F9468" w14:textId="77777777" w:rsidR="003D6718" w:rsidRDefault="003D6718" w:rsidP="00986D5A">
            <w:pPr>
              <w:cnfStyle w:val="000000100000" w:firstRow="0" w:lastRow="0" w:firstColumn="0" w:lastColumn="0" w:oddVBand="0" w:evenVBand="0" w:oddHBand="1" w:evenHBand="0" w:firstRowFirstColumn="0" w:firstRowLastColumn="0" w:lastRowFirstColumn="0" w:lastRowLastColumn="0"/>
              <w:rPr>
                <w:ins w:id="875" w:author="Author"/>
              </w:rPr>
            </w:pPr>
          </w:p>
        </w:tc>
      </w:tr>
      <w:tr w:rsidR="00AD079A" w14:paraId="0A241CC3" w14:textId="77777777" w:rsidTr="002E753B">
        <w:trPr>
          <w:ins w:id="876" w:author="Author"/>
        </w:trPr>
        <w:tc>
          <w:tcPr>
            <w:cnfStyle w:val="001000000000" w:firstRow="0" w:lastRow="0" w:firstColumn="1" w:lastColumn="0" w:oddVBand="0" w:evenVBand="0" w:oddHBand="0" w:evenHBand="0" w:firstRowFirstColumn="0" w:firstRowLastColumn="0" w:lastRowFirstColumn="0" w:lastRowLastColumn="0"/>
            <w:tcW w:w="0" w:type="dxa"/>
          </w:tcPr>
          <w:p w14:paraId="23A16767" w14:textId="209B14BC" w:rsidR="00AD079A" w:rsidRDefault="00AD079A" w:rsidP="00986D5A">
            <w:pPr>
              <w:rPr>
                <w:ins w:id="877" w:author="Author"/>
              </w:rPr>
            </w:pPr>
            <w:ins w:id="878" w:author="Author">
              <w:r>
                <w:t>Pattern</w:t>
              </w:r>
            </w:ins>
          </w:p>
        </w:tc>
        <w:tc>
          <w:tcPr>
            <w:tcW w:w="4820" w:type="dxa"/>
          </w:tcPr>
          <w:p w14:paraId="02089611" w14:textId="77777777" w:rsidR="00AD079A" w:rsidRDefault="00AD079A" w:rsidP="00986D5A">
            <w:pPr>
              <w:cnfStyle w:val="000000000000" w:firstRow="0" w:lastRow="0" w:firstColumn="0" w:lastColumn="0" w:oddVBand="0" w:evenVBand="0" w:oddHBand="0" w:evenHBand="0" w:firstRowFirstColumn="0" w:firstRowLastColumn="0" w:lastRowFirstColumn="0" w:lastRowLastColumn="0"/>
              <w:rPr>
                <w:ins w:id="879" w:author="Author"/>
              </w:rPr>
            </w:pPr>
          </w:p>
        </w:tc>
        <w:tc>
          <w:tcPr>
            <w:tcW w:w="1191" w:type="dxa"/>
          </w:tcPr>
          <w:p w14:paraId="1E71ADC5" w14:textId="77777777" w:rsidR="00AD079A" w:rsidRDefault="00AD079A" w:rsidP="00986D5A">
            <w:pPr>
              <w:cnfStyle w:val="000000000000" w:firstRow="0" w:lastRow="0" w:firstColumn="0" w:lastColumn="0" w:oddVBand="0" w:evenVBand="0" w:oddHBand="0" w:evenHBand="0" w:firstRowFirstColumn="0" w:firstRowLastColumn="0" w:lastRowFirstColumn="0" w:lastRowLastColumn="0"/>
              <w:rPr>
                <w:ins w:id="880" w:author="Author"/>
              </w:rPr>
            </w:pPr>
          </w:p>
        </w:tc>
      </w:tr>
      <w:tr w:rsidR="00AD079A" w14:paraId="1A48E291" w14:textId="77777777" w:rsidTr="002E753B">
        <w:trPr>
          <w:cnfStyle w:val="000000100000" w:firstRow="0" w:lastRow="0" w:firstColumn="0" w:lastColumn="0" w:oddVBand="0" w:evenVBand="0" w:oddHBand="1" w:evenHBand="0" w:firstRowFirstColumn="0" w:firstRowLastColumn="0" w:lastRowFirstColumn="0" w:lastRowLastColumn="0"/>
          <w:ins w:id="881" w:author="Author"/>
        </w:trPr>
        <w:tc>
          <w:tcPr>
            <w:cnfStyle w:val="001000000000" w:firstRow="0" w:lastRow="0" w:firstColumn="1" w:lastColumn="0" w:oddVBand="0" w:evenVBand="0" w:oddHBand="0" w:evenHBand="0" w:firstRowFirstColumn="0" w:firstRowLastColumn="0" w:lastRowFirstColumn="0" w:lastRowLastColumn="0"/>
            <w:tcW w:w="0" w:type="dxa"/>
          </w:tcPr>
          <w:p w14:paraId="32E57932" w14:textId="74495A49" w:rsidR="00AD079A" w:rsidRDefault="00AD079A" w:rsidP="00986D5A">
            <w:pPr>
              <w:rPr>
                <w:ins w:id="882" w:author="Author"/>
              </w:rPr>
            </w:pPr>
            <w:ins w:id="883" w:author="Author">
              <w:r>
                <w:t>Style</w:t>
              </w:r>
            </w:ins>
          </w:p>
        </w:tc>
        <w:tc>
          <w:tcPr>
            <w:tcW w:w="4820" w:type="dxa"/>
          </w:tcPr>
          <w:p w14:paraId="28674DC1" w14:textId="77777777" w:rsidR="00AD079A" w:rsidRDefault="00AD079A" w:rsidP="00986D5A">
            <w:pPr>
              <w:cnfStyle w:val="000000100000" w:firstRow="0" w:lastRow="0" w:firstColumn="0" w:lastColumn="0" w:oddVBand="0" w:evenVBand="0" w:oddHBand="1" w:evenHBand="0" w:firstRowFirstColumn="0" w:firstRowLastColumn="0" w:lastRowFirstColumn="0" w:lastRowLastColumn="0"/>
              <w:rPr>
                <w:ins w:id="884" w:author="Author"/>
              </w:rPr>
            </w:pPr>
          </w:p>
        </w:tc>
        <w:tc>
          <w:tcPr>
            <w:tcW w:w="1191" w:type="dxa"/>
          </w:tcPr>
          <w:p w14:paraId="1E1EAFBF" w14:textId="77777777" w:rsidR="00AD079A" w:rsidRDefault="00AD079A" w:rsidP="00986D5A">
            <w:pPr>
              <w:cnfStyle w:val="000000100000" w:firstRow="0" w:lastRow="0" w:firstColumn="0" w:lastColumn="0" w:oddVBand="0" w:evenVBand="0" w:oddHBand="1" w:evenHBand="0" w:firstRowFirstColumn="0" w:firstRowLastColumn="0" w:lastRowFirstColumn="0" w:lastRowLastColumn="0"/>
              <w:rPr>
                <w:ins w:id="885" w:author="Author"/>
              </w:rPr>
            </w:pPr>
          </w:p>
        </w:tc>
      </w:tr>
      <w:tr w:rsidR="00AD079A" w14:paraId="2CA1D63D" w14:textId="77777777" w:rsidTr="002E753B">
        <w:trPr>
          <w:ins w:id="886" w:author="Author"/>
        </w:trPr>
        <w:tc>
          <w:tcPr>
            <w:cnfStyle w:val="001000000000" w:firstRow="0" w:lastRow="0" w:firstColumn="1" w:lastColumn="0" w:oddVBand="0" w:evenVBand="0" w:oddHBand="0" w:evenHBand="0" w:firstRowFirstColumn="0" w:firstRowLastColumn="0" w:lastRowFirstColumn="0" w:lastRowLastColumn="0"/>
            <w:tcW w:w="0" w:type="dxa"/>
          </w:tcPr>
          <w:p w14:paraId="2AA78F22" w14:textId="77777777" w:rsidR="00AD079A" w:rsidRDefault="00AD079A" w:rsidP="00986D5A">
            <w:pPr>
              <w:rPr>
                <w:ins w:id="887" w:author="Author"/>
              </w:rPr>
            </w:pPr>
          </w:p>
        </w:tc>
        <w:tc>
          <w:tcPr>
            <w:tcW w:w="4820" w:type="dxa"/>
          </w:tcPr>
          <w:p w14:paraId="792ACA96" w14:textId="77777777" w:rsidR="00AD079A" w:rsidRDefault="00AD079A" w:rsidP="00986D5A">
            <w:pPr>
              <w:cnfStyle w:val="000000000000" w:firstRow="0" w:lastRow="0" w:firstColumn="0" w:lastColumn="0" w:oddVBand="0" w:evenVBand="0" w:oddHBand="0" w:evenHBand="0" w:firstRowFirstColumn="0" w:firstRowLastColumn="0" w:lastRowFirstColumn="0" w:lastRowLastColumn="0"/>
              <w:rPr>
                <w:ins w:id="888" w:author="Author"/>
              </w:rPr>
            </w:pPr>
          </w:p>
        </w:tc>
        <w:tc>
          <w:tcPr>
            <w:tcW w:w="1191" w:type="dxa"/>
          </w:tcPr>
          <w:p w14:paraId="79AAE861" w14:textId="77777777" w:rsidR="00AD079A" w:rsidRDefault="00AD079A" w:rsidP="00986D5A">
            <w:pPr>
              <w:cnfStyle w:val="000000000000" w:firstRow="0" w:lastRow="0" w:firstColumn="0" w:lastColumn="0" w:oddVBand="0" w:evenVBand="0" w:oddHBand="0" w:evenHBand="0" w:firstRowFirstColumn="0" w:firstRowLastColumn="0" w:lastRowFirstColumn="0" w:lastRowLastColumn="0"/>
              <w:rPr>
                <w:ins w:id="889" w:author="Author"/>
              </w:rPr>
            </w:pPr>
          </w:p>
        </w:tc>
      </w:tr>
    </w:tbl>
    <w:p w14:paraId="009C4AD3" w14:textId="77777777" w:rsidR="000F3188" w:rsidDel="002E753B" w:rsidRDefault="000F3188">
      <w:pPr>
        <w:pStyle w:val="Heading1"/>
        <w:rPr>
          <w:ins w:id="890" w:author="Author"/>
          <w:del w:id="891" w:author="Author"/>
        </w:rPr>
        <w:pPrChange w:id="892" w:author="Author">
          <w:pPr/>
        </w:pPrChange>
      </w:pPr>
    </w:p>
    <w:p w14:paraId="282525B8" w14:textId="77777777" w:rsidR="000F3188" w:rsidDel="002E753B" w:rsidRDefault="000F3188">
      <w:pPr>
        <w:pStyle w:val="Heading1"/>
        <w:rPr>
          <w:ins w:id="893" w:author="Author"/>
          <w:del w:id="894" w:author="Author"/>
        </w:rPr>
        <w:pPrChange w:id="895" w:author="Author">
          <w:pPr/>
        </w:pPrChange>
      </w:pPr>
    </w:p>
    <w:p w14:paraId="4037C788" w14:textId="273B4725" w:rsidR="00C57597" w:rsidRDefault="00C57597">
      <w:pPr>
        <w:pStyle w:val="Heading1"/>
        <w:sectPr w:rsidR="00C57597">
          <w:headerReference w:type="default" r:id="rId28"/>
          <w:footerReference w:type="default" r:id="rId29"/>
          <w:footerReference w:type="first" r:id="rId30"/>
          <w:pgSz w:w="11906" w:h="16838"/>
          <w:pgMar w:top="1440" w:right="1440" w:bottom="1440" w:left="1440" w:header="708" w:footer="708" w:gutter="0"/>
          <w:cols w:space="720"/>
        </w:sectPr>
        <w:pPrChange w:id="898" w:author="Author">
          <w:pPr>
            <w:spacing w:after="0"/>
          </w:pPr>
        </w:pPrChange>
      </w:pPr>
    </w:p>
    <w:p w14:paraId="7887C630" w14:textId="77777777" w:rsidR="00F61094" w:rsidRDefault="00F61094" w:rsidP="00F172E6">
      <w:pPr>
        <w:pStyle w:val="Heading1"/>
        <w:pageBreakBefore/>
        <w:numPr>
          <w:ilvl w:val="0"/>
          <w:numId w:val="1"/>
        </w:numPr>
        <w:spacing w:line="256" w:lineRule="auto"/>
        <w:ind w:left="431" w:hanging="431"/>
      </w:pPr>
      <w:bookmarkStart w:id="899" w:name="_Toc30285321"/>
      <w:bookmarkStart w:id="900" w:name="_Toc92817424"/>
      <w:r>
        <w:lastRenderedPageBreak/>
        <w:t>Appendix – Cross Reference of Dependencies</w:t>
      </w:r>
      <w:bookmarkEnd w:id="899"/>
      <w:bookmarkEnd w:id="900"/>
    </w:p>
    <w:p w14:paraId="0BCB0D96" w14:textId="77777777" w:rsidR="00F61094" w:rsidRDefault="00F61094" w:rsidP="00F61094">
      <w:r>
        <w:t>This is dependency or relationship map between the different definitions.</w:t>
      </w:r>
    </w:p>
    <w:tbl>
      <w:tblPr>
        <w:tblStyle w:val="TableGrid"/>
        <w:tblW w:w="14273" w:type="dxa"/>
        <w:tblInd w:w="-113" w:type="dxa"/>
        <w:tblLayout w:type="fixed"/>
        <w:tblLook w:val="0480" w:firstRow="0" w:lastRow="0" w:firstColumn="1" w:lastColumn="0" w:noHBand="0" w:noVBand="1"/>
      </w:tblPr>
      <w:tblGrid>
        <w:gridCol w:w="1763"/>
        <w:gridCol w:w="237"/>
        <w:gridCol w:w="237"/>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F61094" w:rsidRPr="00F61094" w14:paraId="62C517D9" w14:textId="77777777" w:rsidTr="00F61094">
        <w:trPr>
          <w:tblHeader/>
        </w:trPr>
        <w:tc>
          <w:tcPr>
            <w:tcW w:w="1763" w:type="dxa"/>
            <w:tcBorders>
              <w:top w:val="single" w:sz="4" w:space="0" w:color="auto"/>
              <w:left w:val="single" w:sz="4" w:space="0" w:color="auto"/>
              <w:bottom w:val="single" w:sz="18" w:space="0" w:color="auto"/>
              <w:right w:val="single" w:sz="18" w:space="0" w:color="auto"/>
            </w:tcBorders>
          </w:tcPr>
          <w:p w14:paraId="07D4E792" w14:textId="77777777" w:rsidR="00F61094" w:rsidRPr="00F61094" w:rsidRDefault="00F61094">
            <w:pPr>
              <w:rPr>
                <w:sz w:val="10"/>
                <w:szCs w:val="10"/>
              </w:rPr>
            </w:pPr>
          </w:p>
        </w:tc>
        <w:tc>
          <w:tcPr>
            <w:tcW w:w="1654" w:type="dxa"/>
            <w:gridSpan w:val="7"/>
            <w:tcBorders>
              <w:top w:val="single" w:sz="18" w:space="0" w:color="auto"/>
              <w:left w:val="single" w:sz="18" w:space="0" w:color="auto"/>
              <w:bottom w:val="single" w:sz="18" w:space="0" w:color="auto"/>
              <w:right w:val="single" w:sz="18" w:space="0" w:color="auto"/>
            </w:tcBorders>
            <w:shd w:val="clear" w:color="auto" w:fill="BDD6EE" w:themeFill="accent1" w:themeFillTint="66"/>
            <w:hideMark/>
          </w:tcPr>
          <w:p w14:paraId="0DC488BC" w14:textId="77777777" w:rsidR="00F61094" w:rsidRPr="00F61094" w:rsidRDefault="00F61094">
            <w:pPr>
              <w:jc w:val="center"/>
              <w:rPr>
                <w:rFonts w:cstheme="minorHAnsi"/>
                <w:b/>
                <w:bCs/>
                <w:sz w:val="10"/>
                <w:szCs w:val="10"/>
              </w:rPr>
            </w:pPr>
            <w:r w:rsidRPr="00F61094">
              <w:rPr>
                <w:rFonts w:cstheme="minorHAnsi"/>
                <w:b/>
                <w:bCs/>
                <w:sz w:val="10"/>
                <w:szCs w:val="10"/>
              </w:rPr>
              <w:t>Architecture</w:t>
            </w:r>
          </w:p>
        </w:tc>
        <w:tc>
          <w:tcPr>
            <w:tcW w:w="1652" w:type="dxa"/>
            <w:gridSpan w:val="7"/>
            <w:tcBorders>
              <w:top w:val="single" w:sz="18" w:space="0" w:color="auto"/>
              <w:left w:val="single" w:sz="18" w:space="0" w:color="auto"/>
              <w:bottom w:val="single" w:sz="18" w:space="0" w:color="auto"/>
              <w:right w:val="single" w:sz="18" w:space="0" w:color="auto"/>
            </w:tcBorders>
            <w:shd w:val="clear" w:color="auto" w:fill="F7CAAC" w:themeFill="accent2" w:themeFillTint="66"/>
            <w:hideMark/>
          </w:tcPr>
          <w:p w14:paraId="47BE4CB8" w14:textId="77777777" w:rsidR="00F61094" w:rsidRPr="00F61094" w:rsidRDefault="00F61094">
            <w:pPr>
              <w:jc w:val="center"/>
              <w:rPr>
                <w:rFonts w:cstheme="minorHAnsi"/>
                <w:b/>
                <w:bCs/>
                <w:sz w:val="10"/>
                <w:szCs w:val="10"/>
              </w:rPr>
            </w:pPr>
            <w:r w:rsidRPr="00F61094">
              <w:rPr>
                <w:rFonts w:cstheme="minorHAnsi"/>
                <w:b/>
                <w:bCs/>
                <w:sz w:val="10"/>
                <w:szCs w:val="10"/>
              </w:rPr>
              <w:t>People Model</w:t>
            </w:r>
          </w:p>
        </w:tc>
        <w:tc>
          <w:tcPr>
            <w:tcW w:w="2596" w:type="dxa"/>
            <w:gridSpan w:val="11"/>
            <w:tcBorders>
              <w:top w:val="single" w:sz="18" w:space="0" w:color="auto"/>
              <w:left w:val="single" w:sz="18" w:space="0" w:color="auto"/>
              <w:bottom w:val="single" w:sz="18" w:space="0" w:color="auto"/>
              <w:right w:val="single" w:sz="18" w:space="0" w:color="auto"/>
            </w:tcBorders>
            <w:shd w:val="clear" w:color="auto" w:fill="DBDBDB" w:themeFill="accent3" w:themeFillTint="66"/>
            <w:hideMark/>
          </w:tcPr>
          <w:p w14:paraId="6A920010" w14:textId="77777777" w:rsidR="00F61094" w:rsidRPr="00F61094" w:rsidRDefault="00F61094">
            <w:pPr>
              <w:jc w:val="center"/>
              <w:rPr>
                <w:rFonts w:cstheme="minorHAnsi"/>
                <w:b/>
                <w:bCs/>
                <w:sz w:val="10"/>
                <w:szCs w:val="10"/>
              </w:rPr>
            </w:pPr>
            <w:r w:rsidRPr="00F61094">
              <w:rPr>
                <w:rFonts w:cstheme="minorHAnsi"/>
                <w:b/>
                <w:bCs/>
                <w:sz w:val="10"/>
                <w:szCs w:val="10"/>
              </w:rPr>
              <w:t>Value Model</w:t>
            </w:r>
          </w:p>
        </w:tc>
        <w:tc>
          <w:tcPr>
            <w:tcW w:w="3540" w:type="dxa"/>
            <w:gridSpan w:val="15"/>
            <w:tcBorders>
              <w:top w:val="single" w:sz="18" w:space="0" w:color="auto"/>
              <w:left w:val="single" w:sz="18" w:space="0" w:color="auto"/>
              <w:bottom w:val="single" w:sz="18" w:space="0" w:color="auto"/>
              <w:right w:val="single" w:sz="18" w:space="0" w:color="auto"/>
            </w:tcBorders>
            <w:shd w:val="clear" w:color="auto" w:fill="FFE599" w:themeFill="accent4" w:themeFillTint="66"/>
            <w:hideMark/>
          </w:tcPr>
          <w:p w14:paraId="7E19621D" w14:textId="77777777" w:rsidR="00F61094" w:rsidRPr="00F61094" w:rsidRDefault="00F61094">
            <w:pPr>
              <w:jc w:val="center"/>
              <w:rPr>
                <w:rFonts w:cstheme="minorHAnsi"/>
                <w:b/>
                <w:bCs/>
                <w:sz w:val="10"/>
                <w:szCs w:val="10"/>
              </w:rPr>
            </w:pPr>
            <w:r w:rsidRPr="00F61094">
              <w:rPr>
                <w:rFonts w:cstheme="minorHAnsi"/>
                <w:b/>
                <w:bCs/>
                <w:sz w:val="10"/>
                <w:szCs w:val="10"/>
              </w:rPr>
              <w:t>Operating Model</w:t>
            </w:r>
          </w:p>
        </w:tc>
        <w:tc>
          <w:tcPr>
            <w:tcW w:w="3068" w:type="dxa"/>
            <w:gridSpan w:val="13"/>
            <w:tcBorders>
              <w:top w:val="single" w:sz="18" w:space="0" w:color="auto"/>
              <w:left w:val="single" w:sz="18" w:space="0" w:color="auto"/>
              <w:bottom w:val="single" w:sz="18" w:space="0" w:color="auto"/>
              <w:right w:val="single" w:sz="18" w:space="0" w:color="auto"/>
            </w:tcBorders>
            <w:shd w:val="clear" w:color="auto" w:fill="C5E0B3" w:themeFill="accent6" w:themeFillTint="66"/>
            <w:hideMark/>
          </w:tcPr>
          <w:p w14:paraId="2ED5FFDA" w14:textId="77777777" w:rsidR="00F61094" w:rsidRPr="00F61094" w:rsidRDefault="00F61094">
            <w:pPr>
              <w:jc w:val="center"/>
              <w:rPr>
                <w:rFonts w:cstheme="minorHAnsi"/>
                <w:b/>
                <w:bCs/>
                <w:sz w:val="10"/>
                <w:szCs w:val="10"/>
              </w:rPr>
            </w:pPr>
            <w:r w:rsidRPr="00F61094">
              <w:rPr>
                <w:rFonts w:cstheme="minorHAnsi"/>
                <w:b/>
                <w:bCs/>
                <w:sz w:val="10"/>
                <w:szCs w:val="10"/>
              </w:rPr>
              <w:t>Outcome</w:t>
            </w:r>
          </w:p>
        </w:tc>
      </w:tr>
      <w:tr w:rsidR="00AD079A" w:rsidRPr="00F61094" w14:paraId="0E47B770" w14:textId="77777777" w:rsidTr="00F61094">
        <w:trPr>
          <w:tblHeader/>
        </w:trPr>
        <w:tc>
          <w:tcPr>
            <w:tcW w:w="1763" w:type="dxa"/>
            <w:tcBorders>
              <w:top w:val="single" w:sz="18" w:space="0" w:color="auto"/>
              <w:left w:val="single" w:sz="18" w:space="0" w:color="auto"/>
              <w:bottom w:val="single" w:sz="18" w:space="0" w:color="auto"/>
              <w:right w:val="single" w:sz="18" w:space="0" w:color="auto"/>
            </w:tcBorders>
          </w:tcPr>
          <w:p w14:paraId="3E30CEE0" w14:textId="77777777" w:rsidR="00F61094" w:rsidRPr="00F61094" w:rsidRDefault="00F61094">
            <w:pPr>
              <w:rPr>
                <w:sz w:val="10"/>
                <w:szCs w:val="10"/>
              </w:rPr>
            </w:pPr>
          </w:p>
        </w:tc>
        <w:tc>
          <w:tcPr>
            <w:tcW w:w="237" w:type="dxa"/>
            <w:tcBorders>
              <w:top w:val="single" w:sz="18" w:space="0" w:color="auto"/>
              <w:left w:val="single" w:sz="18" w:space="0" w:color="auto"/>
              <w:bottom w:val="single" w:sz="18" w:space="0" w:color="auto"/>
              <w:right w:val="single" w:sz="4" w:space="0" w:color="auto"/>
            </w:tcBorders>
            <w:shd w:val="clear" w:color="auto" w:fill="BDD6EE" w:themeFill="accent1" w:themeFillTint="66"/>
          </w:tcPr>
          <w:p w14:paraId="717D488E" w14:textId="77777777" w:rsidR="00F61094" w:rsidRPr="00306E87" w:rsidRDefault="00F61094">
            <w:pPr>
              <w:ind w:left="-25"/>
              <w:contextualSpacing/>
              <w:rPr>
                <w:rFonts w:cstheme="minorHAnsi"/>
                <w:b/>
                <w:bCs/>
                <w:sz w:val="8"/>
                <w:szCs w:val="8"/>
              </w:rPr>
            </w:pPr>
          </w:p>
        </w:tc>
        <w:tc>
          <w:tcPr>
            <w:tcW w:w="237" w:type="dxa"/>
            <w:tcBorders>
              <w:top w:val="single" w:sz="18" w:space="0" w:color="auto"/>
              <w:left w:val="single" w:sz="4" w:space="0" w:color="auto"/>
              <w:bottom w:val="single" w:sz="18" w:space="0" w:color="auto"/>
              <w:right w:val="single" w:sz="4" w:space="0" w:color="auto"/>
            </w:tcBorders>
            <w:shd w:val="clear" w:color="auto" w:fill="BDD6EE" w:themeFill="accent1" w:themeFillTint="66"/>
            <w:hideMark/>
          </w:tcPr>
          <w:p w14:paraId="6E555FFA" w14:textId="77777777" w:rsidR="00F61094" w:rsidRPr="00306E87" w:rsidRDefault="00F61094">
            <w:pPr>
              <w:ind w:left="-25"/>
              <w:contextualSpacing/>
              <w:rPr>
                <w:rFonts w:cstheme="minorHAnsi"/>
                <w:b/>
                <w:bCs/>
                <w:sz w:val="8"/>
                <w:szCs w:val="8"/>
              </w:rPr>
            </w:pPr>
            <w:r w:rsidRPr="00306E87">
              <w:rPr>
                <w:rFonts w:cstheme="minorHAnsi"/>
                <w:b/>
                <w:bCs/>
                <w:sz w:val="8"/>
                <w:szCs w:val="8"/>
              </w:rPr>
              <w:t>EA</w:t>
            </w:r>
          </w:p>
        </w:tc>
        <w:tc>
          <w:tcPr>
            <w:tcW w:w="236" w:type="dxa"/>
            <w:tcBorders>
              <w:top w:val="single" w:sz="18" w:space="0" w:color="auto"/>
              <w:left w:val="single" w:sz="4" w:space="0" w:color="auto"/>
              <w:bottom w:val="single" w:sz="18" w:space="0" w:color="auto"/>
              <w:right w:val="single" w:sz="4" w:space="0" w:color="auto"/>
            </w:tcBorders>
            <w:shd w:val="clear" w:color="auto" w:fill="BDD6EE" w:themeFill="accent1" w:themeFillTint="66"/>
            <w:hideMark/>
          </w:tcPr>
          <w:p w14:paraId="5C4FE557" w14:textId="77777777" w:rsidR="00F61094" w:rsidRPr="00306E87" w:rsidRDefault="00F61094">
            <w:pPr>
              <w:ind w:left="-25"/>
              <w:contextualSpacing/>
              <w:rPr>
                <w:rFonts w:cstheme="minorHAnsi"/>
                <w:b/>
                <w:bCs/>
                <w:sz w:val="8"/>
                <w:szCs w:val="8"/>
              </w:rPr>
            </w:pPr>
            <w:r w:rsidRPr="00306E87">
              <w:rPr>
                <w:rFonts w:cstheme="minorHAnsi"/>
                <w:b/>
                <w:bCs/>
                <w:sz w:val="8"/>
                <w:szCs w:val="8"/>
              </w:rPr>
              <w:t>SA</w:t>
            </w:r>
          </w:p>
        </w:tc>
        <w:tc>
          <w:tcPr>
            <w:tcW w:w="236" w:type="dxa"/>
            <w:tcBorders>
              <w:top w:val="single" w:sz="18" w:space="0" w:color="auto"/>
              <w:left w:val="single" w:sz="4" w:space="0" w:color="auto"/>
              <w:bottom w:val="single" w:sz="18" w:space="0" w:color="auto"/>
              <w:right w:val="single" w:sz="4" w:space="0" w:color="auto"/>
            </w:tcBorders>
            <w:shd w:val="clear" w:color="auto" w:fill="BDD6EE" w:themeFill="accent1" w:themeFillTint="66"/>
            <w:hideMark/>
          </w:tcPr>
          <w:p w14:paraId="001E2DA0" w14:textId="77777777" w:rsidR="00F61094" w:rsidRPr="00306E87" w:rsidRDefault="00F61094">
            <w:pPr>
              <w:ind w:left="-25"/>
              <w:contextualSpacing/>
              <w:rPr>
                <w:rFonts w:cstheme="minorHAnsi"/>
                <w:b/>
                <w:bCs/>
                <w:sz w:val="8"/>
                <w:szCs w:val="8"/>
              </w:rPr>
            </w:pPr>
            <w:r w:rsidRPr="00306E87">
              <w:rPr>
                <w:rFonts w:cstheme="minorHAnsi"/>
                <w:b/>
                <w:bCs/>
                <w:sz w:val="8"/>
                <w:szCs w:val="8"/>
              </w:rPr>
              <w:t>BA</w:t>
            </w:r>
          </w:p>
        </w:tc>
        <w:tc>
          <w:tcPr>
            <w:tcW w:w="236" w:type="dxa"/>
            <w:tcBorders>
              <w:top w:val="single" w:sz="18" w:space="0" w:color="auto"/>
              <w:left w:val="single" w:sz="4" w:space="0" w:color="auto"/>
              <w:bottom w:val="single" w:sz="18" w:space="0" w:color="auto"/>
              <w:right w:val="single" w:sz="4" w:space="0" w:color="auto"/>
            </w:tcBorders>
            <w:shd w:val="clear" w:color="auto" w:fill="BDD6EE" w:themeFill="accent1" w:themeFillTint="66"/>
            <w:hideMark/>
          </w:tcPr>
          <w:p w14:paraId="20C8FFA2" w14:textId="77777777" w:rsidR="00F61094" w:rsidRPr="00306E87" w:rsidRDefault="00F61094">
            <w:pPr>
              <w:ind w:left="-25"/>
              <w:contextualSpacing/>
              <w:rPr>
                <w:rFonts w:cstheme="minorHAnsi"/>
                <w:b/>
                <w:bCs/>
                <w:sz w:val="8"/>
                <w:szCs w:val="8"/>
              </w:rPr>
            </w:pPr>
            <w:r w:rsidRPr="00306E87">
              <w:rPr>
                <w:rFonts w:cstheme="minorHAnsi"/>
                <w:b/>
                <w:bCs/>
                <w:sz w:val="8"/>
                <w:szCs w:val="8"/>
              </w:rPr>
              <w:t>SWA</w:t>
            </w:r>
          </w:p>
        </w:tc>
        <w:tc>
          <w:tcPr>
            <w:tcW w:w="236" w:type="dxa"/>
            <w:tcBorders>
              <w:top w:val="single" w:sz="18" w:space="0" w:color="auto"/>
              <w:left w:val="single" w:sz="4" w:space="0" w:color="auto"/>
              <w:bottom w:val="single" w:sz="18" w:space="0" w:color="auto"/>
              <w:right w:val="single" w:sz="4" w:space="0" w:color="auto"/>
            </w:tcBorders>
            <w:shd w:val="clear" w:color="auto" w:fill="BDD6EE" w:themeFill="accent1" w:themeFillTint="66"/>
            <w:hideMark/>
          </w:tcPr>
          <w:p w14:paraId="5A03BFA5" w14:textId="77777777" w:rsidR="00F61094" w:rsidRPr="00306E87" w:rsidRDefault="00F61094">
            <w:pPr>
              <w:ind w:left="-25"/>
              <w:contextualSpacing/>
              <w:rPr>
                <w:rFonts w:cstheme="minorHAnsi"/>
                <w:b/>
                <w:bCs/>
                <w:sz w:val="8"/>
                <w:szCs w:val="8"/>
              </w:rPr>
            </w:pPr>
            <w:r w:rsidRPr="00306E87">
              <w:rPr>
                <w:rFonts w:cstheme="minorHAnsi"/>
                <w:b/>
                <w:bCs/>
                <w:sz w:val="8"/>
                <w:szCs w:val="8"/>
              </w:rPr>
              <w:t>IA</w:t>
            </w:r>
          </w:p>
        </w:tc>
        <w:tc>
          <w:tcPr>
            <w:tcW w:w="236" w:type="dxa"/>
            <w:tcBorders>
              <w:top w:val="single" w:sz="18" w:space="0" w:color="auto"/>
              <w:left w:val="single" w:sz="4" w:space="0" w:color="auto"/>
              <w:bottom w:val="single" w:sz="18" w:space="0" w:color="auto"/>
              <w:right w:val="single" w:sz="18" w:space="0" w:color="auto"/>
            </w:tcBorders>
            <w:shd w:val="clear" w:color="auto" w:fill="BDD6EE" w:themeFill="accent1" w:themeFillTint="66"/>
            <w:hideMark/>
          </w:tcPr>
          <w:p w14:paraId="5CDC0457" w14:textId="77777777" w:rsidR="00F61094" w:rsidRPr="00306E87" w:rsidRDefault="00F61094">
            <w:pPr>
              <w:ind w:left="-25"/>
              <w:contextualSpacing/>
              <w:rPr>
                <w:rFonts w:cstheme="minorHAnsi"/>
                <w:b/>
                <w:bCs/>
                <w:sz w:val="8"/>
                <w:szCs w:val="8"/>
              </w:rPr>
            </w:pPr>
            <w:r w:rsidRPr="00306E87">
              <w:rPr>
                <w:rFonts w:cstheme="minorHAnsi"/>
                <w:b/>
                <w:bCs/>
                <w:sz w:val="8"/>
                <w:szCs w:val="8"/>
              </w:rPr>
              <w:t>INFA</w:t>
            </w:r>
          </w:p>
        </w:tc>
        <w:tc>
          <w:tcPr>
            <w:tcW w:w="236" w:type="dxa"/>
            <w:tcBorders>
              <w:top w:val="single" w:sz="18" w:space="0" w:color="auto"/>
              <w:left w:val="single" w:sz="18" w:space="0" w:color="auto"/>
              <w:bottom w:val="single" w:sz="18" w:space="0" w:color="auto"/>
              <w:right w:val="single" w:sz="4" w:space="0" w:color="auto"/>
            </w:tcBorders>
            <w:shd w:val="clear" w:color="auto" w:fill="F7CAAC" w:themeFill="accent2" w:themeFillTint="66"/>
          </w:tcPr>
          <w:p w14:paraId="7F9F70EB" w14:textId="77777777" w:rsidR="00F61094" w:rsidRPr="00306E87" w:rsidRDefault="00F61094">
            <w:pPr>
              <w:ind w:left="-25"/>
              <w:contextualSpacing/>
              <w:rPr>
                <w:rFonts w:cstheme="minorHAnsi"/>
                <w:b/>
                <w:bCs/>
                <w:sz w:val="8"/>
                <w:szCs w:val="8"/>
              </w:rPr>
            </w:pPr>
          </w:p>
        </w:tc>
        <w:tc>
          <w:tcPr>
            <w:tcW w:w="236" w:type="dxa"/>
            <w:tcBorders>
              <w:top w:val="single" w:sz="18" w:space="0" w:color="auto"/>
              <w:left w:val="single" w:sz="4" w:space="0" w:color="auto"/>
              <w:bottom w:val="single" w:sz="18" w:space="0" w:color="auto"/>
              <w:right w:val="single" w:sz="4" w:space="0" w:color="auto"/>
            </w:tcBorders>
            <w:shd w:val="clear" w:color="auto" w:fill="F7CAAC" w:themeFill="accent2" w:themeFillTint="66"/>
            <w:hideMark/>
          </w:tcPr>
          <w:p w14:paraId="22BBD61E" w14:textId="77777777" w:rsidR="00F61094" w:rsidRPr="00306E87" w:rsidRDefault="00F61094">
            <w:pPr>
              <w:ind w:left="-25"/>
              <w:contextualSpacing/>
              <w:jc w:val="center"/>
              <w:rPr>
                <w:rFonts w:cstheme="minorHAnsi"/>
                <w:b/>
                <w:bCs/>
                <w:sz w:val="8"/>
                <w:szCs w:val="8"/>
              </w:rPr>
            </w:pPr>
            <w:r w:rsidRPr="00306E87">
              <w:rPr>
                <w:rFonts w:cstheme="minorHAnsi"/>
                <w:b/>
                <w:bCs/>
                <w:sz w:val="8"/>
                <w:szCs w:val="8"/>
              </w:rPr>
              <w:t>SI</w:t>
            </w:r>
          </w:p>
        </w:tc>
        <w:tc>
          <w:tcPr>
            <w:tcW w:w="236" w:type="dxa"/>
            <w:tcBorders>
              <w:top w:val="single" w:sz="18" w:space="0" w:color="auto"/>
              <w:left w:val="single" w:sz="4" w:space="0" w:color="auto"/>
              <w:bottom w:val="single" w:sz="18" w:space="0" w:color="auto"/>
              <w:right w:val="single" w:sz="4" w:space="0" w:color="auto"/>
            </w:tcBorders>
            <w:shd w:val="clear" w:color="auto" w:fill="F7CAAC" w:themeFill="accent2" w:themeFillTint="66"/>
            <w:hideMark/>
          </w:tcPr>
          <w:p w14:paraId="1B12025C" w14:textId="77777777" w:rsidR="00F61094" w:rsidRPr="00306E87" w:rsidRDefault="00F61094">
            <w:pPr>
              <w:ind w:left="-25"/>
              <w:contextualSpacing/>
              <w:rPr>
                <w:rFonts w:cstheme="minorHAnsi"/>
                <w:b/>
                <w:bCs/>
                <w:sz w:val="8"/>
                <w:szCs w:val="8"/>
              </w:rPr>
            </w:pPr>
            <w:r w:rsidRPr="00306E87">
              <w:rPr>
                <w:rFonts w:cstheme="minorHAnsi"/>
                <w:b/>
                <w:bCs/>
                <w:sz w:val="8"/>
                <w:szCs w:val="8"/>
              </w:rPr>
              <w:t>O</w:t>
            </w:r>
          </w:p>
        </w:tc>
        <w:tc>
          <w:tcPr>
            <w:tcW w:w="236" w:type="dxa"/>
            <w:tcBorders>
              <w:top w:val="single" w:sz="18" w:space="0" w:color="auto"/>
              <w:left w:val="single" w:sz="4" w:space="0" w:color="auto"/>
              <w:bottom w:val="single" w:sz="18" w:space="0" w:color="auto"/>
              <w:right w:val="single" w:sz="4" w:space="0" w:color="auto"/>
            </w:tcBorders>
            <w:shd w:val="clear" w:color="auto" w:fill="F7CAAC" w:themeFill="accent2" w:themeFillTint="66"/>
            <w:hideMark/>
          </w:tcPr>
          <w:p w14:paraId="1CF14583" w14:textId="77777777" w:rsidR="00F61094" w:rsidRPr="00306E87" w:rsidRDefault="00F61094">
            <w:pPr>
              <w:ind w:left="-25"/>
              <w:contextualSpacing/>
              <w:rPr>
                <w:rFonts w:cstheme="minorHAnsi"/>
                <w:b/>
                <w:bCs/>
                <w:sz w:val="8"/>
                <w:szCs w:val="8"/>
              </w:rPr>
            </w:pPr>
            <w:r w:rsidRPr="00306E87">
              <w:rPr>
                <w:rFonts w:cstheme="minorHAnsi"/>
                <w:b/>
                <w:bCs/>
                <w:sz w:val="8"/>
                <w:szCs w:val="8"/>
              </w:rPr>
              <w:t>R</w:t>
            </w:r>
          </w:p>
        </w:tc>
        <w:tc>
          <w:tcPr>
            <w:tcW w:w="236" w:type="dxa"/>
            <w:tcBorders>
              <w:top w:val="single" w:sz="18" w:space="0" w:color="auto"/>
              <w:left w:val="single" w:sz="4" w:space="0" w:color="auto"/>
              <w:bottom w:val="single" w:sz="18" w:space="0" w:color="auto"/>
              <w:right w:val="single" w:sz="4" w:space="0" w:color="auto"/>
            </w:tcBorders>
            <w:shd w:val="clear" w:color="auto" w:fill="F7CAAC" w:themeFill="accent2" w:themeFillTint="66"/>
            <w:hideMark/>
          </w:tcPr>
          <w:p w14:paraId="6F046E01" w14:textId="77777777" w:rsidR="00F61094" w:rsidRPr="00306E87" w:rsidRDefault="00F61094">
            <w:pPr>
              <w:ind w:left="-25"/>
              <w:contextualSpacing/>
              <w:rPr>
                <w:rFonts w:cstheme="minorHAnsi"/>
                <w:b/>
                <w:bCs/>
                <w:sz w:val="8"/>
                <w:szCs w:val="8"/>
              </w:rPr>
            </w:pPr>
            <w:r w:rsidRPr="00306E87">
              <w:rPr>
                <w:rFonts w:cstheme="minorHAnsi"/>
                <w:b/>
                <w:bCs/>
                <w:sz w:val="8"/>
                <w:szCs w:val="8"/>
              </w:rPr>
              <w:t>ET</w:t>
            </w:r>
          </w:p>
        </w:tc>
        <w:tc>
          <w:tcPr>
            <w:tcW w:w="236" w:type="dxa"/>
            <w:tcBorders>
              <w:top w:val="single" w:sz="18" w:space="0" w:color="auto"/>
              <w:left w:val="single" w:sz="4" w:space="0" w:color="auto"/>
              <w:bottom w:val="single" w:sz="18" w:space="0" w:color="auto"/>
              <w:right w:val="single" w:sz="4" w:space="0" w:color="auto"/>
            </w:tcBorders>
            <w:shd w:val="clear" w:color="auto" w:fill="F7CAAC" w:themeFill="accent2" w:themeFillTint="66"/>
            <w:hideMark/>
          </w:tcPr>
          <w:p w14:paraId="17FD1E24" w14:textId="77777777" w:rsidR="00F61094" w:rsidRPr="00306E87" w:rsidRDefault="00F61094">
            <w:pPr>
              <w:ind w:left="-25"/>
              <w:contextualSpacing/>
              <w:rPr>
                <w:rFonts w:cstheme="minorHAnsi"/>
                <w:b/>
                <w:bCs/>
                <w:sz w:val="8"/>
                <w:szCs w:val="8"/>
              </w:rPr>
            </w:pPr>
            <w:r w:rsidRPr="00306E87">
              <w:rPr>
                <w:rFonts w:cstheme="minorHAnsi"/>
                <w:b/>
                <w:bCs/>
                <w:sz w:val="8"/>
                <w:szCs w:val="8"/>
              </w:rPr>
              <w:t>JD</w:t>
            </w:r>
          </w:p>
        </w:tc>
        <w:tc>
          <w:tcPr>
            <w:tcW w:w="236" w:type="dxa"/>
            <w:tcBorders>
              <w:top w:val="single" w:sz="18" w:space="0" w:color="auto"/>
              <w:left w:val="single" w:sz="4" w:space="0" w:color="auto"/>
              <w:bottom w:val="single" w:sz="18" w:space="0" w:color="auto"/>
              <w:right w:val="single" w:sz="18" w:space="0" w:color="auto"/>
            </w:tcBorders>
            <w:shd w:val="clear" w:color="auto" w:fill="F7CAAC" w:themeFill="accent2" w:themeFillTint="66"/>
            <w:hideMark/>
          </w:tcPr>
          <w:p w14:paraId="647A15A1" w14:textId="77777777" w:rsidR="00F61094" w:rsidRPr="00306E87" w:rsidRDefault="00F61094">
            <w:pPr>
              <w:ind w:left="-25"/>
              <w:contextualSpacing/>
              <w:jc w:val="center"/>
              <w:rPr>
                <w:rFonts w:cstheme="minorHAnsi"/>
                <w:b/>
                <w:bCs/>
                <w:sz w:val="8"/>
                <w:szCs w:val="8"/>
              </w:rPr>
            </w:pPr>
            <w:r w:rsidRPr="00306E87">
              <w:rPr>
                <w:rFonts w:cstheme="minorHAnsi"/>
                <w:b/>
                <w:bCs/>
                <w:sz w:val="8"/>
                <w:szCs w:val="8"/>
              </w:rPr>
              <w:t>C</w:t>
            </w:r>
          </w:p>
        </w:tc>
        <w:tc>
          <w:tcPr>
            <w:tcW w:w="236" w:type="dxa"/>
            <w:tcBorders>
              <w:top w:val="single" w:sz="18" w:space="0" w:color="auto"/>
              <w:left w:val="single" w:sz="18" w:space="0" w:color="auto"/>
              <w:bottom w:val="single" w:sz="18" w:space="0" w:color="auto"/>
              <w:right w:val="single" w:sz="4" w:space="0" w:color="auto"/>
            </w:tcBorders>
            <w:shd w:val="clear" w:color="auto" w:fill="DBDBDB" w:themeFill="accent3" w:themeFillTint="66"/>
          </w:tcPr>
          <w:p w14:paraId="3A9CB76D" w14:textId="77777777" w:rsidR="00F61094" w:rsidRPr="00306E87" w:rsidRDefault="00F61094">
            <w:pPr>
              <w:ind w:left="-25"/>
              <w:contextualSpacing/>
              <w:rPr>
                <w:rFonts w:cstheme="minorHAnsi"/>
                <w:b/>
                <w:bCs/>
                <w:sz w:val="8"/>
                <w:szCs w:val="8"/>
              </w:rPr>
            </w:pPr>
          </w:p>
        </w:tc>
        <w:tc>
          <w:tcPr>
            <w:tcW w:w="236" w:type="dxa"/>
            <w:tcBorders>
              <w:top w:val="single" w:sz="18" w:space="0" w:color="auto"/>
              <w:left w:val="single" w:sz="4" w:space="0" w:color="auto"/>
              <w:bottom w:val="single" w:sz="18" w:space="0" w:color="auto"/>
              <w:right w:val="single" w:sz="4" w:space="0" w:color="auto"/>
            </w:tcBorders>
            <w:shd w:val="clear" w:color="auto" w:fill="DBDBDB" w:themeFill="accent3" w:themeFillTint="66"/>
            <w:hideMark/>
          </w:tcPr>
          <w:p w14:paraId="2935A6B1" w14:textId="77777777" w:rsidR="00F61094" w:rsidRPr="00306E87" w:rsidRDefault="00F61094">
            <w:pPr>
              <w:ind w:left="-25"/>
              <w:contextualSpacing/>
              <w:rPr>
                <w:rFonts w:cstheme="minorHAnsi"/>
                <w:b/>
                <w:bCs/>
                <w:sz w:val="8"/>
                <w:szCs w:val="8"/>
              </w:rPr>
            </w:pPr>
            <w:r w:rsidRPr="00306E87">
              <w:rPr>
                <w:rFonts w:cstheme="minorHAnsi"/>
                <w:b/>
                <w:bCs/>
                <w:sz w:val="8"/>
                <w:szCs w:val="8"/>
              </w:rPr>
              <w:t>G</w:t>
            </w:r>
          </w:p>
        </w:tc>
        <w:tc>
          <w:tcPr>
            <w:tcW w:w="236" w:type="dxa"/>
            <w:tcBorders>
              <w:top w:val="single" w:sz="18" w:space="0" w:color="auto"/>
              <w:left w:val="single" w:sz="4" w:space="0" w:color="auto"/>
              <w:bottom w:val="single" w:sz="18" w:space="0" w:color="auto"/>
              <w:right w:val="single" w:sz="4" w:space="0" w:color="auto"/>
            </w:tcBorders>
            <w:shd w:val="clear" w:color="auto" w:fill="DBDBDB" w:themeFill="accent3" w:themeFillTint="66"/>
            <w:hideMark/>
          </w:tcPr>
          <w:p w14:paraId="0A48A2D4" w14:textId="77777777" w:rsidR="00F61094" w:rsidRPr="00306E87" w:rsidRDefault="00F61094">
            <w:pPr>
              <w:ind w:left="-25"/>
              <w:contextualSpacing/>
              <w:rPr>
                <w:rFonts w:cstheme="minorHAnsi"/>
                <w:b/>
                <w:bCs/>
                <w:sz w:val="8"/>
                <w:szCs w:val="8"/>
              </w:rPr>
            </w:pPr>
            <w:r w:rsidRPr="00306E87">
              <w:rPr>
                <w:rFonts w:cstheme="minorHAnsi"/>
                <w:b/>
                <w:bCs/>
                <w:sz w:val="8"/>
                <w:szCs w:val="8"/>
              </w:rPr>
              <w:t>BC</w:t>
            </w:r>
          </w:p>
        </w:tc>
        <w:tc>
          <w:tcPr>
            <w:tcW w:w="236" w:type="dxa"/>
            <w:tcBorders>
              <w:top w:val="single" w:sz="18" w:space="0" w:color="auto"/>
              <w:left w:val="single" w:sz="4" w:space="0" w:color="auto"/>
              <w:bottom w:val="single" w:sz="18" w:space="0" w:color="auto"/>
              <w:right w:val="single" w:sz="4" w:space="0" w:color="auto"/>
            </w:tcBorders>
            <w:shd w:val="clear" w:color="auto" w:fill="DBDBDB" w:themeFill="accent3" w:themeFillTint="66"/>
            <w:hideMark/>
          </w:tcPr>
          <w:p w14:paraId="1F9B6048" w14:textId="77777777" w:rsidR="00F61094" w:rsidRPr="00306E87" w:rsidRDefault="00F61094">
            <w:pPr>
              <w:ind w:left="-25"/>
              <w:contextualSpacing/>
              <w:rPr>
                <w:rFonts w:cstheme="minorHAnsi"/>
                <w:b/>
                <w:bCs/>
                <w:sz w:val="8"/>
                <w:szCs w:val="8"/>
              </w:rPr>
            </w:pPr>
            <w:r w:rsidRPr="00306E87">
              <w:rPr>
                <w:rFonts w:cstheme="minorHAnsi"/>
                <w:b/>
                <w:bCs/>
                <w:sz w:val="8"/>
                <w:szCs w:val="8"/>
              </w:rPr>
              <w:t>SC</w:t>
            </w:r>
          </w:p>
        </w:tc>
        <w:tc>
          <w:tcPr>
            <w:tcW w:w="236" w:type="dxa"/>
            <w:tcBorders>
              <w:top w:val="single" w:sz="18" w:space="0" w:color="auto"/>
              <w:left w:val="single" w:sz="4" w:space="0" w:color="auto"/>
              <w:bottom w:val="single" w:sz="18" w:space="0" w:color="auto"/>
              <w:right w:val="single" w:sz="4" w:space="0" w:color="auto"/>
            </w:tcBorders>
            <w:shd w:val="clear" w:color="auto" w:fill="DBDBDB" w:themeFill="accent3" w:themeFillTint="66"/>
            <w:hideMark/>
          </w:tcPr>
          <w:p w14:paraId="26C965A7" w14:textId="77777777" w:rsidR="00F61094" w:rsidRPr="00306E87" w:rsidRDefault="00F61094">
            <w:pPr>
              <w:ind w:left="-25"/>
              <w:contextualSpacing/>
              <w:rPr>
                <w:rFonts w:cstheme="minorHAnsi"/>
                <w:b/>
                <w:bCs/>
                <w:sz w:val="8"/>
                <w:szCs w:val="8"/>
              </w:rPr>
            </w:pPr>
            <w:r w:rsidRPr="00306E87">
              <w:rPr>
                <w:rFonts w:cstheme="minorHAnsi"/>
                <w:b/>
                <w:bCs/>
                <w:sz w:val="8"/>
                <w:szCs w:val="8"/>
              </w:rPr>
              <w:t>PS</w:t>
            </w:r>
          </w:p>
        </w:tc>
        <w:tc>
          <w:tcPr>
            <w:tcW w:w="236" w:type="dxa"/>
            <w:tcBorders>
              <w:top w:val="single" w:sz="18" w:space="0" w:color="auto"/>
              <w:left w:val="single" w:sz="4" w:space="0" w:color="auto"/>
              <w:bottom w:val="single" w:sz="18" w:space="0" w:color="auto"/>
              <w:right w:val="single" w:sz="4" w:space="0" w:color="auto"/>
            </w:tcBorders>
            <w:shd w:val="clear" w:color="auto" w:fill="DBDBDB" w:themeFill="accent3" w:themeFillTint="66"/>
            <w:hideMark/>
          </w:tcPr>
          <w:p w14:paraId="174D73B0" w14:textId="77777777" w:rsidR="00F61094" w:rsidRPr="00306E87" w:rsidRDefault="00F61094">
            <w:pPr>
              <w:ind w:left="-25"/>
              <w:contextualSpacing/>
              <w:rPr>
                <w:rFonts w:cstheme="minorHAnsi"/>
                <w:b/>
                <w:bCs/>
                <w:sz w:val="8"/>
                <w:szCs w:val="8"/>
              </w:rPr>
            </w:pPr>
            <w:r w:rsidRPr="00306E87">
              <w:rPr>
                <w:rFonts w:cstheme="minorHAnsi"/>
                <w:b/>
                <w:bCs/>
                <w:sz w:val="8"/>
                <w:szCs w:val="8"/>
              </w:rPr>
              <w:t>C</w:t>
            </w:r>
          </w:p>
        </w:tc>
        <w:tc>
          <w:tcPr>
            <w:tcW w:w="236" w:type="dxa"/>
            <w:tcBorders>
              <w:top w:val="single" w:sz="18" w:space="0" w:color="auto"/>
              <w:left w:val="single" w:sz="4" w:space="0" w:color="auto"/>
              <w:bottom w:val="single" w:sz="18" w:space="0" w:color="auto"/>
              <w:right w:val="single" w:sz="4" w:space="0" w:color="auto"/>
            </w:tcBorders>
            <w:shd w:val="clear" w:color="auto" w:fill="DBDBDB" w:themeFill="accent3" w:themeFillTint="66"/>
            <w:hideMark/>
          </w:tcPr>
          <w:p w14:paraId="115BED60" w14:textId="77777777" w:rsidR="00F61094" w:rsidRPr="00306E87" w:rsidRDefault="00F61094">
            <w:pPr>
              <w:ind w:left="-25"/>
              <w:contextualSpacing/>
              <w:rPr>
                <w:rFonts w:cstheme="minorHAnsi"/>
                <w:b/>
                <w:bCs/>
                <w:sz w:val="8"/>
                <w:szCs w:val="8"/>
              </w:rPr>
            </w:pPr>
            <w:r w:rsidRPr="00306E87">
              <w:rPr>
                <w:rFonts w:cstheme="minorHAnsi"/>
                <w:b/>
                <w:bCs/>
                <w:sz w:val="8"/>
                <w:szCs w:val="8"/>
              </w:rPr>
              <w:t>TD</w:t>
            </w:r>
          </w:p>
        </w:tc>
        <w:tc>
          <w:tcPr>
            <w:tcW w:w="236" w:type="dxa"/>
            <w:tcBorders>
              <w:top w:val="single" w:sz="18" w:space="0" w:color="auto"/>
              <w:left w:val="single" w:sz="4" w:space="0" w:color="auto"/>
              <w:bottom w:val="single" w:sz="18" w:space="0" w:color="auto"/>
              <w:right w:val="single" w:sz="4" w:space="0" w:color="auto"/>
            </w:tcBorders>
            <w:shd w:val="clear" w:color="auto" w:fill="DBDBDB" w:themeFill="accent3" w:themeFillTint="66"/>
            <w:hideMark/>
          </w:tcPr>
          <w:p w14:paraId="0EAE2577" w14:textId="77777777" w:rsidR="00F61094" w:rsidRPr="00306E87" w:rsidRDefault="00F61094">
            <w:pPr>
              <w:ind w:left="-25"/>
              <w:contextualSpacing/>
              <w:rPr>
                <w:rFonts w:cstheme="minorHAnsi"/>
                <w:b/>
                <w:bCs/>
                <w:sz w:val="8"/>
                <w:szCs w:val="8"/>
              </w:rPr>
            </w:pPr>
            <w:r w:rsidRPr="00306E87">
              <w:rPr>
                <w:rFonts w:cstheme="minorHAnsi"/>
                <w:b/>
                <w:bCs/>
                <w:sz w:val="8"/>
                <w:szCs w:val="8"/>
              </w:rPr>
              <w:t>AA</w:t>
            </w:r>
          </w:p>
        </w:tc>
        <w:tc>
          <w:tcPr>
            <w:tcW w:w="236" w:type="dxa"/>
            <w:tcBorders>
              <w:top w:val="single" w:sz="18" w:space="0" w:color="auto"/>
              <w:left w:val="single" w:sz="4" w:space="0" w:color="auto"/>
              <w:bottom w:val="single" w:sz="18" w:space="0" w:color="auto"/>
              <w:right w:val="single" w:sz="4" w:space="0" w:color="auto"/>
            </w:tcBorders>
            <w:shd w:val="clear" w:color="auto" w:fill="DBDBDB" w:themeFill="accent3" w:themeFillTint="66"/>
            <w:hideMark/>
          </w:tcPr>
          <w:p w14:paraId="49DFF270" w14:textId="77777777" w:rsidR="00F61094" w:rsidRPr="00306E87" w:rsidRDefault="00F61094">
            <w:pPr>
              <w:ind w:left="-25"/>
              <w:contextualSpacing/>
              <w:rPr>
                <w:rFonts w:cstheme="minorHAnsi"/>
                <w:b/>
                <w:bCs/>
                <w:sz w:val="8"/>
                <w:szCs w:val="8"/>
              </w:rPr>
            </w:pPr>
            <w:r w:rsidRPr="00306E87">
              <w:rPr>
                <w:rFonts w:cstheme="minorHAnsi"/>
                <w:b/>
                <w:bCs/>
                <w:sz w:val="8"/>
                <w:szCs w:val="8"/>
              </w:rPr>
              <w:t>QA</w:t>
            </w:r>
          </w:p>
        </w:tc>
        <w:tc>
          <w:tcPr>
            <w:tcW w:w="236" w:type="dxa"/>
            <w:tcBorders>
              <w:top w:val="single" w:sz="18" w:space="0" w:color="auto"/>
              <w:left w:val="single" w:sz="4" w:space="0" w:color="auto"/>
              <w:bottom w:val="single" w:sz="18" w:space="0" w:color="auto"/>
              <w:right w:val="single" w:sz="4" w:space="0" w:color="auto"/>
            </w:tcBorders>
            <w:shd w:val="clear" w:color="auto" w:fill="DBDBDB" w:themeFill="accent3" w:themeFillTint="66"/>
            <w:hideMark/>
          </w:tcPr>
          <w:p w14:paraId="2F6492F9" w14:textId="77777777" w:rsidR="00F61094" w:rsidRPr="00306E87" w:rsidRDefault="00F61094">
            <w:pPr>
              <w:ind w:left="-25"/>
              <w:contextualSpacing/>
              <w:rPr>
                <w:rFonts w:cstheme="minorHAnsi"/>
                <w:b/>
                <w:bCs/>
                <w:sz w:val="8"/>
                <w:szCs w:val="8"/>
              </w:rPr>
            </w:pPr>
            <w:r w:rsidRPr="00306E87">
              <w:rPr>
                <w:rFonts w:cstheme="minorHAnsi"/>
                <w:b/>
                <w:bCs/>
                <w:sz w:val="8"/>
                <w:szCs w:val="8"/>
              </w:rPr>
              <w:t>VS</w:t>
            </w:r>
          </w:p>
        </w:tc>
        <w:tc>
          <w:tcPr>
            <w:tcW w:w="236" w:type="dxa"/>
            <w:tcBorders>
              <w:top w:val="single" w:sz="18" w:space="0" w:color="auto"/>
              <w:left w:val="single" w:sz="4" w:space="0" w:color="auto"/>
              <w:bottom w:val="single" w:sz="18" w:space="0" w:color="auto"/>
              <w:right w:val="single" w:sz="18" w:space="0" w:color="auto"/>
            </w:tcBorders>
            <w:shd w:val="clear" w:color="auto" w:fill="DBDBDB" w:themeFill="accent3" w:themeFillTint="66"/>
            <w:hideMark/>
          </w:tcPr>
          <w:p w14:paraId="40671D98" w14:textId="77777777" w:rsidR="00F61094" w:rsidRPr="00306E87" w:rsidRDefault="00F61094">
            <w:pPr>
              <w:ind w:left="-25"/>
              <w:contextualSpacing/>
              <w:rPr>
                <w:rFonts w:cstheme="minorHAnsi"/>
                <w:b/>
                <w:bCs/>
                <w:sz w:val="8"/>
                <w:szCs w:val="8"/>
              </w:rPr>
            </w:pPr>
            <w:r w:rsidRPr="00306E87">
              <w:rPr>
                <w:rFonts w:cstheme="minorHAnsi"/>
                <w:b/>
                <w:bCs/>
                <w:sz w:val="8"/>
                <w:szCs w:val="8"/>
              </w:rPr>
              <w:t>VM</w:t>
            </w:r>
          </w:p>
        </w:tc>
        <w:tc>
          <w:tcPr>
            <w:tcW w:w="236" w:type="dxa"/>
            <w:tcBorders>
              <w:top w:val="single" w:sz="18" w:space="0" w:color="auto"/>
              <w:left w:val="single" w:sz="18" w:space="0" w:color="auto"/>
              <w:bottom w:val="single" w:sz="18" w:space="0" w:color="auto"/>
              <w:right w:val="single" w:sz="4" w:space="0" w:color="auto"/>
            </w:tcBorders>
            <w:shd w:val="clear" w:color="auto" w:fill="FFE599" w:themeFill="accent4" w:themeFillTint="66"/>
          </w:tcPr>
          <w:p w14:paraId="4EE72077" w14:textId="77777777" w:rsidR="00F61094" w:rsidRPr="00306E87" w:rsidRDefault="00F61094">
            <w:pPr>
              <w:ind w:left="-25"/>
              <w:contextualSpacing/>
              <w:rPr>
                <w:rFonts w:cstheme="minorHAnsi"/>
                <w:b/>
                <w:bCs/>
                <w:sz w:val="8"/>
                <w:szCs w:val="8"/>
              </w:rPr>
            </w:pPr>
          </w:p>
        </w:tc>
        <w:tc>
          <w:tcPr>
            <w:tcW w:w="236" w:type="dxa"/>
            <w:tcBorders>
              <w:top w:val="single" w:sz="18" w:space="0" w:color="auto"/>
              <w:left w:val="single" w:sz="4" w:space="0" w:color="auto"/>
              <w:bottom w:val="single" w:sz="18" w:space="0" w:color="auto"/>
              <w:right w:val="single" w:sz="4" w:space="0" w:color="auto"/>
            </w:tcBorders>
            <w:shd w:val="clear" w:color="auto" w:fill="FFE599" w:themeFill="accent4" w:themeFillTint="66"/>
            <w:hideMark/>
          </w:tcPr>
          <w:p w14:paraId="13D563AE" w14:textId="77777777" w:rsidR="00F61094" w:rsidRPr="00306E87" w:rsidRDefault="00F61094">
            <w:pPr>
              <w:ind w:left="-25"/>
              <w:contextualSpacing/>
              <w:jc w:val="center"/>
              <w:rPr>
                <w:rFonts w:cstheme="minorHAnsi"/>
                <w:b/>
                <w:bCs/>
                <w:sz w:val="8"/>
                <w:szCs w:val="8"/>
              </w:rPr>
            </w:pPr>
            <w:r w:rsidRPr="00306E87">
              <w:rPr>
                <w:rFonts w:cstheme="minorHAnsi"/>
                <w:b/>
                <w:bCs/>
                <w:sz w:val="8"/>
                <w:szCs w:val="8"/>
              </w:rPr>
              <w:t>S</w:t>
            </w:r>
          </w:p>
        </w:tc>
        <w:tc>
          <w:tcPr>
            <w:tcW w:w="236" w:type="dxa"/>
            <w:tcBorders>
              <w:top w:val="single" w:sz="18" w:space="0" w:color="auto"/>
              <w:left w:val="single" w:sz="4" w:space="0" w:color="auto"/>
              <w:bottom w:val="single" w:sz="18" w:space="0" w:color="auto"/>
              <w:right w:val="single" w:sz="4" w:space="0" w:color="auto"/>
            </w:tcBorders>
            <w:shd w:val="clear" w:color="auto" w:fill="FFE599" w:themeFill="accent4" w:themeFillTint="66"/>
            <w:hideMark/>
          </w:tcPr>
          <w:p w14:paraId="7C5DB3A5" w14:textId="77777777" w:rsidR="00F61094" w:rsidRPr="00306E87" w:rsidRDefault="00F61094">
            <w:pPr>
              <w:ind w:left="-25"/>
              <w:contextualSpacing/>
              <w:jc w:val="center"/>
              <w:rPr>
                <w:rFonts w:cstheme="minorHAnsi"/>
                <w:b/>
                <w:bCs/>
                <w:sz w:val="8"/>
                <w:szCs w:val="8"/>
              </w:rPr>
            </w:pPr>
            <w:r w:rsidRPr="00306E87">
              <w:rPr>
                <w:rFonts w:cstheme="minorHAnsi"/>
                <w:b/>
                <w:bCs/>
                <w:sz w:val="8"/>
                <w:szCs w:val="8"/>
              </w:rPr>
              <w:t>A</w:t>
            </w:r>
          </w:p>
        </w:tc>
        <w:tc>
          <w:tcPr>
            <w:tcW w:w="236" w:type="dxa"/>
            <w:tcBorders>
              <w:top w:val="single" w:sz="18" w:space="0" w:color="auto"/>
              <w:left w:val="single" w:sz="4" w:space="0" w:color="auto"/>
              <w:bottom w:val="single" w:sz="18" w:space="0" w:color="auto"/>
              <w:right w:val="single" w:sz="4" w:space="0" w:color="auto"/>
            </w:tcBorders>
            <w:shd w:val="clear" w:color="auto" w:fill="FFE599" w:themeFill="accent4" w:themeFillTint="66"/>
            <w:hideMark/>
          </w:tcPr>
          <w:p w14:paraId="31C1ABF1" w14:textId="77777777" w:rsidR="00F61094" w:rsidRPr="00306E87" w:rsidRDefault="00F61094">
            <w:pPr>
              <w:ind w:left="-25"/>
              <w:contextualSpacing/>
              <w:jc w:val="center"/>
              <w:rPr>
                <w:rFonts w:cstheme="minorHAnsi"/>
                <w:b/>
                <w:bCs/>
                <w:sz w:val="8"/>
                <w:szCs w:val="8"/>
              </w:rPr>
            </w:pPr>
            <w:r w:rsidRPr="00306E87">
              <w:rPr>
                <w:rFonts w:cstheme="minorHAnsi"/>
                <w:b/>
                <w:bCs/>
                <w:sz w:val="8"/>
                <w:szCs w:val="8"/>
              </w:rPr>
              <w:t>DC</w:t>
            </w:r>
          </w:p>
        </w:tc>
        <w:tc>
          <w:tcPr>
            <w:tcW w:w="236" w:type="dxa"/>
            <w:tcBorders>
              <w:top w:val="single" w:sz="18" w:space="0" w:color="auto"/>
              <w:left w:val="single" w:sz="4" w:space="0" w:color="auto"/>
              <w:bottom w:val="single" w:sz="18" w:space="0" w:color="auto"/>
              <w:right w:val="single" w:sz="4" w:space="0" w:color="auto"/>
            </w:tcBorders>
            <w:shd w:val="clear" w:color="auto" w:fill="FFE599" w:themeFill="accent4" w:themeFillTint="66"/>
            <w:hideMark/>
          </w:tcPr>
          <w:p w14:paraId="6DEDFEB6" w14:textId="77777777" w:rsidR="00F61094" w:rsidRPr="00306E87" w:rsidRDefault="00F61094">
            <w:pPr>
              <w:ind w:left="-25"/>
              <w:contextualSpacing/>
              <w:jc w:val="center"/>
              <w:rPr>
                <w:rFonts w:cstheme="minorHAnsi"/>
                <w:b/>
                <w:bCs/>
                <w:sz w:val="8"/>
                <w:szCs w:val="8"/>
              </w:rPr>
            </w:pPr>
            <w:r w:rsidRPr="00306E87">
              <w:rPr>
                <w:rFonts w:cstheme="minorHAnsi"/>
                <w:b/>
                <w:bCs/>
                <w:sz w:val="8"/>
                <w:szCs w:val="8"/>
              </w:rPr>
              <w:t>DS</w:t>
            </w:r>
          </w:p>
        </w:tc>
        <w:tc>
          <w:tcPr>
            <w:tcW w:w="236" w:type="dxa"/>
            <w:tcBorders>
              <w:top w:val="single" w:sz="18" w:space="0" w:color="auto"/>
              <w:left w:val="single" w:sz="4" w:space="0" w:color="auto"/>
              <w:bottom w:val="single" w:sz="18" w:space="0" w:color="auto"/>
              <w:right w:val="single" w:sz="4" w:space="0" w:color="auto"/>
            </w:tcBorders>
            <w:shd w:val="clear" w:color="auto" w:fill="FFE599" w:themeFill="accent4" w:themeFillTint="66"/>
            <w:hideMark/>
          </w:tcPr>
          <w:p w14:paraId="5E5174DE" w14:textId="77777777" w:rsidR="00F61094" w:rsidRPr="00306E87" w:rsidRDefault="00F61094">
            <w:pPr>
              <w:ind w:left="-25"/>
              <w:contextualSpacing/>
              <w:jc w:val="center"/>
              <w:rPr>
                <w:rFonts w:cstheme="minorHAnsi"/>
                <w:b/>
                <w:bCs/>
                <w:sz w:val="8"/>
                <w:szCs w:val="8"/>
              </w:rPr>
            </w:pPr>
            <w:r w:rsidRPr="00306E87">
              <w:rPr>
                <w:rFonts w:cstheme="minorHAnsi"/>
                <w:b/>
                <w:bCs/>
                <w:sz w:val="8"/>
                <w:szCs w:val="8"/>
              </w:rPr>
              <w:t>SH</w:t>
            </w:r>
          </w:p>
        </w:tc>
        <w:tc>
          <w:tcPr>
            <w:tcW w:w="236" w:type="dxa"/>
            <w:tcBorders>
              <w:top w:val="single" w:sz="18" w:space="0" w:color="auto"/>
              <w:left w:val="single" w:sz="4" w:space="0" w:color="auto"/>
              <w:bottom w:val="single" w:sz="18" w:space="0" w:color="auto"/>
              <w:right w:val="single" w:sz="4" w:space="0" w:color="auto"/>
            </w:tcBorders>
            <w:shd w:val="clear" w:color="auto" w:fill="FFE599" w:themeFill="accent4" w:themeFillTint="66"/>
            <w:hideMark/>
          </w:tcPr>
          <w:p w14:paraId="75FD4016" w14:textId="77777777" w:rsidR="00F61094" w:rsidRPr="00306E87" w:rsidRDefault="00F61094">
            <w:pPr>
              <w:ind w:left="-25"/>
              <w:contextualSpacing/>
              <w:jc w:val="center"/>
              <w:rPr>
                <w:rFonts w:cstheme="minorHAnsi"/>
                <w:b/>
                <w:bCs/>
                <w:sz w:val="8"/>
                <w:szCs w:val="8"/>
              </w:rPr>
            </w:pPr>
            <w:r w:rsidRPr="00306E87">
              <w:rPr>
                <w:rFonts w:cstheme="minorHAnsi"/>
                <w:b/>
                <w:bCs/>
                <w:sz w:val="8"/>
                <w:szCs w:val="8"/>
              </w:rPr>
              <w:t>R</w:t>
            </w:r>
          </w:p>
        </w:tc>
        <w:tc>
          <w:tcPr>
            <w:tcW w:w="236" w:type="dxa"/>
            <w:tcBorders>
              <w:top w:val="single" w:sz="18" w:space="0" w:color="auto"/>
              <w:left w:val="single" w:sz="4" w:space="0" w:color="auto"/>
              <w:bottom w:val="single" w:sz="18" w:space="0" w:color="auto"/>
              <w:right w:val="single" w:sz="4" w:space="0" w:color="auto"/>
            </w:tcBorders>
            <w:shd w:val="clear" w:color="auto" w:fill="FFE599" w:themeFill="accent4" w:themeFillTint="66"/>
            <w:hideMark/>
          </w:tcPr>
          <w:p w14:paraId="0F908B39" w14:textId="77777777" w:rsidR="00F61094" w:rsidRPr="00306E87" w:rsidRDefault="00F61094">
            <w:pPr>
              <w:ind w:left="-25"/>
              <w:contextualSpacing/>
              <w:jc w:val="center"/>
              <w:rPr>
                <w:rFonts w:cstheme="minorHAnsi"/>
                <w:b/>
                <w:bCs/>
                <w:sz w:val="8"/>
                <w:szCs w:val="8"/>
              </w:rPr>
            </w:pPr>
            <w:r w:rsidRPr="00306E87">
              <w:rPr>
                <w:rFonts w:cstheme="minorHAnsi"/>
                <w:b/>
                <w:bCs/>
                <w:sz w:val="8"/>
                <w:szCs w:val="8"/>
              </w:rPr>
              <w:t>DL</w:t>
            </w:r>
          </w:p>
        </w:tc>
        <w:tc>
          <w:tcPr>
            <w:tcW w:w="236" w:type="dxa"/>
            <w:tcBorders>
              <w:top w:val="single" w:sz="18" w:space="0" w:color="auto"/>
              <w:left w:val="single" w:sz="4" w:space="0" w:color="auto"/>
              <w:bottom w:val="single" w:sz="18" w:space="0" w:color="auto"/>
              <w:right w:val="single" w:sz="4" w:space="0" w:color="auto"/>
            </w:tcBorders>
            <w:shd w:val="clear" w:color="auto" w:fill="FFE599" w:themeFill="accent4" w:themeFillTint="66"/>
            <w:hideMark/>
          </w:tcPr>
          <w:p w14:paraId="3739CDAB" w14:textId="77777777" w:rsidR="00F61094" w:rsidRPr="00306E87" w:rsidRDefault="00F61094">
            <w:pPr>
              <w:ind w:left="-25"/>
              <w:contextualSpacing/>
              <w:jc w:val="center"/>
              <w:rPr>
                <w:rFonts w:cstheme="minorHAnsi"/>
                <w:b/>
                <w:bCs/>
                <w:sz w:val="8"/>
                <w:szCs w:val="8"/>
              </w:rPr>
            </w:pPr>
            <w:r w:rsidRPr="00306E87">
              <w:rPr>
                <w:rFonts w:cstheme="minorHAnsi"/>
                <w:b/>
                <w:bCs/>
                <w:sz w:val="8"/>
                <w:szCs w:val="8"/>
              </w:rPr>
              <w:t>M</w:t>
            </w:r>
          </w:p>
        </w:tc>
        <w:tc>
          <w:tcPr>
            <w:tcW w:w="236" w:type="dxa"/>
            <w:tcBorders>
              <w:top w:val="single" w:sz="18" w:space="0" w:color="auto"/>
              <w:left w:val="single" w:sz="4" w:space="0" w:color="auto"/>
              <w:bottom w:val="single" w:sz="18" w:space="0" w:color="auto"/>
              <w:right w:val="single" w:sz="4" w:space="0" w:color="auto"/>
            </w:tcBorders>
            <w:shd w:val="clear" w:color="auto" w:fill="FFE599" w:themeFill="accent4" w:themeFillTint="66"/>
            <w:hideMark/>
          </w:tcPr>
          <w:p w14:paraId="3F93E94B" w14:textId="77777777" w:rsidR="00F61094" w:rsidRPr="00306E87" w:rsidRDefault="00F61094">
            <w:pPr>
              <w:ind w:left="-25"/>
              <w:contextualSpacing/>
              <w:jc w:val="center"/>
              <w:rPr>
                <w:rFonts w:cstheme="minorHAnsi"/>
                <w:b/>
                <w:bCs/>
                <w:sz w:val="8"/>
                <w:szCs w:val="8"/>
              </w:rPr>
            </w:pPr>
            <w:r w:rsidRPr="00306E87">
              <w:rPr>
                <w:rFonts w:cstheme="minorHAnsi"/>
                <w:b/>
                <w:bCs/>
                <w:sz w:val="8"/>
                <w:szCs w:val="8"/>
              </w:rPr>
              <w:t>T</w:t>
            </w:r>
          </w:p>
        </w:tc>
        <w:tc>
          <w:tcPr>
            <w:tcW w:w="236" w:type="dxa"/>
            <w:tcBorders>
              <w:top w:val="single" w:sz="18" w:space="0" w:color="auto"/>
              <w:left w:val="single" w:sz="4" w:space="0" w:color="auto"/>
              <w:bottom w:val="single" w:sz="18" w:space="0" w:color="auto"/>
              <w:right w:val="single" w:sz="4" w:space="0" w:color="auto"/>
            </w:tcBorders>
            <w:shd w:val="clear" w:color="auto" w:fill="FFE599" w:themeFill="accent4" w:themeFillTint="66"/>
            <w:hideMark/>
          </w:tcPr>
          <w:p w14:paraId="2869C9B9" w14:textId="77777777" w:rsidR="00F61094" w:rsidRPr="00306E87" w:rsidRDefault="00F61094">
            <w:pPr>
              <w:ind w:left="-25"/>
              <w:contextualSpacing/>
              <w:jc w:val="center"/>
              <w:rPr>
                <w:rFonts w:cstheme="minorHAnsi"/>
                <w:b/>
                <w:bCs/>
                <w:sz w:val="8"/>
                <w:szCs w:val="8"/>
              </w:rPr>
            </w:pPr>
            <w:r w:rsidRPr="00306E87">
              <w:rPr>
                <w:rFonts w:cstheme="minorHAnsi"/>
                <w:b/>
                <w:bCs/>
                <w:sz w:val="8"/>
                <w:szCs w:val="8"/>
              </w:rPr>
              <w:t>REP</w:t>
            </w:r>
          </w:p>
        </w:tc>
        <w:tc>
          <w:tcPr>
            <w:tcW w:w="236" w:type="dxa"/>
            <w:tcBorders>
              <w:top w:val="single" w:sz="18" w:space="0" w:color="auto"/>
              <w:left w:val="single" w:sz="4" w:space="0" w:color="auto"/>
              <w:bottom w:val="single" w:sz="18" w:space="0" w:color="auto"/>
              <w:right w:val="single" w:sz="4" w:space="0" w:color="auto"/>
            </w:tcBorders>
            <w:shd w:val="clear" w:color="auto" w:fill="FFE599" w:themeFill="accent4" w:themeFillTint="66"/>
            <w:hideMark/>
          </w:tcPr>
          <w:p w14:paraId="7D6C9220" w14:textId="77777777" w:rsidR="00F61094" w:rsidRPr="00306E87" w:rsidRDefault="00F61094">
            <w:pPr>
              <w:ind w:left="-25"/>
              <w:contextualSpacing/>
              <w:jc w:val="center"/>
              <w:rPr>
                <w:rFonts w:cstheme="minorHAnsi"/>
                <w:b/>
                <w:bCs/>
                <w:sz w:val="8"/>
                <w:szCs w:val="8"/>
              </w:rPr>
            </w:pPr>
            <w:r w:rsidRPr="00306E87">
              <w:rPr>
                <w:rFonts w:cstheme="minorHAnsi"/>
                <w:b/>
                <w:bCs/>
                <w:sz w:val="8"/>
                <w:szCs w:val="8"/>
              </w:rPr>
              <w:t>G</w:t>
            </w:r>
          </w:p>
        </w:tc>
        <w:tc>
          <w:tcPr>
            <w:tcW w:w="236" w:type="dxa"/>
            <w:tcBorders>
              <w:top w:val="single" w:sz="18" w:space="0" w:color="auto"/>
              <w:left w:val="single" w:sz="4" w:space="0" w:color="auto"/>
              <w:bottom w:val="single" w:sz="18" w:space="0" w:color="auto"/>
              <w:right w:val="single" w:sz="4" w:space="0" w:color="auto"/>
            </w:tcBorders>
            <w:shd w:val="clear" w:color="auto" w:fill="FFE599" w:themeFill="accent4" w:themeFillTint="66"/>
            <w:hideMark/>
          </w:tcPr>
          <w:p w14:paraId="492EC03F" w14:textId="77777777" w:rsidR="00F61094" w:rsidRPr="00306E87" w:rsidRDefault="00F61094">
            <w:pPr>
              <w:ind w:left="-25"/>
              <w:contextualSpacing/>
              <w:jc w:val="center"/>
              <w:rPr>
                <w:rFonts w:cstheme="minorHAnsi"/>
                <w:b/>
                <w:bCs/>
                <w:sz w:val="8"/>
                <w:szCs w:val="8"/>
              </w:rPr>
            </w:pPr>
            <w:r w:rsidRPr="00306E87">
              <w:rPr>
                <w:rFonts w:cstheme="minorHAnsi"/>
                <w:b/>
                <w:bCs/>
                <w:sz w:val="8"/>
                <w:szCs w:val="8"/>
              </w:rPr>
              <w:t>P</w:t>
            </w:r>
          </w:p>
        </w:tc>
        <w:tc>
          <w:tcPr>
            <w:tcW w:w="236" w:type="dxa"/>
            <w:tcBorders>
              <w:top w:val="single" w:sz="18" w:space="0" w:color="auto"/>
              <w:left w:val="single" w:sz="4" w:space="0" w:color="auto"/>
              <w:bottom w:val="single" w:sz="18" w:space="0" w:color="auto"/>
              <w:right w:val="single" w:sz="4" w:space="0" w:color="auto"/>
            </w:tcBorders>
            <w:shd w:val="clear" w:color="auto" w:fill="FFE599" w:themeFill="accent4" w:themeFillTint="66"/>
            <w:hideMark/>
          </w:tcPr>
          <w:p w14:paraId="21921D03" w14:textId="77777777" w:rsidR="00F61094" w:rsidRPr="00306E87" w:rsidRDefault="00F61094">
            <w:pPr>
              <w:ind w:left="-25"/>
              <w:contextualSpacing/>
              <w:jc w:val="center"/>
              <w:rPr>
                <w:rFonts w:cstheme="minorHAnsi"/>
                <w:b/>
                <w:bCs/>
                <w:sz w:val="8"/>
                <w:szCs w:val="8"/>
              </w:rPr>
            </w:pPr>
            <w:r w:rsidRPr="00306E87">
              <w:rPr>
                <w:rFonts w:cstheme="minorHAnsi"/>
                <w:b/>
                <w:bCs/>
                <w:sz w:val="8"/>
                <w:szCs w:val="8"/>
              </w:rPr>
              <w:t>RM</w:t>
            </w:r>
          </w:p>
        </w:tc>
        <w:tc>
          <w:tcPr>
            <w:tcW w:w="236" w:type="dxa"/>
            <w:tcBorders>
              <w:top w:val="single" w:sz="18" w:space="0" w:color="auto"/>
              <w:left w:val="single" w:sz="4" w:space="0" w:color="auto"/>
              <w:bottom w:val="single" w:sz="18" w:space="0" w:color="auto"/>
              <w:right w:val="single" w:sz="18" w:space="0" w:color="auto"/>
            </w:tcBorders>
            <w:shd w:val="clear" w:color="auto" w:fill="FFE599" w:themeFill="accent4" w:themeFillTint="66"/>
            <w:hideMark/>
          </w:tcPr>
          <w:p w14:paraId="7D6FB3AF" w14:textId="77777777" w:rsidR="00F61094" w:rsidRPr="00306E87" w:rsidRDefault="00F61094">
            <w:pPr>
              <w:ind w:left="-25"/>
              <w:contextualSpacing/>
              <w:jc w:val="center"/>
              <w:rPr>
                <w:rFonts w:cstheme="minorHAnsi"/>
                <w:b/>
                <w:bCs/>
                <w:sz w:val="8"/>
                <w:szCs w:val="8"/>
              </w:rPr>
            </w:pPr>
            <w:r w:rsidRPr="00306E87">
              <w:rPr>
                <w:rFonts w:cstheme="minorHAnsi"/>
                <w:b/>
                <w:bCs/>
                <w:sz w:val="8"/>
                <w:szCs w:val="8"/>
              </w:rPr>
              <w:t>E</w:t>
            </w:r>
          </w:p>
        </w:tc>
        <w:tc>
          <w:tcPr>
            <w:tcW w:w="236" w:type="dxa"/>
            <w:tcBorders>
              <w:top w:val="single" w:sz="18" w:space="0" w:color="auto"/>
              <w:left w:val="single" w:sz="18" w:space="0" w:color="auto"/>
              <w:bottom w:val="single" w:sz="18" w:space="0" w:color="auto"/>
              <w:right w:val="single" w:sz="4" w:space="0" w:color="auto"/>
            </w:tcBorders>
            <w:shd w:val="clear" w:color="auto" w:fill="C5E0B3" w:themeFill="accent6" w:themeFillTint="66"/>
          </w:tcPr>
          <w:p w14:paraId="414D383C" w14:textId="77777777" w:rsidR="00F61094" w:rsidRPr="00306E87" w:rsidRDefault="00F61094">
            <w:pPr>
              <w:ind w:left="-25"/>
              <w:contextualSpacing/>
              <w:rPr>
                <w:rFonts w:cstheme="minorHAnsi"/>
                <w:b/>
                <w:bCs/>
                <w:sz w:val="8"/>
                <w:szCs w:val="8"/>
              </w:rPr>
            </w:pPr>
          </w:p>
        </w:tc>
        <w:tc>
          <w:tcPr>
            <w:tcW w:w="236" w:type="dxa"/>
            <w:tcBorders>
              <w:top w:val="single" w:sz="18" w:space="0" w:color="auto"/>
              <w:left w:val="single" w:sz="4" w:space="0" w:color="auto"/>
              <w:bottom w:val="single" w:sz="18" w:space="0" w:color="auto"/>
              <w:right w:val="single" w:sz="4" w:space="0" w:color="auto"/>
            </w:tcBorders>
            <w:shd w:val="clear" w:color="auto" w:fill="C5E0B3" w:themeFill="accent6" w:themeFillTint="66"/>
            <w:hideMark/>
          </w:tcPr>
          <w:p w14:paraId="4A7332C8" w14:textId="77777777" w:rsidR="00F61094" w:rsidRPr="00306E87" w:rsidRDefault="00F61094">
            <w:pPr>
              <w:ind w:left="-25"/>
              <w:contextualSpacing/>
              <w:rPr>
                <w:rFonts w:cstheme="minorHAnsi"/>
                <w:b/>
                <w:bCs/>
                <w:sz w:val="8"/>
                <w:szCs w:val="8"/>
              </w:rPr>
            </w:pPr>
            <w:r w:rsidRPr="00306E87">
              <w:rPr>
                <w:rFonts w:cstheme="minorHAnsi"/>
                <w:b/>
                <w:bCs/>
                <w:sz w:val="8"/>
                <w:szCs w:val="8"/>
              </w:rPr>
              <w:t>S</w:t>
            </w:r>
          </w:p>
        </w:tc>
        <w:tc>
          <w:tcPr>
            <w:tcW w:w="236" w:type="dxa"/>
            <w:tcBorders>
              <w:top w:val="single" w:sz="18" w:space="0" w:color="auto"/>
              <w:left w:val="single" w:sz="4" w:space="0" w:color="auto"/>
              <w:bottom w:val="single" w:sz="18" w:space="0" w:color="auto"/>
              <w:right w:val="single" w:sz="4" w:space="0" w:color="auto"/>
            </w:tcBorders>
            <w:shd w:val="clear" w:color="auto" w:fill="C5E0B3" w:themeFill="accent6" w:themeFillTint="66"/>
            <w:hideMark/>
          </w:tcPr>
          <w:p w14:paraId="40700C75" w14:textId="77777777" w:rsidR="00F61094" w:rsidRPr="00306E87" w:rsidRDefault="00F61094">
            <w:pPr>
              <w:ind w:left="-25"/>
              <w:contextualSpacing/>
              <w:rPr>
                <w:rFonts w:cstheme="minorHAnsi"/>
                <w:b/>
                <w:bCs/>
                <w:sz w:val="8"/>
                <w:szCs w:val="8"/>
              </w:rPr>
            </w:pPr>
            <w:r w:rsidRPr="00306E87">
              <w:rPr>
                <w:rFonts w:cstheme="minorHAnsi"/>
                <w:b/>
                <w:bCs/>
                <w:sz w:val="8"/>
                <w:szCs w:val="8"/>
              </w:rPr>
              <w:t>A</w:t>
            </w:r>
          </w:p>
        </w:tc>
        <w:tc>
          <w:tcPr>
            <w:tcW w:w="236" w:type="dxa"/>
            <w:tcBorders>
              <w:top w:val="single" w:sz="18" w:space="0" w:color="auto"/>
              <w:left w:val="single" w:sz="4" w:space="0" w:color="auto"/>
              <w:bottom w:val="single" w:sz="18" w:space="0" w:color="auto"/>
              <w:right w:val="single" w:sz="4" w:space="0" w:color="auto"/>
            </w:tcBorders>
            <w:shd w:val="clear" w:color="auto" w:fill="C5E0B3" w:themeFill="accent6" w:themeFillTint="66"/>
            <w:hideMark/>
          </w:tcPr>
          <w:p w14:paraId="259AAA44" w14:textId="77777777" w:rsidR="00F61094" w:rsidRPr="00306E87" w:rsidRDefault="00F61094">
            <w:pPr>
              <w:ind w:left="-25"/>
              <w:contextualSpacing/>
              <w:rPr>
                <w:rFonts w:cstheme="minorHAnsi"/>
                <w:b/>
                <w:bCs/>
                <w:sz w:val="8"/>
                <w:szCs w:val="8"/>
              </w:rPr>
            </w:pPr>
            <w:r w:rsidRPr="00306E87">
              <w:rPr>
                <w:rFonts w:cstheme="minorHAnsi"/>
                <w:b/>
                <w:bCs/>
                <w:sz w:val="8"/>
                <w:szCs w:val="8"/>
              </w:rPr>
              <w:t>BC</w:t>
            </w:r>
          </w:p>
        </w:tc>
        <w:tc>
          <w:tcPr>
            <w:tcW w:w="236" w:type="dxa"/>
            <w:tcBorders>
              <w:top w:val="single" w:sz="18" w:space="0" w:color="auto"/>
              <w:left w:val="single" w:sz="4" w:space="0" w:color="auto"/>
              <w:bottom w:val="single" w:sz="18" w:space="0" w:color="auto"/>
              <w:right w:val="single" w:sz="4" w:space="0" w:color="auto"/>
            </w:tcBorders>
            <w:shd w:val="clear" w:color="auto" w:fill="C5E0B3" w:themeFill="accent6" w:themeFillTint="66"/>
            <w:hideMark/>
          </w:tcPr>
          <w:p w14:paraId="3982AA4D" w14:textId="77777777" w:rsidR="00F61094" w:rsidRPr="00306E87" w:rsidRDefault="00F61094">
            <w:pPr>
              <w:ind w:left="-25"/>
              <w:contextualSpacing/>
              <w:rPr>
                <w:rFonts w:cstheme="minorHAnsi"/>
                <w:b/>
                <w:bCs/>
                <w:sz w:val="8"/>
                <w:szCs w:val="8"/>
              </w:rPr>
            </w:pPr>
            <w:r w:rsidRPr="00306E87">
              <w:rPr>
                <w:rFonts w:cstheme="minorHAnsi"/>
                <w:b/>
                <w:bCs/>
                <w:sz w:val="8"/>
                <w:szCs w:val="8"/>
              </w:rPr>
              <w:t>C</w:t>
            </w:r>
          </w:p>
        </w:tc>
        <w:tc>
          <w:tcPr>
            <w:tcW w:w="236" w:type="dxa"/>
            <w:tcBorders>
              <w:top w:val="single" w:sz="18" w:space="0" w:color="auto"/>
              <w:left w:val="single" w:sz="4" w:space="0" w:color="auto"/>
              <w:bottom w:val="single" w:sz="18" w:space="0" w:color="auto"/>
              <w:right w:val="single" w:sz="4" w:space="0" w:color="auto"/>
            </w:tcBorders>
            <w:shd w:val="clear" w:color="auto" w:fill="C5E0B3" w:themeFill="accent6" w:themeFillTint="66"/>
            <w:hideMark/>
          </w:tcPr>
          <w:p w14:paraId="64CC1D45" w14:textId="77777777" w:rsidR="00F61094" w:rsidRPr="00306E87" w:rsidRDefault="00F61094">
            <w:pPr>
              <w:ind w:left="-25"/>
              <w:contextualSpacing/>
              <w:rPr>
                <w:rFonts w:cstheme="minorHAnsi"/>
                <w:b/>
                <w:bCs/>
                <w:sz w:val="8"/>
                <w:szCs w:val="8"/>
              </w:rPr>
            </w:pPr>
            <w:r w:rsidRPr="00306E87">
              <w:rPr>
                <w:rFonts w:cstheme="minorHAnsi"/>
                <w:b/>
                <w:bCs/>
                <w:sz w:val="8"/>
                <w:szCs w:val="8"/>
              </w:rPr>
              <w:t>E</w:t>
            </w:r>
          </w:p>
        </w:tc>
        <w:tc>
          <w:tcPr>
            <w:tcW w:w="236" w:type="dxa"/>
            <w:tcBorders>
              <w:top w:val="single" w:sz="18" w:space="0" w:color="auto"/>
              <w:left w:val="single" w:sz="4" w:space="0" w:color="auto"/>
              <w:bottom w:val="single" w:sz="18" w:space="0" w:color="auto"/>
              <w:right w:val="single" w:sz="4" w:space="0" w:color="auto"/>
            </w:tcBorders>
            <w:shd w:val="clear" w:color="auto" w:fill="C5E0B3" w:themeFill="accent6" w:themeFillTint="66"/>
            <w:hideMark/>
          </w:tcPr>
          <w:p w14:paraId="058BBCFB" w14:textId="77777777" w:rsidR="00F61094" w:rsidRPr="00306E87" w:rsidRDefault="00F61094">
            <w:pPr>
              <w:ind w:left="-25"/>
              <w:contextualSpacing/>
              <w:rPr>
                <w:rFonts w:cstheme="minorHAnsi"/>
                <w:b/>
                <w:bCs/>
                <w:sz w:val="8"/>
                <w:szCs w:val="8"/>
              </w:rPr>
            </w:pPr>
            <w:r w:rsidRPr="00306E87">
              <w:rPr>
                <w:rFonts w:cstheme="minorHAnsi"/>
                <w:b/>
                <w:bCs/>
                <w:sz w:val="8"/>
                <w:szCs w:val="8"/>
              </w:rPr>
              <w:t>COL</w:t>
            </w:r>
          </w:p>
        </w:tc>
        <w:tc>
          <w:tcPr>
            <w:tcW w:w="236" w:type="dxa"/>
            <w:tcBorders>
              <w:top w:val="single" w:sz="18" w:space="0" w:color="auto"/>
              <w:left w:val="single" w:sz="4" w:space="0" w:color="auto"/>
              <w:bottom w:val="single" w:sz="18" w:space="0" w:color="auto"/>
              <w:right w:val="single" w:sz="4" w:space="0" w:color="auto"/>
            </w:tcBorders>
            <w:shd w:val="clear" w:color="auto" w:fill="C5E0B3" w:themeFill="accent6" w:themeFillTint="66"/>
            <w:hideMark/>
          </w:tcPr>
          <w:p w14:paraId="5CDDA5A6" w14:textId="77777777" w:rsidR="00F61094" w:rsidRPr="00306E87" w:rsidRDefault="00F61094">
            <w:pPr>
              <w:ind w:left="-25"/>
              <w:contextualSpacing/>
              <w:rPr>
                <w:rFonts w:cstheme="minorHAnsi"/>
                <w:b/>
                <w:bCs/>
                <w:sz w:val="8"/>
                <w:szCs w:val="8"/>
              </w:rPr>
            </w:pPr>
            <w:r w:rsidRPr="00306E87">
              <w:rPr>
                <w:rFonts w:cstheme="minorHAnsi"/>
                <w:b/>
                <w:bCs/>
                <w:sz w:val="8"/>
                <w:szCs w:val="8"/>
              </w:rPr>
              <w:t>AU</w:t>
            </w:r>
          </w:p>
        </w:tc>
        <w:tc>
          <w:tcPr>
            <w:tcW w:w="236" w:type="dxa"/>
            <w:tcBorders>
              <w:top w:val="single" w:sz="18" w:space="0" w:color="auto"/>
              <w:left w:val="single" w:sz="4" w:space="0" w:color="auto"/>
              <w:bottom w:val="single" w:sz="18" w:space="0" w:color="auto"/>
              <w:right w:val="single" w:sz="4" w:space="0" w:color="auto"/>
            </w:tcBorders>
            <w:shd w:val="clear" w:color="auto" w:fill="C5E0B3" w:themeFill="accent6" w:themeFillTint="66"/>
            <w:hideMark/>
          </w:tcPr>
          <w:p w14:paraId="3E28C18C" w14:textId="77777777" w:rsidR="00F61094" w:rsidRPr="00306E87" w:rsidRDefault="00F61094">
            <w:pPr>
              <w:ind w:left="-25"/>
              <w:contextualSpacing/>
              <w:rPr>
                <w:rFonts w:cstheme="minorHAnsi"/>
                <w:b/>
                <w:bCs/>
                <w:sz w:val="8"/>
                <w:szCs w:val="8"/>
              </w:rPr>
            </w:pPr>
            <w:r w:rsidRPr="00306E87">
              <w:rPr>
                <w:rFonts w:cstheme="minorHAnsi"/>
                <w:b/>
                <w:bCs/>
                <w:sz w:val="8"/>
                <w:szCs w:val="8"/>
              </w:rPr>
              <w:t>V</w:t>
            </w:r>
          </w:p>
        </w:tc>
        <w:tc>
          <w:tcPr>
            <w:tcW w:w="236" w:type="dxa"/>
            <w:tcBorders>
              <w:top w:val="single" w:sz="18" w:space="0" w:color="auto"/>
              <w:left w:val="single" w:sz="4" w:space="0" w:color="auto"/>
              <w:bottom w:val="single" w:sz="18" w:space="0" w:color="auto"/>
              <w:right w:val="single" w:sz="4" w:space="0" w:color="auto"/>
            </w:tcBorders>
            <w:shd w:val="clear" w:color="auto" w:fill="C5E0B3" w:themeFill="accent6" w:themeFillTint="66"/>
            <w:hideMark/>
          </w:tcPr>
          <w:p w14:paraId="3C95F572" w14:textId="77777777" w:rsidR="00F61094" w:rsidRPr="00306E87" w:rsidRDefault="00F61094">
            <w:pPr>
              <w:ind w:left="-25"/>
              <w:contextualSpacing/>
              <w:rPr>
                <w:rFonts w:cstheme="minorHAnsi"/>
                <w:b/>
                <w:bCs/>
                <w:sz w:val="8"/>
                <w:szCs w:val="8"/>
              </w:rPr>
            </w:pPr>
            <w:r w:rsidRPr="00306E87">
              <w:rPr>
                <w:rFonts w:cstheme="minorHAnsi"/>
                <w:b/>
                <w:bCs/>
                <w:sz w:val="8"/>
                <w:szCs w:val="8"/>
              </w:rPr>
              <w:t>SI</w:t>
            </w:r>
          </w:p>
        </w:tc>
        <w:tc>
          <w:tcPr>
            <w:tcW w:w="236" w:type="dxa"/>
            <w:tcBorders>
              <w:top w:val="single" w:sz="18" w:space="0" w:color="auto"/>
              <w:left w:val="single" w:sz="4" w:space="0" w:color="auto"/>
              <w:bottom w:val="single" w:sz="18" w:space="0" w:color="auto"/>
              <w:right w:val="single" w:sz="4" w:space="0" w:color="auto"/>
            </w:tcBorders>
            <w:shd w:val="clear" w:color="auto" w:fill="C5E0B3" w:themeFill="accent6" w:themeFillTint="66"/>
            <w:hideMark/>
          </w:tcPr>
          <w:p w14:paraId="5FF5EB3B" w14:textId="77777777" w:rsidR="00F61094" w:rsidRPr="00306E87" w:rsidRDefault="00F61094">
            <w:pPr>
              <w:ind w:left="-25"/>
              <w:contextualSpacing/>
              <w:rPr>
                <w:rFonts w:cstheme="minorHAnsi"/>
                <w:b/>
                <w:bCs/>
                <w:sz w:val="8"/>
                <w:szCs w:val="8"/>
              </w:rPr>
            </w:pPr>
            <w:r w:rsidRPr="00306E87">
              <w:rPr>
                <w:rFonts w:cstheme="minorHAnsi"/>
                <w:b/>
                <w:bCs/>
                <w:sz w:val="8"/>
                <w:szCs w:val="8"/>
              </w:rPr>
              <w:t>EC</w:t>
            </w:r>
          </w:p>
        </w:tc>
        <w:tc>
          <w:tcPr>
            <w:tcW w:w="236" w:type="dxa"/>
            <w:tcBorders>
              <w:top w:val="single" w:sz="18" w:space="0" w:color="auto"/>
              <w:left w:val="single" w:sz="4" w:space="0" w:color="auto"/>
              <w:bottom w:val="single" w:sz="18" w:space="0" w:color="auto"/>
              <w:right w:val="single" w:sz="4" w:space="0" w:color="auto"/>
            </w:tcBorders>
            <w:shd w:val="clear" w:color="auto" w:fill="C5E0B3" w:themeFill="accent6" w:themeFillTint="66"/>
            <w:hideMark/>
          </w:tcPr>
          <w:p w14:paraId="784E27F2" w14:textId="77777777" w:rsidR="00F61094" w:rsidRPr="00306E87" w:rsidRDefault="00F61094">
            <w:pPr>
              <w:ind w:left="-25"/>
              <w:contextualSpacing/>
              <w:rPr>
                <w:rFonts w:cstheme="minorHAnsi"/>
                <w:b/>
                <w:bCs/>
                <w:sz w:val="8"/>
                <w:szCs w:val="8"/>
              </w:rPr>
            </w:pPr>
            <w:r w:rsidRPr="00306E87">
              <w:rPr>
                <w:rFonts w:cstheme="minorHAnsi"/>
                <w:b/>
                <w:bCs/>
                <w:sz w:val="8"/>
                <w:szCs w:val="8"/>
              </w:rPr>
              <w:t>EN</w:t>
            </w:r>
          </w:p>
        </w:tc>
        <w:tc>
          <w:tcPr>
            <w:tcW w:w="236" w:type="dxa"/>
            <w:tcBorders>
              <w:top w:val="single" w:sz="18" w:space="0" w:color="auto"/>
              <w:left w:val="single" w:sz="4" w:space="0" w:color="auto"/>
              <w:bottom w:val="single" w:sz="18" w:space="0" w:color="auto"/>
              <w:right w:val="single" w:sz="18" w:space="0" w:color="auto"/>
            </w:tcBorders>
            <w:shd w:val="clear" w:color="auto" w:fill="C5E0B3" w:themeFill="accent6" w:themeFillTint="66"/>
            <w:hideMark/>
          </w:tcPr>
          <w:p w14:paraId="695F763B" w14:textId="77777777" w:rsidR="00F61094" w:rsidRPr="00306E87" w:rsidRDefault="00F61094">
            <w:pPr>
              <w:ind w:left="-25"/>
              <w:contextualSpacing/>
              <w:rPr>
                <w:rFonts w:cstheme="minorHAnsi"/>
                <w:b/>
                <w:bCs/>
                <w:sz w:val="8"/>
                <w:szCs w:val="8"/>
              </w:rPr>
            </w:pPr>
            <w:r w:rsidRPr="00306E87">
              <w:rPr>
                <w:rFonts w:cstheme="minorHAnsi"/>
                <w:b/>
                <w:bCs/>
                <w:sz w:val="8"/>
                <w:szCs w:val="8"/>
              </w:rPr>
              <w:t>J</w:t>
            </w:r>
          </w:p>
        </w:tc>
      </w:tr>
      <w:tr w:rsidR="00F61094" w:rsidRPr="00F61094" w14:paraId="4662E8A3" w14:textId="77777777" w:rsidTr="00F61094">
        <w:tc>
          <w:tcPr>
            <w:tcW w:w="1763" w:type="dxa"/>
            <w:tcBorders>
              <w:top w:val="single" w:sz="18" w:space="0" w:color="auto"/>
              <w:left w:val="single" w:sz="18" w:space="0" w:color="auto"/>
              <w:bottom w:val="single" w:sz="4" w:space="0" w:color="auto"/>
              <w:right w:val="single" w:sz="18" w:space="0" w:color="auto"/>
            </w:tcBorders>
            <w:shd w:val="clear" w:color="auto" w:fill="BDD6EE" w:themeFill="accent1" w:themeFillTint="66"/>
            <w:tcMar>
              <w:top w:w="0" w:type="dxa"/>
              <w:left w:w="0" w:type="dxa"/>
              <w:bottom w:w="0" w:type="dxa"/>
              <w:right w:w="0" w:type="dxa"/>
            </w:tcMar>
            <w:hideMark/>
          </w:tcPr>
          <w:p w14:paraId="7054FCC8" w14:textId="77777777" w:rsidR="00F61094" w:rsidRPr="00F61094" w:rsidRDefault="00F61094">
            <w:pPr>
              <w:rPr>
                <w:b/>
                <w:bCs/>
                <w:sz w:val="10"/>
                <w:szCs w:val="10"/>
              </w:rPr>
            </w:pPr>
            <w:r w:rsidRPr="00F61094">
              <w:rPr>
                <w:b/>
                <w:bCs/>
                <w:sz w:val="10"/>
                <w:szCs w:val="10"/>
              </w:rPr>
              <w:t>Architecture Roles</w:t>
            </w:r>
          </w:p>
        </w:tc>
        <w:tc>
          <w:tcPr>
            <w:tcW w:w="237" w:type="dxa"/>
            <w:tcBorders>
              <w:top w:val="single" w:sz="18" w:space="0" w:color="auto"/>
              <w:left w:val="single" w:sz="18" w:space="0" w:color="auto"/>
              <w:bottom w:val="single" w:sz="4" w:space="0" w:color="auto"/>
              <w:right w:val="single" w:sz="4" w:space="0" w:color="auto"/>
            </w:tcBorders>
            <w:tcMar>
              <w:top w:w="0" w:type="dxa"/>
              <w:left w:w="0" w:type="dxa"/>
              <w:bottom w:w="0" w:type="dxa"/>
              <w:right w:w="0" w:type="dxa"/>
            </w:tcMar>
          </w:tcPr>
          <w:p w14:paraId="07726E3C" w14:textId="77777777" w:rsidR="00F61094" w:rsidRPr="00F61094" w:rsidRDefault="00F61094">
            <w:pPr>
              <w:rPr>
                <w:b/>
                <w:bCs/>
                <w:sz w:val="10"/>
                <w:szCs w:val="10"/>
              </w:rPr>
            </w:pPr>
          </w:p>
        </w:tc>
        <w:tc>
          <w:tcPr>
            <w:tcW w:w="237"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BFBA4BA"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FEB3E80"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EC9808D"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3558913"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3786E4D"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18" w:space="0" w:color="auto"/>
            </w:tcBorders>
            <w:tcMar>
              <w:top w:w="0" w:type="dxa"/>
              <w:left w:w="0" w:type="dxa"/>
              <w:bottom w:w="0" w:type="dxa"/>
              <w:right w:w="0" w:type="dxa"/>
            </w:tcMar>
          </w:tcPr>
          <w:p w14:paraId="5E2C55FD" w14:textId="77777777" w:rsidR="00F61094" w:rsidRPr="00F61094" w:rsidRDefault="00F61094">
            <w:pPr>
              <w:rPr>
                <w:b/>
                <w:bCs/>
                <w:sz w:val="10"/>
                <w:szCs w:val="10"/>
              </w:rPr>
            </w:pPr>
          </w:p>
        </w:tc>
        <w:tc>
          <w:tcPr>
            <w:tcW w:w="236" w:type="dxa"/>
            <w:tcBorders>
              <w:top w:val="single" w:sz="18" w:space="0" w:color="auto"/>
              <w:left w:val="single" w:sz="18" w:space="0" w:color="auto"/>
              <w:bottom w:val="single" w:sz="4" w:space="0" w:color="auto"/>
              <w:right w:val="single" w:sz="4" w:space="0" w:color="auto"/>
            </w:tcBorders>
            <w:tcMar>
              <w:top w:w="0" w:type="dxa"/>
              <w:left w:w="0" w:type="dxa"/>
              <w:bottom w:w="0" w:type="dxa"/>
              <w:right w:w="0" w:type="dxa"/>
            </w:tcMar>
          </w:tcPr>
          <w:p w14:paraId="65EBB8D4"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1F1E88C4"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1718252"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AA169B1"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D608658"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B0E85AE"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18" w:space="0" w:color="auto"/>
            </w:tcBorders>
            <w:tcMar>
              <w:top w:w="0" w:type="dxa"/>
              <w:left w:w="0" w:type="dxa"/>
              <w:bottom w:w="0" w:type="dxa"/>
              <w:right w:w="0" w:type="dxa"/>
            </w:tcMar>
          </w:tcPr>
          <w:p w14:paraId="072B4865" w14:textId="77777777" w:rsidR="00F61094" w:rsidRPr="00F61094" w:rsidRDefault="00F61094">
            <w:pPr>
              <w:rPr>
                <w:b/>
                <w:bCs/>
                <w:sz w:val="10"/>
                <w:szCs w:val="10"/>
              </w:rPr>
            </w:pPr>
          </w:p>
        </w:tc>
        <w:tc>
          <w:tcPr>
            <w:tcW w:w="236" w:type="dxa"/>
            <w:tcBorders>
              <w:top w:val="single" w:sz="18" w:space="0" w:color="auto"/>
              <w:left w:val="single" w:sz="18" w:space="0" w:color="auto"/>
              <w:bottom w:val="single" w:sz="4" w:space="0" w:color="auto"/>
              <w:right w:val="single" w:sz="4" w:space="0" w:color="auto"/>
            </w:tcBorders>
            <w:tcMar>
              <w:top w:w="0" w:type="dxa"/>
              <w:left w:w="0" w:type="dxa"/>
              <w:bottom w:w="0" w:type="dxa"/>
              <w:right w:w="0" w:type="dxa"/>
            </w:tcMar>
          </w:tcPr>
          <w:p w14:paraId="2284F88D"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23FF2FE"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A59D5D6"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36D4B3B"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2EC0421"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3673CD4"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5A957EDC"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3430A2DA"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8E4525F"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A38E3CB"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18" w:space="0" w:color="auto"/>
            </w:tcBorders>
            <w:tcMar>
              <w:top w:w="0" w:type="dxa"/>
              <w:left w:w="0" w:type="dxa"/>
              <w:bottom w:w="0" w:type="dxa"/>
              <w:right w:w="0" w:type="dxa"/>
            </w:tcMar>
          </w:tcPr>
          <w:p w14:paraId="7387E86A" w14:textId="77777777" w:rsidR="00F61094" w:rsidRPr="00F61094" w:rsidRDefault="00F61094">
            <w:pPr>
              <w:rPr>
                <w:b/>
                <w:bCs/>
                <w:sz w:val="10"/>
                <w:szCs w:val="10"/>
              </w:rPr>
            </w:pPr>
          </w:p>
        </w:tc>
        <w:tc>
          <w:tcPr>
            <w:tcW w:w="236" w:type="dxa"/>
            <w:tcBorders>
              <w:top w:val="single" w:sz="18" w:space="0" w:color="auto"/>
              <w:left w:val="single" w:sz="18" w:space="0" w:color="auto"/>
              <w:bottom w:val="single" w:sz="4" w:space="0" w:color="auto"/>
              <w:right w:val="single" w:sz="4" w:space="0" w:color="auto"/>
            </w:tcBorders>
            <w:tcMar>
              <w:top w:w="0" w:type="dxa"/>
              <w:left w:w="0" w:type="dxa"/>
              <w:bottom w:w="0" w:type="dxa"/>
              <w:right w:w="0" w:type="dxa"/>
            </w:tcMar>
          </w:tcPr>
          <w:p w14:paraId="3FEC2C82"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27456C2"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4314105"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10982FEA"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3972E858"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84844A0"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577D5AA2"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F0ACEA4"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5CA668F4"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71550BF"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7C7B61D"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13A21A6E"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CDCA1A9"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732B6F9"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18" w:space="0" w:color="auto"/>
            </w:tcBorders>
            <w:tcMar>
              <w:top w:w="0" w:type="dxa"/>
              <w:left w:w="0" w:type="dxa"/>
              <w:bottom w:w="0" w:type="dxa"/>
              <w:right w:w="0" w:type="dxa"/>
            </w:tcMar>
          </w:tcPr>
          <w:p w14:paraId="7FA23B7B" w14:textId="77777777" w:rsidR="00F61094" w:rsidRPr="00F61094" w:rsidRDefault="00F61094">
            <w:pPr>
              <w:rPr>
                <w:b/>
                <w:bCs/>
                <w:sz w:val="10"/>
                <w:szCs w:val="10"/>
              </w:rPr>
            </w:pPr>
          </w:p>
        </w:tc>
        <w:tc>
          <w:tcPr>
            <w:tcW w:w="236" w:type="dxa"/>
            <w:tcBorders>
              <w:top w:val="single" w:sz="18" w:space="0" w:color="auto"/>
              <w:left w:val="single" w:sz="18" w:space="0" w:color="auto"/>
              <w:bottom w:val="single" w:sz="4" w:space="0" w:color="auto"/>
              <w:right w:val="single" w:sz="4" w:space="0" w:color="auto"/>
            </w:tcBorders>
            <w:tcMar>
              <w:top w:w="0" w:type="dxa"/>
              <w:left w:w="0" w:type="dxa"/>
              <w:bottom w:w="0" w:type="dxa"/>
              <w:right w:w="0" w:type="dxa"/>
            </w:tcMar>
          </w:tcPr>
          <w:p w14:paraId="0DD0D366"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1F4AB152"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F815249"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F3E7689"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A565291"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CAA549F"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5D7D50B2"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B8D9D19"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2D09927"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7905B8A"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814860B"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1666FD5C"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18" w:space="0" w:color="auto"/>
            </w:tcBorders>
            <w:tcMar>
              <w:top w:w="0" w:type="dxa"/>
              <w:left w:w="0" w:type="dxa"/>
              <w:bottom w:w="0" w:type="dxa"/>
              <w:right w:w="0" w:type="dxa"/>
            </w:tcMar>
          </w:tcPr>
          <w:p w14:paraId="08127017" w14:textId="77777777" w:rsidR="00F61094" w:rsidRPr="00F61094" w:rsidRDefault="00F61094">
            <w:pPr>
              <w:rPr>
                <w:b/>
                <w:bCs/>
                <w:sz w:val="10"/>
                <w:szCs w:val="10"/>
              </w:rPr>
            </w:pPr>
          </w:p>
        </w:tc>
      </w:tr>
      <w:tr w:rsidR="00F61094" w:rsidRPr="00F61094" w14:paraId="5DD05BD5"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5B839D97" w14:textId="77777777" w:rsidR="00F61094" w:rsidRPr="00F61094" w:rsidRDefault="00F61094">
            <w:pPr>
              <w:rPr>
                <w:sz w:val="10"/>
                <w:szCs w:val="10"/>
              </w:rPr>
            </w:pPr>
            <w:r w:rsidRPr="00F61094">
              <w:rPr>
                <w:sz w:val="10"/>
                <w:szCs w:val="10"/>
              </w:rPr>
              <w:t>Enterprise (A-EA)</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634184AB"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38B73A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7E0BE3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3EDF0B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A3860E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FE9DE7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A07B088"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640C013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B974A1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602F7A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AE48A1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C92002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81BA3D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7685ABF"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96E38B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4828A7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F06C3B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18FC83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4015D7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36B9CD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26D7CB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D56355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F48778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A1DA59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E65A8E1"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D0CAD9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6C121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EFD969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188556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6417C8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95329A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671A0A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02C9D8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AA417B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42F836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DCFF24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D8EB07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61485D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C5E92C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33256DA"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D3AD29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4AEE70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4E25D3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B1E3D0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21804B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E7AC6A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7233E5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E1B9BB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431D54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6D10E0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D1392E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2F6C35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FB1A9E9" w14:textId="77777777" w:rsidR="00F61094" w:rsidRPr="00F61094" w:rsidRDefault="00F61094">
            <w:pPr>
              <w:rPr>
                <w:sz w:val="10"/>
                <w:szCs w:val="10"/>
              </w:rPr>
            </w:pPr>
          </w:p>
        </w:tc>
      </w:tr>
      <w:tr w:rsidR="00F61094" w:rsidRPr="00F61094" w14:paraId="541A2C09"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1D5FF4E4" w14:textId="77777777" w:rsidR="00F61094" w:rsidRPr="00F61094" w:rsidRDefault="00F61094">
            <w:pPr>
              <w:rPr>
                <w:sz w:val="10"/>
                <w:szCs w:val="10"/>
              </w:rPr>
            </w:pPr>
            <w:r w:rsidRPr="00F61094">
              <w:rPr>
                <w:sz w:val="10"/>
                <w:szCs w:val="10"/>
              </w:rPr>
              <w:t>Solution (A-SA)</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54281A2"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373DD2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EF8B91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6E1E54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326802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70E64E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2E42CA5D"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35A2BB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54B4AA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47C576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13165E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F2023C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F08FAE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268E74EB"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2281EA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82CF13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F2EB13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D5028A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333FB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420352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2A42C0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F39E2F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AC59A3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9BAF4F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453B923"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AF249A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C0098F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DF9C50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20964D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D6E027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60725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F0EF31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B903C0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75CAD3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6EFA4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184CFC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F232E6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3B6FE1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E3F147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150218F1"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C83900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E37F73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412C63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F4A839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8A73BB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2AB42C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F2DE85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F3845B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CD6BEE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566FD8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B1850A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EDAC3C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9956A41" w14:textId="77777777" w:rsidR="00F61094" w:rsidRPr="00F61094" w:rsidRDefault="00F61094">
            <w:pPr>
              <w:rPr>
                <w:sz w:val="10"/>
                <w:szCs w:val="10"/>
              </w:rPr>
            </w:pPr>
          </w:p>
        </w:tc>
      </w:tr>
      <w:tr w:rsidR="00F61094" w:rsidRPr="00F61094" w14:paraId="2CBCBAD3"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0B1828BE" w14:textId="77777777" w:rsidR="00F61094" w:rsidRPr="00F61094" w:rsidRDefault="00F61094">
            <w:pPr>
              <w:rPr>
                <w:sz w:val="10"/>
                <w:szCs w:val="10"/>
              </w:rPr>
            </w:pPr>
            <w:r w:rsidRPr="00F61094">
              <w:rPr>
                <w:sz w:val="10"/>
                <w:szCs w:val="10"/>
              </w:rPr>
              <w:t>Business (A-BA)</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8DFC1D6"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B1C0D2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E3165E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81F864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C6ECAD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167DE9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8D3FE7B"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7D69F8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FB2FEF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0ED474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D3D23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E358CD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769A2D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A983665"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7C6B8DF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5313AC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CA9CC2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90A9DE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59AD8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6629D0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02F345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DF6DD4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294663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222B30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83C272E"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6B7FCA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B64971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D043F7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02AAD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C60DD6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B19EC4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C8ABE1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1ABE8E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B11B5C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176D24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66CEE5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C005A9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49F5A2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05225B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A7EBDDF"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B46D14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6D8672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6F9A6B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27CD39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CEAC1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8ACAC7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36167B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AD39A9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2DE498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4B896F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8854FE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D577BF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03C19F5" w14:textId="77777777" w:rsidR="00F61094" w:rsidRPr="00F61094" w:rsidRDefault="00F61094">
            <w:pPr>
              <w:rPr>
                <w:sz w:val="10"/>
                <w:szCs w:val="10"/>
              </w:rPr>
            </w:pPr>
          </w:p>
        </w:tc>
      </w:tr>
      <w:tr w:rsidR="00F61094" w:rsidRPr="00F61094" w14:paraId="7A0291B5"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5F57FCEE" w14:textId="77777777" w:rsidR="00F61094" w:rsidRPr="00F61094" w:rsidRDefault="00F61094">
            <w:pPr>
              <w:rPr>
                <w:sz w:val="10"/>
                <w:szCs w:val="10"/>
              </w:rPr>
            </w:pPr>
            <w:r w:rsidRPr="00F61094">
              <w:rPr>
                <w:sz w:val="10"/>
                <w:szCs w:val="10"/>
              </w:rPr>
              <w:t>Software Architect (A-SWA)</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D8F0CDA"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3ECF19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3FD2B5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2754BC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8E8E59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9BC929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250A8A9"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B63344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7D8B22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F37446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648132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612F8E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E2E7C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BE23918"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60B5475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57E33D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59870A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426F94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635282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53200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000E35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D1F6EC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9E9BC2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6E3372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5C77BA2"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0DEACA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991478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570B70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029F32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4625C8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C83E7B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B5DB81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56D1FC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669F18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964DEF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DCB097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137029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66BCF3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0F897B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BE2210C"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D1ABF1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620FD2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A9D161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76638E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7A255C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9C28FC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812E49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7D8552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147094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D3C331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981306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C2AD60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261B8FE" w14:textId="77777777" w:rsidR="00F61094" w:rsidRPr="00F61094" w:rsidRDefault="00F61094">
            <w:pPr>
              <w:rPr>
                <w:sz w:val="10"/>
                <w:szCs w:val="10"/>
              </w:rPr>
            </w:pPr>
          </w:p>
        </w:tc>
      </w:tr>
      <w:tr w:rsidR="00F61094" w:rsidRPr="00F61094" w14:paraId="61B0BE26"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4F9CB7C1" w14:textId="77777777" w:rsidR="00F61094" w:rsidRPr="00F61094" w:rsidRDefault="00F61094">
            <w:pPr>
              <w:rPr>
                <w:sz w:val="10"/>
                <w:szCs w:val="10"/>
              </w:rPr>
            </w:pPr>
            <w:r w:rsidRPr="00F61094">
              <w:rPr>
                <w:sz w:val="10"/>
                <w:szCs w:val="10"/>
              </w:rPr>
              <w:t>Information (A-IA)</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A42405A"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AABA35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5A6615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AF09EB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C06C6F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B0B2FB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17327EB6"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733CFE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9BC9FB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4475F6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12305C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7A1483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15CEE5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52FDFC2"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78A80E1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2323E6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C910DE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3CEFC8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6BACE4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88C16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470621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66ECAE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36A66D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3F73F8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F4D3BEB"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6100755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9A29C0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E491B2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5A27F4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5F8B84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1C269B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A5E56F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3A1DA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08FD82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63ECC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97FEA0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B4311C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70DA7F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1F213D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EF0CA4B"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68D844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E175F6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1B37ED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E16773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EE95DA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9BA276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587926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D088BC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BE63B2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A77874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68CA4C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C9A29C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1429090" w14:textId="77777777" w:rsidR="00F61094" w:rsidRPr="00F61094" w:rsidRDefault="00F61094">
            <w:pPr>
              <w:rPr>
                <w:sz w:val="10"/>
                <w:szCs w:val="10"/>
              </w:rPr>
            </w:pPr>
          </w:p>
        </w:tc>
      </w:tr>
      <w:tr w:rsidR="00F61094" w:rsidRPr="00F61094" w14:paraId="1A33EB13" w14:textId="77777777" w:rsidTr="00F61094">
        <w:tc>
          <w:tcPr>
            <w:tcW w:w="1763" w:type="dxa"/>
            <w:tcBorders>
              <w:top w:val="single" w:sz="4" w:space="0" w:color="auto"/>
              <w:left w:val="single" w:sz="18" w:space="0" w:color="auto"/>
              <w:bottom w:val="single" w:sz="18" w:space="0" w:color="auto"/>
              <w:right w:val="single" w:sz="18" w:space="0" w:color="auto"/>
            </w:tcBorders>
            <w:tcMar>
              <w:top w:w="0" w:type="dxa"/>
              <w:left w:w="0" w:type="dxa"/>
              <w:bottom w:w="0" w:type="dxa"/>
              <w:right w:w="0" w:type="dxa"/>
            </w:tcMar>
            <w:hideMark/>
          </w:tcPr>
          <w:p w14:paraId="547BAFD7" w14:textId="77777777" w:rsidR="00F61094" w:rsidRPr="00F61094" w:rsidRDefault="00F61094">
            <w:pPr>
              <w:rPr>
                <w:sz w:val="10"/>
                <w:szCs w:val="10"/>
              </w:rPr>
            </w:pPr>
            <w:r w:rsidRPr="00F61094">
              <w:rPr>
                <w:sz w:val="10"/>
                <w:szCs w:val="10"/>
              </w:rPr>
              <w:t>Infrastructure (A-INFA)</w:t>
            </w:r>
          </w:p>
        </w:tc>
        <w:tc>
          <w:tcPr>
            <w:tcW w:w="237" w:type="dxa"/>
            <w:tcBorders>
              <w:top w:val="single" w:sz="4" w:space="0" w:color="auto"/>
              <w:left w:val="single" w:sz="18" w:space="0" w:color="auto"/>
              <w:bottom w:val="single" w:sz="18" w:space="0" w:color="auto"/>
              <w:right w:val="single" w:sz="4" w:space="0" w:color="auto"/>
            </w:tcBorders>
            <w:tcMar>
              <w:top w:w="0" w:type="dxa"/>
              <w:left w:w="0" w:type="dxa"/>
              <w:bottom w:w="0" w:type="dxa"/>
              <w:right w:w="0" w:type="dxa"/>
            </w:tcMar>
          </w:tcPr>
          <w:p w14:paraId="2815A47F" w14:textId="77777777" w:rsidR="00F61094" w:rsidRPr="00F61094" w:rsidRDefault="00F61094">
            <w:pPr>
              <w:rPr>
                <w:sz w:val="10"/>
                <w:szCs w:val="10"/>
              </w:rPr>
            </w:pPr>
          </w:p>
        </w:tc>
        <w:tc>
          <w:tcPr>
            <w:tcW w:w="237"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61546A5C"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7E813D89"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F22A31C"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ED84A35"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AA38F59"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18" w:space="0" w:color="auto"/>
            </w:tcBorders>
            <w:tcMar>
              <w:top w:w="0" w:type="dxa"/>
              <w:left w:w="0" w:type="dxa"/>
              <w:bottom w:w="0" w:type="dxa"/>
              <w:right w:w="0" w:type="dxa"/>
            </w:tcMar>
          </w:tcPr>
          <w:p w14:paraId="2FBF16BC" w14:textId="77777777" w:rsidR="00F61094" w:rsidRPr="00F61094" w:rsidRDefault="00F61094">
            <w:pPr>
              <w:rPr>
                <w:sz w:val="10"/>
                <w:szCs w:val="10"/>
              </w:rPr>
            </w:pPr>
          </w:p>
        </w:tc>
        <w:tc>
          <w:tcPr>
            <w:tcW w:w="236" w:type="dxa"/>
            <w:tcBorders>
              <w:top w:val="single" w:sz="4" w:space="0" w:color="auto"/>
              <w:left w:val="single" w:sz="18" w:space="0" w:color="auto"/>
              <w:bottom w:val="single" w:sz="18" w:space="0" w:color="auto"/>
              <w:right w:val="single" w:sz="4" w:space="0" w:color="auto"/>
            </w:tcBorders>
            <w:tcMar>
              <w:top w:w="0" w:type="dxa"/>
              <w:left w:w="0" w:type="dxa"/>
              <w:bottom w:w="0" w:type="dxa"/>
              <w:right w:w="0" w:type="dxa"/>
            </w:tcMar>
          </w:tcPr>
          <w:p w14:paraId="50D7F620"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809FC93"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22B49CE"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51BB125E"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0BC7247"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878B4E8"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18" w:space="0" w:color="auto"/>
            </w:tcBorders>
            <w:tcMar>
              <w:top w:w="0" w:type="dxa"/>
              <w:left w:w="0" w:type="dxa"/>
              <w:bottom w:w="0" w:type="dxa"/>
              <w:right w:w="0" w:type="dxa"/>
            </w:tcMar>
          </w:tcPr>
          <w:p w14:paraId="39C0FB14" w14:textId="77777777" w:rsidR="00F61094" w:rsidRPr="00F61094" w:rsidRDefault="00F61094">
            <w:pPr>
              <w:rPr>
                <w:sz w:val="10"/>
                <w:szCs w:val="10"/>
              </w:rPr>
            </w:pPr>
          </w:p>
        </w:tc>
        <w:tc>
          <w:tcPr>
            <w:tcW w:w="236" w:type="dxa"/>
            <w:tcBorders>
              <w:top w:val="single" w:sz="4" w:space="0" w:color="auto"/>
              <w:left w:val="single" w:sz="18" w:space="0" w:color="auto"/>
              <w:bottom w:val="single" w:sz="18" w:space="0" w:color="auto"/>
              <w:right w:val="single" w:sz="4" w:space="0" w:color="auto"/>
            </w:tcBorders>
            <w:tcMar>
              <w:top w:w="0" w:type="dxa"/>
              <w:left w:w="0" w:type="dxa"/>
              <w:bottom w:w="0" w:type="dxa"/>
              <w:right w:w="0" w:type="dxa"/>
            </w:tcMar>
          </w:tcPr>
          <w:p w14:paraId="3B6CFD17"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5F36387D"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E220B25"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B126E52"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D1F1E7F"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DE1DEC1"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D2B6C2E"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5E1E0ED"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657EB11F"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85DE7F9"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18" w:space="0" w:color="auto"/>
            </w:tcBorders>
            <w:tcMar>
              <w:top w:w="0" w:type="dxa"/>
              <w:left w:w="0" w:type="dxa"/>
              <w:bottom w:w="0" w:type="dxa"/>
              <w:right w:w="0" w:type="dxa"/>
            </w:tcMar>
          </w:tcPr>
          <w:p w14:paraId="55992302" w14:textId="77777777" w:rsidR="00F61094" w:rsidRPr="00F61094" w:rsidRDefault="00F61094">
            <w:pPr>
              <w:rPr>
                <w:sz w:val="10"/>
                <w:szCs w:val="10"/>
              </w:rPr>
            </w:pPr>
          </w:p>
        </w:tc>
        <w:tc>
          <w:tcPr>
            <w:tcW w:w="236" w:type="dxa"/>
            <w:tcBorders>
              <w:top w:val="single" w:sz="4" w:space="0" w:color="auto"/>
              <w:left w:val="single" w:sz="18" w:space="0" w:color="auto"/>
              <w:bottom w:val="single" w:sz="18" w:space="0" w:color="auto"/>
              <w:right w:val="single" w:sz="4" w:space="0" w:color="auto"/>
            </w:tcBorders>
            <w:tcMar>
              <w:top w:w="0" w:type="dxa"/>
              <w:left w:w="0" w:type="dxa"/>
              <w:bottom w:w="0" w:type="dxa"/>
              <w:right w:w="0" w:type="dxa"/>
            </w:tcMar>
          </w:tcPr>
          <w:p w14:paraId="6EE0DE9D"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3C9138A"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3FF5B32"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65A3A45"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E7A503F"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56538F0"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745FD92"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731D8E39"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FE605C9"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678CB35"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3188C45"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7FC9E8A3"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7FEEB08B"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2F7C41A"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18" w:space="0" w:color="auto"/>
            </w:tcBorders>
            <w:tcMar>
              <w:top w:w="0" w:type="dxa"/>
              <w:left w:w="0" w:type="dxa"/>
              <w:bottom w:w="0" w:type="dxa"/>
              <w:right w:w="0" w:type="dxa"/>
            </w:tcMar>
          </w:tcPr>
          <w:p w14:paraId="762AD9CE" w14:textId="77777777" w:rsidR="00F61094" w:rsidRPr="00F61094" w:rsidRDefault="00F61094">
            <w:pPr>
              <w:rPr>
                <w:sz w:val="10"/>
                <w:szCs w:val="10"/>
              </w:rPr>
            </w:pPr>
          </w:p>
        </w:tc>
        <w:tc>
          <w:tcPr>
            <w:tcW w:w="236" w:type="dxa"/>
            <w:tcBorders>
              <w:top w:val="single" w:sz="4" w:space="0" w:color="auto"/>
              <w:left w:val="single" w:sz="18" w:space="0" w:color="auto"/>
              <w:bottom w:val="single" w:sz="18" w:space="0" w:color="auto"/>
              <w:right w:val="single" w:sz="4" w:space="0" w:color="auto"/>
            </w:tcBorders>
            <w:tcMar>
              <w:top w:w="0" w:type="dxa"/>
              <w:left w:w="0" w:type="dxa"/>
              <w:bottom w:w="0" w:type="dxa"/>
              <w:right w:w="0" w:type="dxa"/>
            </w:tcMar>
          </w:tcPr>
          <w:p w14:paraId="64F2B52A"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E1CEA71"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65AD741"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600A92A"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2666DDA"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E910383"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C407EBB"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14A70A7"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FD06A4B"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98A9EDB"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5FD08B5"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743D6BB"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18" w:space="0" w:color="auto"/>
            </w:tcBorders>
            <w:tcMar>
              <w:top w:w="0" w:type="dxa"/>
              <w:left w:w="0" w:type="dxa"/>
              <w:bottom w:w="0" w:type="dxa"/>
              <w:right w:w="0" w:type="dxa"/>
            </w:tcMar>
          </w:tcPr>
          <w:p w14:paraId="709188A4" w14:textId="77777777" w:rsidR="00F61094" w:rsidRPr="00F61094" w:rsidRDefault="00F61094">
            <w:pPr>
              <w:rPr>
                <w:sz w:val="10"/>
                <w:szCs w:val="10"/>
              </w:rPr>
            </w:pPr>
          </w:p>
        </w:tc>
      </w:tr>
      <w:tr w:rsidR="00F61094" w:rsidRPr="00F61094" w14:paraId="4D15B4B4" w14:textId="77777777" w:rsidTr="00F61094">
        <w:tc>
          <w:tcPr>
            <w:tcW w:w="1763" w:type="dxa"/>
            <w:tcBorders>
              <w:top w:val="single" w:sz="18" w:space="0" w:color="auto"/>
              <w:left w:val="single" w:sz="18" w:space="0" w:color="auto"/>
              <w:bottom w:val="single" w:sz="4" w:space="0" w:color="auto"/>
              <w:right w:val="single" w:sz="18" w:space="0" w:color="auto"/>
            </w:tcBorders>
            <w:shd w:val="clear" w:color="auto" w:fill="F7CAAC" w:themeFill="accent2" w:themeFillTint="66"/>
            <w:tcMar>
              <w:top w:w="0" w:type="dxa"/>
              <w:left w:w="0" w:type="dxa"/>
              <w:bottom w:w="0" w:type="dxa"/>
              <w:right w:w="0" w:type="dxa"/>
            </w:tcMar>
            <w:hideMark/>
          </w:tcPr>
          <w:p w14:paraId="54CDF62B" w14:textId="77777777" w:rsidR="00F61094" w:rsidRPr="00F61094" w:rsidRDefault="00F61094">
            <w:pPr>
              <w:rPr>
                <w:b/>
                <w:bCs/>
                <w:sz w:val="10"/>
                <w:szCs w:val="10"/>
              </w:rPr>
            </w:pPr>
            <w:r w:rsidRPr="00F61094">
              <w:rPr>
                <w:b/>
                <w:bCs/>
                <w:sz w:val="10"/>
                <w:szCs w:val="10"/>
              </w:rPr>
              <w:t>People Model</w:t>
            </w:r>
          </w:p>
        </w:tc>
        <w:tc>
          <w:tcPr>
            <w:tcW w:w="237" w:type="dxa"/>
            <w:tcBorders>
              <w:top w:val="single" w:sz="18" w:space="0" w:color="auto"/>
              <w:left w:val="single" w:sz="18" w:space="0" w:color="auto"/>
              <w:bottom w:val="single" w:sz="4" w:space="0" w:color="auto"/>
              <w:right w:val="single" w:sz="4" w:space="0" w:color="auto"/>
            </w:tcBorders>
            <w:tcMar>
              <w:top w:w="0" w:type="dxa"/>
              <w:left w:w="0" w:type="dxa"/>
              <w:bottom w:w="0" w:type="dxa"/>
              <w:right w:w="0" w:type="dxa"/>
            </w:tcMar>
          </w:tcPr>
          <w:p w14:paraId="7C69A749" w14:textId="77777777" w:rsidR="00F61094" w:rsidRPr="00F61094" w:rsidRDefault="00F61094">
            <w:pPr>
              <w:rPr>
                <w:b/>
                <w:bCs/>
                <w:sz w:val="10"/>
                <w:szCs w:val="10"/>
              </w:rPr>
            </w:pPr>
          </w:p>
        </w:tc>
        <w:tc>
          <w:tcPr>
            <w:tcW w:w="237"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C438949"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5F6B9C5"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54184F9"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5D970618"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5D1A50F"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18" w:space="0" w:color="auto"/>
            </w:tcBorders>
            <w:tcMar>
              <w:top w:w="0" w:type="dxa"/>
              <w:left w:w="0" w:type="dxa"/>
              <w:bottom w:w="0" w:type="dxa"/>
              <w:right w:w="0" w:type="dxa"/>
            </w:tcMar>
          </w:tcPr>
          <w:p w14:paraId="56B5D7DC" w14:textId="77777777" w:rsidR="00F61094" w:rsidRPr="00F61094" w:rsidRDefault="00F61094">
            <w:pPr>
              <w:rPr>
                <w:b/>
                <w:bCs/>
                <w:sz w:val="10"/>
                <w:szCs w:val="10"/>
              </w:rPr>
            </w:pPr>
          </w:p>
        </w:tc>
        <w:tc>
          <w:tcPr>
            <w:tcW w:w="236" w:type="dxa"/>
            <w:tcBorders>
              <w:top w:val="single" w:sz="18" w:space="0" w:color="auto"/>
              <w:left w:val="single" w:sz="18" w:space="0" w:color="auto"/>
              <w:bottom w:val="single" w:sz="4" w:space="0" w:color="auto"/>
              <w:right w:val="single" w:sz="4" w:space="0" w:color="auto"/>
            </w:tcBorders>
            <w:tcMar>
              <w:top w:w="0" w:type="dxa"/>
              <w:left w:w="0" w:type="dxa"/>
              <w:bottom w:w="0" w:type="dxa"/>
              <w:right w:w="0" w:type="dxa"/>
            </w:tcMar>
          </w:tcPr>
          <w:p w14:paraId="19270198"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874E290"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7246696"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1A804BC8"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6E7EF7A"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ADB0186"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18" w:space="0" w:color="auto"/>
            </w:tcBorders>
            <w:tcMar>
              <w:top w:w="0" w:type="dxa"/>
              <w:left w:w="0" w:type="dxa"/>
              <w:bottom w:w="0" w:type="dxa"/>
              <w:right w:w="0" w:type="dxa"/>
            </w:tcMar>
          </w:tcPr>
          <w:p w14:paraId="4ED6423A" w14:textId="77777777" w:rsidR="00F61094" w:rsidRPr="00F61094" w:rsidRDefault="00F61094">
            <w:pPr>
              <w:rPr>
                <w:b/>
                <w:bCs/>
                <w:sz w:val="10"/>
                <w:szCs w:val="10"/>
              </w:rPr>
            </w:pPr>
          </w:p>
        </w:tc>
        <w:tc>
          <w:tcPr>
            <w:tcW w:w="236" w:type="dxa"/>
            <w:tcBorders>
              <w:top w:val="single" w:sz="18" w:space="0" w:color="auto"/>
              <w:left w:val="single" w:sz="18" w:space="0" w:color="auto"/>
              <w:bottom w:val="single" w:sz="4" w:space="0" w:color="auto"/>
              <w:right w:val="single" w:sz="4" w:space="0" w:color="auto"/>
            </w:tcBorders>
            <w:tcMar>
              <w:top w:w="0" w:type="dxa"/>
              <w:left w:w="0" w:type="dxa"/>
              <w:bottom w:w="0" w:type="dxa"/>
              <w:right w:w="0" w:type="dxa"/>
            </w:tcMar>
          </w:tcPr>
          <w:p w14:paraId="0CB78F07"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8F6BEDB"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D04C40E"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AE22787"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11322BC"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16286516"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6BAA7DA"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1C62C23"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A9821AB"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95066A1"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18" w:space="0" w:color="auto"/>
            </w:tcBorders>
            <w:tcMar>
              <w:top w:w="0" w:type="dxa"/>
              <w:left w:w="0" w:type="dxa"/>
              <w:bottom w:w="0" w:type="dxa"/>
              <w:right w:w="0" w:type="dxa"/>
            </w:tcMar>
          </w:tcPr>
          <w:p w14:paraId="6C7DE93B" w14:textId="77777777" w:rsidR="00F61094" w:rsidRPr="00F61094" w:rsidRDefault="00F61094">
            <w:pPr>
              <w:rPr>
                <w:b/>
                <w:bCs/>
                <w:sz w:val="10"/>
                <w:szCs w:val="10"/>
              </w:rPr>
            </w:pPr>
          </w:p>
        </w:tc>
        <w:tc>
          <w:tcPr>
            <w:tcW w:w="236" w:type="dxa"/>
            <w:tcBorders>
              <w:top w:val="single" w:sz="18" w:space="0" w:color="auto"/>
              <w:left w:val="single" w:sz="18" w:space="0" w:color="auto"/>
              <w:bottom w:val="single" w:sz="4" w:space="0" w:color="auto"/>
              <w:right w:val="single" w:sz="4" w:space="0" w:color="auto"/>
            </w:tcBorders>
            <w:tcMar>
              <w:top w:w="0" w:type="dxa"/>
              <w:left w:w="0" w:type="dxa"/>
              <w:bottom w:w="0" w:type="dxa"/>
              <w:right w:w="0" w:type="dxa"/>
            </w:tcMar>
          </w:tcPr>
          <w:p w14:paraId="356965DC"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7757247"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5FADE0F6"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C9C2F09"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EC534CC"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E876FB7"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5CD5B830"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E07FB42"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33EC314"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9CEC7A1"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CCD64E0"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3EA3A2BE"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6A723CC"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5151B9A"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18" w:space="0" w:color="auto"/>
            </w:tcBorders>
            <w:tcMar>
              <w:top w:w="0" w:type="dxa"/>
              <w:left w:w="0" w:type="dxa"/>
              <w:bottom w:w="0" w:type="dxa"/>
              <w:right w:w="0" w:type="dxa"/>
            </w:tcMar>
          </w:tcPr>
          <w:p w14:paraId="45D0E2A0" w14:textId="77777777" w:rsidR="00F61094" w:rsidRPr="00F61094" w:rsidRDefault="00F61094">
            <w:pPr>
              <w:rPr>
                <w:b/>
                <w:bCs/>
                <w:sz w:val="10"/>
                <w:szCs w:val="10"/>
              </w:rPr>
            </w:pPr>
          </w:p>
        </w:tc>
        <w:tc>
          <w:tcPr>
            <w:tcW w:w="236" w:type="dxa"/>
            <w:tcBorders>
              <w:top w:val="single" w:sz="18" w:space="0" w:color="auto"/>
              <w:left w:val="single" w:sz="18" w:space="0" w:color="auto"/>
              <w:bottom w:val="single" w:sz="4" w:space="0" w:color="auto"/>
              <w:right w:val="single" w:sz="4" w:space="0" w:color="auto"/>
            </w:tcBorders>
            <w:tcMar>
              <w:top w:w="0" w:type="dxa"/>
              <w:left w:w="0" w:type="dxa"/>
              <w:bottom w:w="0" w:type="dxa"/>
              <w:right w:w="0" w:type="dxa"/>
            </w:tcMar>
          </w:tcPr>
          <w:p w14:paraId="7992DB61"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11F70E7A"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DF32A13"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4A1E6E2"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5223269F"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98D7648"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32FF7DCD"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E89EC8E"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5C44B736"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5335723A"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46BEC38"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B51EF51"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18" w:space="0" w:color="auto"/>
            </w:tcBorders>
            <w:tcMar>
              <w:top w:w="0" w:type="dxa"/>
              <w:left w:w="0" w:type="dxa"/>
              <w:bottom w:w="0" w:type="dxa"/>
              <w:right w:w="0" w:type="dxa"/>
            </w:tcMar>
          </w:tcPr>
          <w:p w14:paraId="1156E180" w14:textId="77777777" w:rsidR="00F61094" w:rsidRPr="00F61094" w:rsidRDefault="00F61094">
            <w:pPr>
              <w:rPr>
                <w:b/>
                <w:bCs/>
                <w:sz w:val="10"/>
                <w:szCs w:val="10"/>
              </w:rPr>
            </w:pPr>
          </w:p>
        </w:tc>
      </w:tr>
      <w:tr w:rsidR="00F61094" w:rsidRPr="00F61094" w14:paraId="69CFC465"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54C248FD" w14:textId="77777777" w:rsidR="00F61094" w:rsidRPr="00F61094" w:rsidRDefault="00F61094">
            <w:pPr>
              <w:rPr>
                <w:sz w:val="10"/>
                <w:szCs w:val="10"/>
              </w:rPr>
            </w:pPr>
            <w:r w:rsidRPr="00F61094">
              <w:rPr>
                <w:sz w:val="10"/>
                <w:szCs w:val="10"/>
              </w:rPr>
              <w:t>Skills Inventory (PM-SI)</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C76E575"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84D814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65A7D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6E3855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17E5B7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787419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AED0106"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14D121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4BB6D6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55FA2C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0F4029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C143D0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F76E3F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F13E561"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95376B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1FDC7A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FE06F6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01FF08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45A766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D7C483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3EA81A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67CB53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93FE44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324681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6B9B8A2"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DECF1E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607DBB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685D8C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DADC9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24DFFA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554646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19BD37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20CD1E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0DDF07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D5EB70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5A01C5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A6D556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F71679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CA007A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251D4C0"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285BB02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08293C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C6CF71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B4F079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1E3F3F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113341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8C1CBF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DB9ACE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729DC6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BFA0D4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2DC21C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2099A7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5780E78" w14:textId="77777777" w:rsidR="00F61094" w:rsidRPr="00F61094" w:rsidRDefault="00F61094">
            <w:pPr>
              <w:rPr>
                <w:sz w:val="10"/>
                <w:szCs w:val="10"/>
              </w:rPr>
            </w:pPr>
          </w:p>
        </w:tc>
      </w:tr>
      <w:tr w:rsidR="00F61094" w:rsidRPr="00F61094" w14:paraId="3DAE624E"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62AE365F" w14:textId="77777777" w:rsidR="00F61094" w:rsidRPr="00F61094" w:rsidRDefault="00F61094">
            <w:pPr>
              <w:rPr>
                <w:sz w:val="10"/>
                <w:szCs w:val="10"/>
              </w:rPr>
            </w:pPr>
            <w:r w:rsidRPr="00F61094">
              <w:rPr>
                <w:sz w:val="10"/>
                <w:szCs w:val="10"/>
              </w:rPr>
              <w:t>Organisation (PM-O)</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068D8FD"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159532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AD6DE1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012448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7DB259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D3ED19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1DFAD091"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A200E5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AD2D3E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5183CE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DE4563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BCD151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5AFC0C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283FB9E"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2C58CE5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5F1AA3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31ADC9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88C541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A82865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C67B65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1CB8E5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91F510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1745BB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7EEB9E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C5F48C2"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2E7712E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91C9B8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88718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278F55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5687FD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4FC48C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D80913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850018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056D54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E410B2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05531B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F60A72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9F83D4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353D80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1292B14D"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20A8920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DF6826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4F4EF1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3866C7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6FC53A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922AEC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296B73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B00A7E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33635B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1B77D6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753B79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1B79C8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BFE1667" w14:textId="77777777" w:rsidR="00F61094" w:rsidRPr="00F61094" w:rsidRDefault="00F61094">
            <w:pPr>
              <w:rPr>
                <w:sz w:val="10"/>
                <w:szCs w:val="10"/>
              </w:rPr>
            </w:pPr>
          </w:p>
        </w:tc>
      </w:tr>
      <w:tr w:rsidR="00F61094" w:rsidRPr="00F61094" w14:paraId="551D6E12"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65FE31F6" w14:textId="77777777" w:rsidR="00F61094" w:rsidRPr="00F61094" w:rsidRDefault="00F61094">
            <w:pPr>
              <w:rPr>
                <w:sz w:val="10"/>
                <w:szCs w:val="10"/>
              </w:rPr>
            </w:pPr>
            <w:r w:rsidRPr="00F61094">
              <w:rPr>
                <w:sz w:val="10"/>
                <w:szCs w:val="10"/>
              </w:rPr>
              <w:t>Roles (PM-R)</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63CF8C39"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C43491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C57BDC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D18BE5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94A957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D543D1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3B75205"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AD2876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A1180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42321A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2CDDE9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EE18DD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E0C41E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27494D68"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22B466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137C88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4150CA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694520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31C39E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CE523F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DA1693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44D219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E0E7ED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D23CD3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183FCFD"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F8D391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7D5317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8D80B1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32EF95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C1FE24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E38CB0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3D1DAC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4C3F61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CC3ACD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9CB671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B3E97D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B5540E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0A766D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120EAD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6DD5447"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3F712E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89D07A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B3C56E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4DFD58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A10946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91A423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F6BB33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1C7206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F328D4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161797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37D79F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FBCA0E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2753275" w14:textId="77777777" w:rsidR="00F61094" w:rsidRPr="00F61094" w:rsidRDefault="00F61094">
            <w:pPr>
              <w:rPr>
                <w:sz w:val="10"/>
                <w:szCs w:val="10"/>
              </w:rPr>
            </w:pPr>
          </w:p>
        </w:tc>
      </w:tr>
      <w:tr w:rsidR="00F61094" w:rsidRPr="00F61094" w14:paraId="538D2CC9"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651491E3" w14:textId="77777777" w:rsidR="00F61094" w:rsidRPr="00F61094" w:rsidRDefault="00F61094">
            <w:pPr>
              <w:rPr>
                <w:sz w:val="10"/>
                <w:szCs w:val="10"/>
              </w:rPr>
            </w:pPr>
            <w:r w:rsidRPr="00F61094">
              <w:rPr>
                <w:sz w:val="10"/>
                <w:szCs w:val="10"/>
              </w:rPr>
              <w:t>Extended Teams (PM-ET)</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612D9A23"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D7F276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217697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35EC4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AB5FE7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2EF0AB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77A19BD"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23A680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5B51AB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FCE162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358B5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12EB3D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7B6EE6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2FE53D23"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8673F6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BF75A0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B44DC8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BCD5D7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888FE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206595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89DCA6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8699D1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6BB670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E6B2BF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08268B6"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5F800F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64A887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462B4B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9BBCF1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5053DF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526E99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0DB72C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DCE6BD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30B2DF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EEFE1B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3B2A96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819CDA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0F3557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22268E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D1E77D8"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4E8A03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B5658F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AA0859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B3143E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C07A7C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CBB43B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720E06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4E8A7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723D5F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4D46EE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4AF454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302431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28D3771C" w14:textId="77777777" w:rsidR="00F61094" w:rsidRPr="00F61094" w:rsidRDefault="00F61094">
            <w:pPr>
              <w:rPr>
                <w:sz w:val="10"/>
                <w:szCs w:val="10"/>
              </w:rPr>
            </w:pPr>
          </w:p>
        </w:tc>
      </w:tr>
      <w:tr w:rsidR="00F61094" w:rsidRPr="00F61094" w14:paraId="1FAA3A45"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69FBFD06" w14:textId="77777777" w:rsidR="00F61094" w:rsidRPr="00F61094" w:rsidRDefault="00F61094">
            <w:pPr>
              <w:rPr>
                <w:sz w:val="10"/>
                <w:szCs w:val="10"/>
              </w:rPr>
            </w:pPr>
            <w:r w:rsidRPr="00F61094">
              <w:rPr>
                <w:sz w:val="10"/>
                <w:szCs w:val="10"/>
              </w:rPr>
              <w:t>Job Descriptions (PM-JD)</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326BF80"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08D4FB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8370A0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287848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3F3F04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056C23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B64CB2E"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64D3ADC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7BF88A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9EB7B0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9DC03D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88BA3B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014C38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79DEB48"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0580FD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D634C3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56EE56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63154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63335F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5AAB01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031DD8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40D9F2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9A04E3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5E5C87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B49067A"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B8A507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43D860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74C69A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97D153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EA39CA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5BD52A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B190CB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B0A858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DB06D6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4628D9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3DFC7E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B03E8A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000B69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66A997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28E9B24"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3E261E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ED3EDF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35CC29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8A12A7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9E6DF6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914AFB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9A67FD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382111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FD6D14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F28ACC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6780E8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6D3180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B4DB874" w14:textId="77777777" w:rsidR="00F61094" w:rsidRPr="00F61094" w:rsidRDefault="00F61094">
            <w:pPr>
              <w:rPr>
                <w:sz w:val="10"/>
                <w:szCs w:val="10"/>
              </w:rPr>
            </w:pPr>
          </w:p>
        </w:tc>
      </w:tr>
      <w:tr w:rsidR="00F61094" w:rsidRPr="00F61094" w14:paraId="2EBBB49C" w14:textId="77777777" w:rsidTr="00F61094">
        <w:tc>
          <w:tcPr>
            <w:tcW w:w="1763" w:type="dxa"/>
            <w:tcBorders>
              <w:top w:val="single" w:sz="4" w:space="0" w:color="auto"/>
              <w:left w:val="single" w:sz="18" w:space="0" w:color="auto"/>
              <w:bottom w:val="single" w:sz="18" w:space="0" w:color="auto"/>
              <w:right w:val="single" w:sz="18" w:space="0" w:color="auto"/>
            </w:tcBorders>
            <w:tcMar>
              <w:top w:w="0" w:type="dxa"/>
              <w:left w:w="0" w:type="dxa"/>
              <w:bottom w:w="0" w:type="dxa"/>
              <w:right w:w="0" w:type="dxa"/>
            </w:tcMar>
            <w:hideMark/>
          </w:tcPr>
          <w:p w14:paraId="608A33EB" w14:textId="77777777" w:rsidR="00F61094" w:rsidRPr="00F61094" w:rsidRDefault="00F61094">
            <w:pPr>
              <w:rPr>
                <w:sz w:val="10"/>
                <w:szCs w:val="10"/>
              </w:rPr>
            </w:pPr>
            <w:r w:rsidRPr="00F61094">
              <w:rPr>
                <w:sz w:val="10"/>
                <w:szCs w:val="10"/>
              </w:rPr>
              <w:t>Community (PM-C)</w:t>
            </w:r>
          </w:p>
        </w:tc>
        <w:tc>
          <w:tcPr>
            <w:tcW w:w="237" w:type="dxa"/>
            <w:tcBorders>
              <w:top w:val="single" w:sz="4" w:space="0" w:color="auto"/>
              <w:left w:val="single" w:sz="18" w:space="0" w:color="auto"/>
              <w:bottom w:val="single" w:sz="18" w:space="0" w:color="auto"/>
              <w:right w:val="single" w:sz="4" w:space="0" w:color="auto"/>
            </w:tcBorders>
            <w:tcMar>
              <w:top w:w="0" w:type="dxa"/>
              <w:left w:w="0" w:type="dxa"/>
              <w:bottom w:w="0" w:type="dxa"/>
              <w:right w:w="0" w:type="dxa"/>
            </w:tcMar>
          </w:tcPr>
          <w:p w14:paraId="30F6A9D2" w14:textId="77777777" w:rsidR="00F61094" w:rsidRPr="00F61094" w:rsidRDefault="00F61094">
            <w:pPr>
              <w:rPr>
                <w:sz w:val="10"/>
                <w:szCs w:val="10"/>
              </w:rPr>
            </w:pPr>
          </w:p>
        </w:tc>
        <w:tc>
          <w:tcPr>
            <w:tcW w:w="237"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1DDA2E7"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EBF2194"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7578044E"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84A1781"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6D746A61"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18" w:space="0" w:color="auto"/>
            </w:tcBorders>
            <w:tcMar>
              <w:top w:w="0" w:type="dxa"/>
              <w:left w:w="0" w:type="dxa"/>
              <w:bottom w:w="0" w:type="dxa"/>
              <w:right w:w="0" w:type="dxa"/>
            </w:tcMar>
          </w:tcPr>
          <w:p w14:paraId="2622061F" w14:textId="77777777" w:rsidR="00F61094" w:rsidRPr="00F61094" w:rsidRDefault="00F61094">
            <w:pPr>
              <w:rPr>
                <w:sz w:val="10"/>
                <w:szCs w:val="10"/>
              </w:rPr>
            </w:pPr>
          </w:p>
        </w:tc>
        <w:tc>
          <w:tcPr>
            <w:tcW w:w="236" w:type="dxa"/>
            <w:tcBorders>
              <w:top w:val="single" w:sz="4" w:space="0" w:color="auto"/>
              <w:left w:val="single" w:sz="18" w:space="0" w:color="auto"/>
              <w:bottom w:val="single" w:sz="18" w:space="0" w:color="auto"/>
              <w:right w:val="single" w:sz="4" w:space="0" w:color="auto"/>
            </w:tcBorders>
            <w:tcMar>
              <w:top w:w="0" w:type="dxa"/>
              <w:left w:w="0" w:type="dxa"/>
              <w:bottom w:w="0" w:type="dxa"/>
              <w:right w:w="0" w:type="dxa"/>
            </w:tcMar>
          </w:tcPr>
          <w:p w14:paraId="0251A8E9"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1C9975D"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7DC07E69"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5CBE78C1"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22B72A3"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7D9879F"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18" w:space="0" w:color="auto"/>
            </w:tcBorders>
            <w:tcMar>
              <w:top w:w="0" w:type="dxa"/>
              <w:left w:w="0" w:type="dxa"/>
              <w:bottom w:w="0" w:type="dxa"/>
              <w:right w:w="0" w:type="dxa"/>
            </w:tcMar>
          </w:tcPr>
          <w:p w14:paraId="5F349F46" w14:textId="77777777" w:rsidR="00F61094" w:rsidRPr="00F61094" w:rsidRDefault="00F61094">
            <w:pPr>
              <w:rPr>
                <w:sz w:val="10"/>
                <w:szCs w:val="10"/>
              </w:rPr>
            </w:pPr>
          </w:p>
        </w:tc>
        <w:tc>
          <w:tcPr>
            <w:tcW w:w="236" w:type="dxa"/>
            <w:tcBorders>
              <w:top w:val="single" w:sz="4" w:space="0" w:color="auto"/>
              <w:left w:val="single" w:sz="18" w:space="0" w:color="auto"/>
              <w:bottom w:val="single" w:sz="18" w:space="0" w:color="auto"/>
              <w:right w:val="single" w:sz="4" w:space="0" w:color="auto"/>
            </w:tcBorders>
            <w:tcMar>
              <w:top w:w="0" w:type="dxa"/>
              <w:left w:w="0" w:type="dxa"/>
              <w:bottom w:w="0" w:type="dxa"/>
              <w:right w:w="0" w:type="dxa"/>
            </w:tcMar>
          </w:tcPr>
          <w:p w14:paraId="00CF2955"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67160BF"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66994212"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088AB35"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61CD963"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BCC693C"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BEDD41A"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DEEB0DA"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9037902"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55460516"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18" w:space="0" w:color="auto"/>
            </w:tcBorders>
            <w:tcMar>
              <w:top w:w="0" w:type="dxa"/>
              <w:left w:w="0" w:type="dxa"/>
              <w:bottom w:w="0" w:type="dxa"/>
              <w:right w:w="0" w:type="dxa"/>
            </w:tcMar>
          </w:tcPr>
          <w:p w14:paraId="7A3E0224" w14:textId="77777777" w:rsidR="00F61094" w:rsidRPr="00F61094" w:rsidRDefault="00F61094">
            <w:pPr>
              <w:rPr>
                <w:sz w:val="10"/>
                <w:szCs w:val="10"/>
              </w:rPr>
            </w:pPr>
          </w:p>
        </w:tc>
        <w:tc>
          <w:tcPr>
            <w:tcW w:w="236" w:type="dxa"/>
            <w:tcBorders>
              <w:top w:val="single" w:sz="4" w:space="0" w:color="auto"/>
              <w:left w:val="single" w:sz="18" w:space="0" w:color="auto"/>
              <w:bottom w:val="single" w:sz="18" w:space="0" w:color="auto"/>
              <w:right w:val="single" w:sz="4" w:space="0" w:color="auto"/>
            </w:tcBorders>
            <w:tcMar>
              <w:top w:w="0" w:type="dxa"/>
              <w:left w:w="0" w:type="dxa"/>
              <w:bottom w:w="0" w:type="dxa"/>
              <w:right w:w="0" w:type="dxa"/>
            </w:tcMar>
          </w:tcPr>
          <w:p w14:paraId="37E52786"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6D2A10AD"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1CEA441"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6F7FF833"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B61AB47"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CF478D2"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9CBC258"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8EB6A55"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A5B19D8"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53FB3A93"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680301B3"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56652A3C"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2122375"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CE6E2F3"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18" w:space="0" w:color="auto"/>
            </w:tcBorders>
            <w:tcMar>
              <w:top w:w="0" w:type="dxa"/>
              <w:left w:w="0" w:type="dxa"/>
              <w:bottom w:w="0" w:type="dxa"/>
              <w:right w:w="0" w:type="dxa"/>
            </w:tcMar>
          </w:tcPr>
          <w:p w14:paraId="109D3489" w14:textId="77777777" w:rsidR="00F61094" w:rsidRPr="00F61094" w:rsidRDefault="00F61094">
            <w:pPr>
              <w:rPr>
                <w:sz w:val="10"/>
                <w:szCs w:val="10"/>
              </w:rPr>
            </w:pPr>
          </w:p>
        </w:tc>
        <w:tc>
          <w:tcPr>
            <w:tcW w:w="236" w:type="dxa"/>
            <w:tcBorders>
              <w:top w:val="single" w:sz="4" w:space="0" w:color="auto"/>
              <w:left w:val="single" w:sz="18" w:space="0" w:color="auto"/>
              <w:bottom w:val="single" w:sz="18" w:space="0" w:color="auto"/>
              <w:right w:val="single" w:sz="4" w:space="0" w:color="auto"/>
            </w:tcBorders>
            <w:tcMar>
              <w:top w:w="0" w:type="dxa"/>
              <w:left w:w="0" w:type="dxa"/>
              <w:bottom w:w="0" w:type="dxa"/>
              <w:right w:w="0" w:type="dxa"/>
            </w:tcMar>
          </w:tcPr>
          <w:p w14:paraId="79F53556"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F0C236F"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FB82CDF"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779E2ECA"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A75FC0A"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6B52BA76"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5FC82EDC"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DBAA0A4"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BB16A94"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0526FAF"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75933DB9"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CB3E868"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18" w:space="0" w:color="auto"/>
            </w:tcBorders>
            <w:tcMar>
              <w:top w:w="0" w:type="dxa"/>
              <w:left w:w="0" w:type="dxa"/>
              <w:bottom w:w="0" w:type="dxa"/>
              <w:right w:w="0" w:type="dxa"/>
            </w:tcMar>
          </w:tcPr>
          <w:p w14:paraId="0CE7ABEF" w14:textId="77777777" w:rsidR="00F61094" w:rsidRPr="00F61094" w:rsidRDefault="00F61094">
            <w:pPr>
              <w:rPr>
                <w:sz w:val="10"/>
                <w:szCs w:val="10"/>
              </w:rPr>
            </w:pPr>
          </w:p>
        </w:tc>
      </w:tr>
      <w:tr w:rsidR="00F61094" w:rsidRPr="00F61094" w14:paraId="3EEB51AC" w14:textId="77777777" w:rsidTr="00F61094">
        <w:tc>
          <w:tcPr>
            <w:tcW w:w="1763" w:type="dxa"/>
            <w:tcBorders>
              <w:top w:val="single" w:sz="18" w:space="0" w:color="auto"/>
              <w:left w:val="single" w:sz="18" w:space="0" w:color="auto"/>
              <w:bottom w:val="single" w:sz="4" w:space="0" w:color="auto"/>
              <w:right w:val="single" w:sz="18" w:space="0" w:color="auto"/>
            </w:tcBorders>
            <w:shd w:val="clear" w:color="auto" w:fill="DBDBDB" w:themeFill="accent3" w:themeFillTint="66"/>
            <w:tcMar>
              <w:top w:w="0" w:type="dxa"/>
              <w:left w:w="0" w:type="dxa"/>
              <w:bottom w:w="0" w:type="dxa"/>
              <w:right w:w="0" w:type="dxa"/>
            </w:tcMar>
            <w:hideMark/>
          </w:tcPr>
          <w:p w14:paraId="720C94C4" w14:textId="77777777" w:rsidR="00F61094" w:rsidRPr="00F61094" w:rsidRDefault="00F61094">
            <w:pPr>
              <w:rPr>
                <w:b/>
                <w:bCs/>
                <w:sz w:val="10"/>
                <w:szCs w:val="10"/>
              </w:rPr>
            </w:pPr>
            <w:r w:rsidRPr="00F61094">
              <w:rPr>
                <w:b/>
                <w:bCs/>
                <w:sz w:val="10"/>
                <w:szCs w:val="10"/>
              </w:rPr>
              <w:t>Value Model</w:t>
            </w:r>
          </w:p>
        </w:tc>
        <w:tc>
          <w:tcPr>
            <w:tcW w:w="237" w:type="dxa"/>
            <w:tcBorders>
              <w:top w:val="single" w:sz="18" w:space="0" w:color="auto"/>
              <w:left w:val="single" w:sz="18" w:space="0" w:color="auto"/>
              <w:bottom w:val="single" w:sz="4" w:space="0" w:color="auto"/>
              <w:right w:val="single" w:sz="4" w:space="0" w:color="auto"/>
            </w:tcBorders>
            <w:tcMar>
              <w:top w:w="0" w:type="dxa"/>
              <w:left w:w="0" w:type="dxa"/>
              <w:bottom w:w="0" w:type="dxa"/>
              <w:right w:w="0" w:type="dxa"/>
            </w:tcMar>
          </w:tcPr>
          <w:p w14:paraId="67B42A12" w14:textId="77777777" w:rsidR="00F61094" w:rsidRPr="00F61094" w:rsidRDefault="00F61094">
            <w:pPr>
              <w:rPr>
                <w:b/>
                <w:bCs/>
                <w:sz w:val="10"/>
                <w:szCs w:val="10"/>
              </w:rPr>
            </w:pPr>
          </w:p>
        </w:tc>
        <w:tc>
          <w:tcPr>
            <w:tcW w:w="237"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5BEF2F2"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97AF1CE"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C9B0EAD"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38EEE71"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D5E5EF5"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18" w:space="0" w:color="auto"/>
            </w:tcBorders>
            <w:tcMar>
              <w:top w:w="0" w:type="dxa"/>
              <w:left w:w="0" w:type="dxa"/>
              <w:bottom w:w="0" w:type="dxa"/>
              <w:right w:w="0" w:type="dxa"/>
            </w:tcMar>
          </w:tcPr>
          <w:p w14:paraId="386DCB39" w14:textId="77777777" w:rsidR="00F61094" w:rsidRPr="00F61094" w:rsidRDefault="00F61094">
            <w:pPr>
              <w:rPr>
                <w:b/>
                <w:bCs/>
                <w:sz w:val="10"/>
                <w:szCs w:val="10"/>
              </w:rPr>
            </w:pPr>
          </w:p>
        </w:tc>
        <w:tc>
          <w:tcPr>
            <w:tcW w:w="236" w:type="dxa"/>
            <w:tcBorders>
              <w:top w:val="single" w:sz="18" w:space="0" w:color="auto"/>
              <w:left w:val="single" w:sz="18" w:space="0" w:color="auto"/>
              <w:bottom w:val="single" w:sz="4" w:space="0" w:color="auto"/>
              <w:right w:val="single" w:sz="4" w:space="0" w:color="auto"/>
            </w:tcBorders>
            <w:tcMar>
              <w:top w:w="0" w:type="dxa"/>
              <w:left w:w="0" w:type="dxa"/>
              <w:bottom w:w="0" w:type="dxa"/>
              <w:right w:w="0" w:type="dxa"/>
            </w:tcMar>
          </w:tcPr>
          <w:p w14:paraId="671A2AF6"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1EF16BA"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C47C4F8"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85C5168"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38ABF19A"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37606D39"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18" w:space="0" w:color="auto"/>
            </w:tcBorders>
            <w:tcMar>
              <w:top w:w="0" w:type="dxa"/>
              <w:left w:w="0" w:type="dxa"/>
              <w:bottom w:w="0" w:type="dxa"/>
              <w:right w:w="0" w:type="dxa"/>
            </w:tcMar>
          </w:tcPr>
          <w:p w14:paraId="094AFA1A" w14:textId="77777777" w:rsidR="00F61094" w:rsidRPr="00F61094" w:rsidRDefault="00F61094">
            <w:pPr>
              <w:rPr>
                <w:b/>
                <w:bCs/>
                <w:sz w:val="10"/>
                <w:szCs w:val="10"/>
              </w:rPr>
            </w:pPr>
          </w:p>
        </w:tc>
        <w:tc>
          <w:tcPr>
            <w:tcW w:w="236" w:type="dxa"/>
            <w:tcBorders>
              <w:top w:val="single" w:sz="18" w:space="0" w:color="auto"/>
              <w:left w:val="single" w:sz="18" w:space="0" w:color="auto"/>
              <w:bottom w:val="single" w:sz="4" w:space="0" w:color="auto"/>
              <w:right w:val="single" w:sz="4" w:space="0" w:color="auto"/>
            </w:tcBorders>
            <w:tcMar>
              <w:top w:w="0" w:type="dxa"/>
              <w:left w:w="0" w:type="dxa"/>
              <w:bottom w:w="0" w:type="dxa"/>
              <w:right w:w="0" w:type="dxa"/>
            </w:tcMar>
          </w:tcPr>
          <w:p w14:paraId="1C697B7C"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15B2F4D4"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D672603"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929EF05"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8C379EA"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E2903D0"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6841B6D"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51D0EC5"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6CC843F"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EFA0ED8"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18" w:space="0" w:color="auto"/>
            </w:tcBorders>
            <w:tcMar>
              <w:top w:w="0" w:type="dxa"/>
              <w:left w:w="0" w:type="dxa"/>
              <w:bottom w:w="0" w:type="dxa"/>
              <w:right w:w="0" w:type="dxa"/>
            </w:tcMar>
          </w:tcPr>
          <w:p w14:paraId="0A1869E3" w14:textId="77777777" w:rsidR="00F61094" w:rsidRPr="00F61094" w:rsidRDefault="00F61094">
            <w:pPr>
              <w:rPr>
                <w:b/>
                <w:bCs/>
                <w:sz w:val="10"/>
                <w:szCs w:val="10"/>
              </w:rPr>
            </w:pPr>
          </w:p>
        </w:tc>
        <w:tc>
          <w:tcPr>
            <w:tcW w:w="236" w:type="dxa"/>
            <w:tcBorders>
              <w:top w:val="single" w:sz="18" w:space="0" w:color="auto"/>
              <w:left w:val="single" w:sz="18" w:space="0" w:color="auto"/>
              <w:bottom w:val="single" w:sz="4" w:space="0" w:color="auto"/>
              <w:right w:val="single" w:sz="4" w:space="0" w:color="auto"/>
            </w:tcBorders>
            <w:tcMar>
              <w:top w:w="0" w:type="dxa"/>
              <w:left w:w="0" w:type="dxa"/>
              <w:bottom w:w="0" w:type="dxa"/>
              <w:right w:w="0" w:type="dxa"/>
            </w:tcMar>
          </w:tcPr>
          <w:p w14:paraId="65A2CEDA"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31E67389"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0EB2FA6"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98FEE31"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1B17D14"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11859B5"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5E364EE4"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47D6E5F"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3B0021C8"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F1CC562"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5DCCFE44"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1C43635A"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04735B5"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6E43B92"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18" w:space="0" w:color="auto"/>
            </w:tcBorders>
            <w:tcMar>
              <w:top w:w="0" w:type="dxa"/>
              <w:left w:w="0" w:type="dxa"/>
              <w:bottom w:w="0" w:type="dxa"/>
              <w:right w:w="0" w:type="dxa"/>
            </w:tcMar>
          </w:tcPr>
          <w:p w14:paraId="1CCE0936" w14:textId="77777777" w:rsidR="00F61094" w:rsidRPr="00F61094" w:rsidRDefault="00F61094">
            <w:pPr>
              <w:rPr>
                <w:b/>
                <w:bCs/>
                <w:sz w:val="10"/>
                <w:szCs w:val="10"/>
              </w:rPr>
            </w:pPr>
          </w:p>
        </w:tc>
        <w:tc>
          <w:tcPr>
            <w:tcW w:w="236" w:type="dxa"/>
            <w:tcBorders>
              <w:top w:val="single" w:sz="18" w:space="0" w:color="auto"/>
              <w:left w:val="single" w:sz="18" w:space="0" w:color="auto"/>
              <w:bottom w:val="single" w:sz="4" w:space="0" w:color="auto"/>
              <w:right w:val="single" w:sz="4" w:space="0" w:color="auto"/>
            </w:tcBorders>
            <w:tcMar>
              <w:top w:w="0" w:type="dxa"/>
              <w:left w:w="0" w:type="dxa"/>
              <w:bottom w:w="0" w:type="dxa"/>
              <w:right w:w="0" w:type="dxa"/>
            </w:tcMar>
          </w:tcPr>
          <w:p w14:paraId="274426CC"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C913334"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9663C96"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122F3983"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38BE0319"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C89ABDF"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8938963"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F0A9313"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3B92055"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501A5450"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1D216F6F"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6BCBE28"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18" w:space="0" w:color="auto"/>
            </w:tcBorders>
            <w:tcMar>
              <w:top w:w="0" w:type="dxa"/>
              <w:left w:w="0" w:type="dxa"/>
              <w:bottom w:w="0" w:type="dxa"/>
              <w:right w:w="0" w:type="dxa"/>
            </w:tcMar>
          </w:tcPr>
          <w:p w14:paraId="31D7CD4A" w14:textId="77777777" w:rsidR="00F61094" w:rsidRPr="00F61094" w:rsidRDefault="00F61094">
            <w:pPr>
              <w:rPr>
                <w:b/>
                <w:bCs/>
                <w:sz w:val="10"/>
                <w:szCs w:val="10"/>
              </w:rPr>
            </w:pPr>
          </w:p>
        </w:tc>
      </w:tr>
      <w:tr w:rsidR="00F61094" w:rsidRPr="00F61094" w14:paraId="445E8E66"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64A8F964" w14:textId="77777777" w:rsidR="00F61094" w:rsidRPr="00F61094" w:rsidRDefault="00F61094">
            <w:pPr>
              <w:rPr>
                <w:sz w:val="10"/>
                <w:szCs w:val="10"/>
              </w:rPr>
            </w:pPr>
            <w:r w:rsidRPr="00F61094">
              <w:rPr>
                <w:sz w:val="10"/>
                <w:szCs w:val="10"/>
              </w:rPr>
              <w:t>Goals (VM-G)</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1745D3A"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829432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201004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B74CC4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ACEB9B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7B81C4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D2134AB"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DEE676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E01A7B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08D0F4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E8EBB0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4A9DEE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3D8F1D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4C2F8EF"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6D4C04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AE0C99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CA1A9D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0FDD26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47EB5A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C0CA76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C7E25E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E80FDE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598C7A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1312C5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267FB092"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BA5A12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C239C3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D2D0EC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49B9FB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14AD94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F7ED35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F7F445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06DA83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9DBA53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A5D26C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2A4D82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90493A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FA043F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25BEEE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BE7F302"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C627DF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986392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D4A71C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BFB50A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353134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51866F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433AE9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DBE781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F11763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BF061A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FE06AA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F67D6F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2DAF97C8" w14:textId="77777777" w:rsidR="00F61094" w:rsidRPr="00F61094" w:rsidRDefault="00F61094">
            <w:pPr>
              <w:rPr>
                <w:sz w:val="10"/>
                <w:szCs w:val="10"/>
              </w:rPr>
            </w:pPr>
          </w:p>
        </w:tc>
      </w:tr>
      <w:tr w:rsidR="00F61094" w:rsidRPr="00F61094" w14:paraId="622094E7"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7A89C87A" w14:textId="77777777" w:rsidR="00F61094" w:rsidRPr="00F61094" w:rsidRDefault="00F61094">
            <w:pPr>
              <w:rPr>
                <w:sz w:val="10"/>
                <w:szCs w:val="10"/>
              </w:rPr>
            </w:pPr>
            <w:r w:rsidRPr="00F61094">
              <w:rPr>
                <w:sz w:val="10"/>
                <w:szCs w:val="10"/>
              </w:rPr>
              <w:t>Business Cases (VM-BC)</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2DCDFF7"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E88D31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216A9F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A84353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CF949F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296F57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14540903"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76EA7AB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C72113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F0B9CA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B84E66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487679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99ED15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CD1F89B"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2E3B31C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FF115C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EDD4A8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A80478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645BC6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C59562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4B838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E022FC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4EEEB2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CC05AE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A6B8BE2"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6AE239A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3CA089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8B7814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2E89D5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0E93DA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EEF96E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87CBDD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48C85A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DEF29C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B21E12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DC666C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F62F96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306B4F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594BA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3B95E40"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961A9C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2B9DED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FA627B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44E298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59C7B5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F35454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9B05C6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DD50B6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122FBD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623E1A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993FA1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CEE0FF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3E70E68" w14:textId="77777777" w:rsidR="00F61094" w:rsidRPr="00F61094" w:rsidRDefault="00F61094">
            <w:pPr>
              <w:rPr>
                <w:sz w:val="10"/>
                <w:szCs w:val="10"/>
              </w:rPr>
            </w:pPr>
          </w:p>
        </w:tc>
      </w:tr>
      <w:tr w:rsidR="00F61094" w:rsidRPr="00F61094" w14:paraId="5AC9450D"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16FD5C0E" w14:textId="77777777" w:rsidR="00F61094" w:rsidRPr="00F61094" w:rsidRDefault="00F61094">
            <w:pPr>
              <w:rPr>
                <w:sz w:val="10"/>
                <w:szCs w:val="10"/>
              </w:rPr>
            </w:pPr>
            <w:r w:rsidRPr="00F61094">
              <w:rPr>
                <w:sz w:val="10"/>
                <w:szCs w:val="10"/>
              </w:rPr>
              <w:t>Scope and context (VM-SC)</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0C13B6A"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010F91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62FFDC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A27BE1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1B5644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6D500D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48DF40D"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4D8563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A6F438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97DA46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419A70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72A026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1A9EB4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EB2CFF1"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6CE0144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B77162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299A3B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B2AA3A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DD6423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FB8446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B25E5C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EC2D8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A9A622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FB4B6D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2D7C1FB"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6A398C8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CD108C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A4AD68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4147B7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0D070B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8043E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EBA4D6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C37AB0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EA9F4B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91D754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A29278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7DED7E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B0DEC5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031D38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28D964D"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7CCBC5C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06FAA9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6F0B61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B85F8D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DA7B58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5EB038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F45BC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72423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638FD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8925D7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21750D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38599C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76863CB" w14:textId="77777777" w:rsidR="00F61094" w:rsidRPr="00F61094" w:rsidRDefault="00F61094">
            <w:pPr>
              <w:rPr>
                <w:sz w:val="10"/>
                <w:szCs w:val="10"/>
              </w:rPr>
            </w:pPr>
          </w:p>
        </w:tc>
      </w:tr>
      <w:tr w:rsidR="00F61094" w:rsidRPr="00F61094" w14:paraId="0B0AE9A6"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766AE98C" w14:textId="77777777" w:rsidR="00F61094" w:rsidRPr="00F61094" w:rsidRDefault="00F61094">
            <w:pPr>
              <w:rPr>
                <w:sz w:val="10"/>
                <w:szCs w:val="10"/>
              </w:rPr>
            </w:pPr>
            <w:r w:rsidRPr="00F61094">
              <w:rPr>
                <w:sz w:val="10"/>
                <w:szCs w:val="10"/>
              </w:rPr>
              <w:t>Promoter Score (VM-PS)</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7E8E9A4A"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FC2019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C3EFA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7CE6FF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5A9AEA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99DC2F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44D3B18"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1E0FED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F9DEA0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828F46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634F1A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828670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104F73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268DE9DB"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2D51325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F057E9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0D61CC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11BDC4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4DEA10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BD37DF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B93C44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EDD619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DF66FB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228BBB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FB6151A"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754541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92A174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ECB9F0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4A013F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C2B283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EB2FAB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48D01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B63D02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F3470A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9D2C1B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55F27E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E8BBF1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22F735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169504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1038EAE4"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7297EA6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08F08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701176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FECB85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769CD1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0ED7DD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2025BF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F8E836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952A44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275570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980DC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65505D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6CD3F88" w14:textId="77777777" w:rsidR="00F61094" w:rsidRPr="00F61094" w:rsidRDefault="00F61094">
            <w:pPr>
              <w:rPr>
                <w:sz w:val="10"/>
                <w:szCs w:val="10"/>
              </w:rPr>
            </w:pPr>
          </w:p>
        </w:tc>
      </w:tr>
      <w:tr w:rsidR="00F61094" w:rsidRPr="00F61094" w14:paraId="729FE6CA"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3CB24359" w14:textId="77777777" w:rsidR="00F61094" w:rsidRPr="00F61094" w:rsidRDefault="00F61094">
            <w:pPr>
              <w:rPr>
                <w:sz w:val="10"/>
                <w:szCs w:val="10"/>
              </w:rPr>
            </w:pPr>
            <w:r w:rsidRPr="00F61094">
              <w:rPr>
                <w:sz w:val="10"/>
                <w:szCs w:val="10"/>
              </w:rPr>
              <w:t>Coverage (VM-C)</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DCE7018"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3AF1C7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FE4C41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643C10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0503FF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1B2E98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17B6CBF9"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ABBCBB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1826D5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3AA72B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D006A2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3F4CAB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112581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17CAB411"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66AA2C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3F290E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BAD5F4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52E236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612029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BFAF7B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5FEB1B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6F4081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AE7B2C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5C1396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0C41376"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D2B770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782F7C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6676C4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8B1860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D6EC6A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DC6E86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2CE900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97964C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11C955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099088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9E94DE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65D8FF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E69182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0CF673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FB71F18"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7F30901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514C14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847DBF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7CE99C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BED40B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7D9019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B1E54B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5A4FB6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54D48C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ECDFB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A4F53E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051EE3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22CFAD7" w14:textId="77777777" w:rsidR="00F61094" w:rsidRPr="00F61094" w:rsidRDefault="00F61094">
            <w:pPr>
              <w:rPr>
                <w:sz w:val="10"/>
                <w:szCs w:val="10"/>
              </w:rPr>
            </w:pPr>
          </w:p>
        </w:tc>
      </w:tr>
      <w:tr w:rsidR="00F61094" w:rsidRPr="00F61094" w14:paraId="33646FE4"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7B65D60E" w14:textId="77777777" w:rsidR="00F61094" w:rsidRPr="00F61094" w:rsidRDefault="00F61094">
            <w:pPr>
              <w:rPr>
                <w:sz w:val="10"/>
                <w:szCs w:val="10"/>
              </w:rPr>
            </w:pPr>
            <w:r w:rsidRPr="00F61094">
              <w:rPr>
                <w:sz w:val="10"/>
                <w:szCs w:val="10"/>
              </w:rPr>
              <w:t>Technical Debt (VM-TD)</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CD1CEE6"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7FB121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5F2C41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D59933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071EEF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DEA2E5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2C016015"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BCFC53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CCEBD8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249D45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564B20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30F746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2F0E7B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EF6F51B"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3260D8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5E1EF0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79AAF9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44FE0F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7774AA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6772B4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4C50BE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665879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00F5EF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8BAB25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D58D5E7"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2412C30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ED0C1A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9A202E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7562CA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FFC39F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A47B7A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C5C769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23EC6F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D64B7F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BF279A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033318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00B52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133801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FC534F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B8EB0D2"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7C2212C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2370F6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5566B0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F550DD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D00B53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F34DD2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A157A7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507D16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7F9B38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1697B6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6B079E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B40ADE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B5CD501" w14:textId="77777777" w:rsidR="00F61094" w:rsidRPr="00F61094" w:rsidRDefault="00F61094">
            <w:pPr>
              <w:rPr>
                <w:sz w:val="10"/>
                <w:szCs w:val="10"/>
              </w:rPr>
            </w:pPr>
          </w:p>
        </w:tc>
      </w:tr>
      <w:tr w:rsidR="00F61094" w:rsidRPr="00F61094" w14:paraId="4D7485DB"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2F25404A" w14:textId="77777777" w:rsidR="00F61094" w:rsidRPr="00F61094" w:rsidRDefault="00F61094">
            <w:pPr>
              <w:rPr>
                <w:sz w:val="10"/>
                <w:szCs w:val="10"/>
              </w:rPr>
            </w:pPr>
            <w:r w:rsidRPr="00F61094">
              <w:rPr>
                <w:sz w:val="10"/>
                <w:szCs w:val="10"/>
              </w:rPr>
              <w:t>Architectural Analysis (VM-AA)</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3203525"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5A3934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F54CAA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2F0332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3E8278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C4057C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B73636C"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4BA1E0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1F76E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921F6E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70ACEF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4B2D70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BEF5C8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18BDFACB"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B4AFD5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6E6946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6D909E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F5E3A8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CF9770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95779B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BE45FB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338658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59B4CB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1DB31E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115EC1D"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7110112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6E6E9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796637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F728B5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857A08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4B64FC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11F855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14B6B1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5574CC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12A6EC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E7959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662938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EC27B6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6061F8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3F52FF9"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03E55D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27133D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BDF75A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6B2909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B61F5C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81EB5F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D37F3C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68F65A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63C254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C6E7AD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56C765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D0472F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EBC6B7D" w14:textId="77777777" w:rsidR="00F61094" w:rsidRPr="00F61094" w:rsidRDefault="00F61094">
            <w:pPr>
              <w:rPr>
                <w:sz w:val="10"/>
                <w:szCs w:val="10"/>
              </w:rPr>
            </w:pPr>
          </w:p>
        </w:tc>
      </w:tr>
      <w:tr w:rsidR="00F61094" w:rsidRPr="00F61094" w14:paraId="3CC372CE"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0A400EAF" w14:textId="77777777" w:rsidR="00F61094" w:rsidRPr="00F61094" w:rsidRDefault="00F61094">
            <w:pPr>
              <w:rPr>
                <w:sz w:val="10"/>
                <w:szCs w:val="10"/>
              </w:rPr>
            </w:pPr>
            <w:r w:rsidRPr="00F61094">
              <w:rPr>
                <w:sz w:val="10"/>
                <w:szCs w:val="10"/>
              </w:rPr>
              <w:t>Quality Attributes (VM-QA)</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680072C"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89FF44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B6B4B1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E2BAE0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CBF4CA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1ED93C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24A96E6"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28BE77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C3ADDD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95DBB1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BDEC1A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BB8509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8F9067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47A4AB1"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2290300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8E900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838F59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C32D53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52B32C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54860F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4BD186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55D3F0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54861F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4E1FEF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CFF2E35"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49C975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66700F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89D7A3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C678D4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BA437F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603974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2D07B5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191AB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523A5F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3A3D93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FD1DC7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102A86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E02561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AADD42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9B09258"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5EAF9F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2840A7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E93391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10340B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4D5857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E6E04D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DBD7BE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9485E0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84B58E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D9F730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90BF7A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B29B3E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9E6F7F6" w14:textId="77777777" w:rsidR="00F61094" w:rsidRPr="00F61094" w:rsidRDefault="00F61094">
            <w:pPr>
              <w:rPr>
                <w:sz w:val="10"/>
                <w:szCs w:val="10"/>
              </w:rPr>
            </w:pPr>
          </w:p>
        </w:tc>
      </w:tr>
      <w:tr w:rsidR="00F61094" w:rsidRPr="00F61094" w14:paraId="28C8A717"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31182BE4" w14:textId="77777777" w:rsidR="00F61094" w:rsidRPr="00F61094" w:rsidRDefault="00F61094">
            <w:pPr>
              <w:rPr>
                <w:sz w:val="10"/>
                <w:szCs w:val="10"/>
              </w:rPr>
            </w:pPr>
            <w:r w:rsidRPr="00F61094">
              <w:rPr>
                <w:sz w:val="10"/>
                <w:szCs w:val="10"/>
              </w:rPr>
              <w:t>Value Streams (VM-VS)</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758A89E"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F49604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CFE99E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E63B36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1E6209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47D97F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13C181A"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97585D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C9BA41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F358F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7A95F5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BC45E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CD1B36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3DD9C57"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27C3888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35A65F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E07497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899462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B25E2D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77B6E2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53D9C2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79CFAD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C4F95B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42F93A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04139E6"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15715A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4E787F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15884E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BEE2CF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B3EC96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2C268E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73EA3D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91FF46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F0CF7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653E83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C00539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94420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9B6669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58A19A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2E06E600"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9B248A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79AAA9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38EBD2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5FBE67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BC49CB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0BD41F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7989C2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4AACAD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734C26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E12752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526536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A5A93A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1FDE289C" w14:textId="77777777" w:rsidR="00F61094" w:rsidRPr="00F61094" w:rsidRDefault="00F61094">
            <w:pPr>
              <w:rPr>
                <w:sz w:val="10"/>
                <w:szCs w:val="10"/>
              </w:rPr>
            </w:pPr>
          </w:p>
        </w:tc>
      </w:tr>
      <w:tr w:rsidR="00F61094" w:rsidRPr="00F61094" w14:paraId="535E54D7" w14:textId="77777777" w:rsidTr="00F61094">
        <w:tc>
          <w:tcPr>
            <w:tcW w:w="1763" w:type="dxa"/>
            <w:tcBorders>
              <w:top w:val="single" w:sz="4" w:space="0" w:color="auto"/>
              <w:left w:val="single" w:sz="18" w:space="0" w:color="auto"/>
              <w:bottom w:val="single" w:sz="18" w:space="0" w:color="auto"/>
              <w:right w:val="single" w:sz="18" w:space="0" w:color="auto"/>
            </w:tcBorders>
            <w:tcMar>
              <w:top w:w="0" w:type="dxa"/>
              <w:left w:w="0" w:type="dxa"/>
              <w:bottom w:w="0" w:type="dxa"/>
              <w:right w:w="0" w:type="dxa"/>
            </w:tcMar>
            <w:hideMark/>
          </w:tcPr>
          <w:p w14:paraId="34BEDC99" w14:textId="77777777" w:rsidR="00F61094" w:rsidRPr="00F61094" w:rsidRDefault="00F61094">
            <w:pPr>
              <w:rPr>
                <w:sz w:val="10"/>
                <w:szCs w:val="10"/>
              </w:rPr>
            </w:pPr>
            <w:r w:rsidRPr="00F61094">
              <w:rPr>
                <w:sz w:val="10"/>
                <w:szCs w:val="10"/>
              </w:rPr>
              <w:t>Value Methods (VM-VM)</w:t>
            </w:r>
          </w:p>
        </w:tc>
        <w:tc>
          <w:tcPr>
            <w:tcW w:w="237" w:type="dxa"/>
            <w:tcBorders>
              <w:top w:val="single" w:sz="4" w:space="0" w:color="auto"/>
              <w:left w:val="single" w:sz="18" w:space="0" w:color="auto"/>
              <w:bottom w:val="single" w:sz="18" w:space="0" w:color="auto"/>
              <w:right w:val="single" w:sz="4" w:space="0" w:color="auto"/>
            </w:tcBorders>
            <w:tcMar>
              <w:top w:w="0" w:type="dxa"/>
              <w:left w:w="0" w:type="dxa"/>
              <w:bottom w:w="0" w:type="dxa"/>
              <w:right w:w="0" w:type="dxa"/>
            </w:tcMar>
          </w:tcPr>
          <w:p w14:paraId="192198C0" w14:textId="77777777" w:rsidR="00F61094" w:rsidRPr="00F61094" w:rsidRDefault="00F61094">
            <w:pPr>
              <w:rPr>
                <w:sz w:val="10"/>
                <w:szCs w:val="10"/>
              </w:rPr>
            </w:pPr>
          </w:p>
        </w:tc>
        <w:tc>
          <w:tcPr>
            <w:tcW w:w="237"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8EDB5F2"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269E799"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3E69487"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FDCBE82"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285554D"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18" w:space="0" w:color="auto"/>
            </w:tcBorders>
            <w:tcMar>
              <w:top w:w="0" w:type="dxa"/>
              <w:left w:w="0" w:type="dxa"/>
              <w:bottom w:w="0" w:type="dxa"/>
              <w:right w:w="0" w:type="dxa"/>
            </w:tcMar>
          </w:tcPr>
          <w:p w14:paraId="202616CF" w14:textId="77777777" w:rsidR="00F61094" w:rsidRPr="00F61094" w:rsidRDefault="00F61094">
            <w:pPr>
              <w:rPr>
                <w:sz w:val="10"/>
                <w:szCs w:val="10"/>
              </w:rPr>
            </w:pPr>
          </w:p>
        </w:tc>
        <w:tc>
          <w:tcPr>
            <w:tcW w:w="236" w:type="dxa"/>
            <w:tcBorders>
              <w:top w:val="single" w:sz="4" w:space="0" w:color="auto"/>
              <w:left w:val="single" w:sz="18" w:space="0" w:color="auto"/>
              <w:bottom w:val="single" w:sz="18" w:space="0" w:color="auto"/>
              <w:right w:val="single" w:sz="4" w:space="0" w:color="auto"/>
            </w:tcBorders>
            <w:tcMar>
              <w:top w:w="0" w:type="dxa"/>
              <w:left w:w="0" w:type="dxa"/>
              <w:bottom w:w="0" w:type="dxa"/>
              <w:right w:w="0" w:type="dxa"/>
            </w:tcMar>
          </w:tcPr>
          <w:p w14:paraId="7045C0A3"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EFC2B52"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6B16B73D"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61807FD1"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9B45B0E"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715F1AB"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18" w:space="0" w:color="auto"/>
            </w:tcBorders>
            <w:tcMar>
              <w:top w:w="0" w:type="dxa"/>
              <w:left w:w="0" w:type="dxa"/>
              <w:bottom w:w="0" w:type="dxa"/>
              <w:right w:w="0" w:type="dxa"/>
            </w:tcMar>
          </w:tcPr>
          <w:p w14:paraId="5FE4EED5" w14:textId="77777777" w:rsidR="00F61094" w:rsidRPr="00F61094" w:rsidRDefault="00F61094">
            <w:pPr>
              <w:rPr>
                <w:sz w:val="10"/>
                <w:szCs w:val="10"/>
              </w:rPr>
            </w:pPr>
          </w:p>
        </w:tc>
        <w:tc>
          <w:tcPr>
            <w:tcW w:w="236" w:type="dxa"/>
            <w:tcBorders>
              <w:top w:val="single" w:sz="4" w:space="0" w:color="auto"/>
              <w:left w:val="single" w:sz="18" w:space="0" w:color="auto"/>
              <w:bottom w:val="single" w:sz="18" w:space="0" w:color="auto"/>
              <w:right w:val="single" w:sz="4" w:space="0" w:color="auto"/>
            </w:tcBorders>
            <w:tcMar>
              <w:top w:w="0" w:type="dxa"/>
              <w:left w:w="0" w:type="dxa"/>
              <w:bottom w:w="0" w:type="dxa"/>
              <w:right w:w="0" w:type="dxa"/>
            </w:tcMar>
          </w:tcPr>
          <w:p w14:paraId="6CAB46AE"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1C3713C"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1DBAD30"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38FF298"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645A67C4"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7B4BAD08"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139FC27"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88B1B8A"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BAC5FE4"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EE770BD"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18" w:space="0" w:color="auto"/>
            </w:tcBorders>
            <w:tcMar>
              <w:top w:w="0" w:type="dxa"/>
              <w:left w:w="0" w:type="dxa"/>
              <w:bottom w:w="0" w:type="dxa"/>
              <w:right w:w="0" w:type="dxa"/>
            </w:tcMar>
          </w:tcPr>
          <w:p w14:paraId="4FDCE45E" w14:textId="77777777" w:rsidR="00F61094" w:rsidRPr="00F61094" w:rsidRDefault="00F61094">
            <w:pPr>
              <w:rPr>
                <w:sz w:val="10"/>
                <w:szCs w:val="10"/>
              </w:rPr>
            </w:pPr>
          </w:p>
        </w:tc>
        <w:tc>
          <w:tcPr>
            <w:tcW w:w="236" w:type="dxa"/>
            <w:tcBorders>
              <w:top w:val="single" w:sz="4" w:space="0" w:color="auto"/>
              <w:left w:val="single" w:sz="18" w:space="0" w:color="auto"/>
              <w:bottom w:val="single" w:sz="18" w:space="0" w:color="auto"/>
              <w:right w:val="single" w:sz="4" w:space="0" w:color="auto"/>
            </w:tcBorders>
            <w:tcMar>
              <w:top w:w="0" w:type="dxa"/>
              <w:left w:w="0" w:type="dxa"/>
              <w:bottom w:w="0" w:type="dxa"/>
              <w:right w:w="0" w:type="dxa"/>
            </w:tcMar>
          </w:tcPr>
          <w:p w14:paraId="6831BE97"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57699BE4"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98E6F65"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85428F1"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FB388AF"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758F60F6"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887B0D6"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897B1C6"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5E8BBCF7"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1DD26E0"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C291C5F"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0321672"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C93D427"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E3EB39D"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18" w:space="0" w:color="auto"/>
            </w:tcBorders>
            <w:tcMar>
              <w:top w:w="0" w:type="dxa"/>
              <w:left w:w="0" w:type="dxa"/>
              <w:bottom w:w="0" w:type="dxa"/>
              <w:right w:w="0" w:type="dxa"/>
            </w:tcMar>
          </w:tcPr>
          <w:p w14:paraId="167D408A" w14:textId="77777777" w:rsidR="00F61094" w:rsidRPr="00F61094" w:rsidRDefault="00F61094">
            <w:pPr>
              <w:rPr>
                <w:sz w:val="10"/>
                <w:szCs w:val="10"/>
              </w:rPr>
            </w:pPr>
          </w:p>
        </w:tc>
        <w:tc>
          <w:tcPr>
            <w:tcW w:w="236" w:type="dxa"/>
            <w:tcBorders>
              <w:top w:val="single" w:sz="4" w:space="0" w:color="auto"/>
              <w:left w:val="single" w:sz="18" w:space="0" w:color="auto"/>
              <w:bottom w:val="single" w:sz="18" w:space="0" w:color="auto"/>
              <w:right w:val="single" w:sz="4" w:space="0" w:color="auto"/>
            </w:tcBorders>
            <w:tcMar>
              <w:top w:w="0" w:type="dxa"/>
              <w:left w:w="0" w:type="dxa"/>
              <w:bottom w:w="0" w:type="dxa"/>
              <w:right w:w="0" w:type="dxa"/>
            </w:tcMar>
          </w:tcPr>
          <w:p w14:paraId="5E21B1F1"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DB45326"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9E6C887"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5A78FDA"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8466980"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504A1C08"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6223227"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8EAD471"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53E4B776"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85EFD7E"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F2F7329"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A61C211"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18" w:space="0" w:color="auto"/>
            </w:tcBorders>
            <w:tcMar>
              <w:top w:w="0" w:type="dxa"/>
              <w:left w:w="0" w:type="dxa"/>
              <w:bottom w:w="0" w:type="dxa"/>
              <w:right w:w="0" w:type="dxa"/>
            </w:tcMar>
          </w:tcPr>
          <w:p w14:paraId="335EB54F" w14:textId="77777777" w:rsidR="00F61094" w:rsidRPr="00F61094" w:rsidRDefault="00F61094">
            <w:pPr>
              <w:rPr>
                <w:sz w:val="10"/>
                <w:szCs w:val="10"/>
              </w:rPr>
            </w:pPr>
          </w:p>
        </w:tc>
      </w:tr>
      <w:tr w:rsidR="00F61094" w:rsidRPr="00F61094" w14:paraId="67F738D9" w14:textId="77777777" w:rsidTr="00F61094">
        <w:tc>
          <w:tcPr>
            <w:tcW w:w="1763" w:type="dxa"/>
            <w:tcBorders>
              <w:top w:val="single" w:sz="18" w:space="0" w:color="auto"/>
              <w:left w:val="single" w:sz="18" w:space="0" w:color="auto"/>
              <w:bottom w:val="single" w:sz="4" w:space="0" w:color="auto"/>
              <w:right w:val="single" w:sz="18" w:space="0" w:color="auto"/>
            </w:tcBorders>
            <w:shd w:val="clear" w:color="auto" w:fill="FFE599" w:themeFill="accent4" w:themeFillTint="66"/>
            <w:tcMar>
              <w:top w:w="0" w:type="dxa"/>
              <w:left w:w="0" w:type="dxa"/>
              <w:bottom w:w="0" w:type="dxa"/>
              <w:right w:w="0" w:type="dxa"/>
            </w:tcMar>
            <w:hideMark/>
          </w:tcPr>
          <w:p w14:paraId="64E99E56" w14:textId="77777777" w:rsidR="00F61094" w:rsidRPr="00F61094" w:rsidRDefault="00F61094">
            <w:pPr>
              <w:rPr>
                <w:b/>
                <w:bCs/>
                <w:sz w:val="10"/>
                <w:szCs w:val="10"/>
              </w:rPr>
            </w:pPr>
            <w:r w:rsidRPr="00F61094">
              <w:rPr>
                <w:b/>
                <w:bCs/>
                <w:sz w:val="10"/>
                <w:szCs w:val="10"/>
              </w:rPr>
              <w:t>Operating Model</w:t>
            </w:r>
          </w:p>
        </w:tc>
        <w:tc>
          <w:tcPr>
            <w:tcW w:w="237" w:type="dxa"/>
            <w:tcBorders>
              <w:top w:val="single" w:sz="18" w:space="0" w:color="auto"/>
              <w:left w:val="single" w:sz="18" w:space="0" w:color="auto"/>
              <w:bottom w:val="single" w:sz="4" w:space="0" w:color="auto"/>
              <w:right w:val="single" w:sz="4" w:space="0" w:color="auto"/>
            </w:tcBorders>
            <w:tcMar>
              <w:top w:w="0" w:type="dxa"/>
              <w:left w:w="0" w:type="dxa"/>
              <w:bottom w:w="0" w:type="dxa"/>
              <w:right w:w="0" w:type="dxa"/>
            </w:tcMar>
          </w:tcPr>
          <w:p w14:paraId="716C2819" w14:textId="77777777" w:rsidR="00F61094" w:rsidRPr="00F61094" w:rsidRDefault="00F61094">
            <w:pPr>
              <w:rPr>
                <w:b/>
                <w:bCs/>
                <w:sz w:val="10"/>
                <w:szCs w:val="10"/>
              </w:rPr>
            </w:pPr>
          </w:p>
        </w:tc>
        <w:tc>
          <w:tcPr>
            <w:tcW w:w="237"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5D4B45A2"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BBB501D"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BFD3077"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B392D75"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B91AE61"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18" w:space="0" w:color="auto"/>
            </w:tcBorders>
            <w:tcMar>
              <w:top w:w="0" w:type="dxa"/>
              <w:left w:w="0" w:type="dxa"/>
              <w:bottom w:w="0" w:type="dxa"/>
              <w:right w:w="0" w:type="dxa"/>
            </w:tcMar>
          </w:tcPr>
          <w:p w14:paraId="4EDBA703" w14:textId="77777777" w:rsidR="00F61094" w:rsidRPr="00F61094" w:rsidRDefault="00F61094">
            <w:pPr>
              <w:rPr>
                <w:b/>
                <w:bCs/>
                <w:sz w:val="10"/>
                <w:szCs w:val="10"/>
              </w:rPr>
            </w:pPr>
          </w:p>
        </w:tc>
        <w:tc>
          <w:tcPr>
            <w:tcW w:w="236" w:type="dxa"/>
            <w:tcBorders>
              <w:top w:val="single" w:sz="18" w:space="0" w:color="auto"/>
              <w:left w:val="single" w:sz="18" w:space="0" w:color="auto"/>
              <w:bottom w:val="single" w:sz="4" w:space="0" w:color="auto"/>
              <w:right w:val="single" w:sz="4" w:space="0" w:color="auto"/>
            </w:tcBorders>
            <w:tcMar>
              <w:top w:w="0" w:type="dxa"/>
              <w:left w:w="0" w:type="dxa"/>
              <w:bottom w:w="0" w:type="dxa"/>
              <w:right w:w="0" w:type="dxa"/>
            </w:tcMar>
          </w:tcPr>
          <w:p w14:paraId="5BA30DF5"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195B511D"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5F438898"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3CDC1EDD"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398D07C"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8831AD5"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18" w:space="0" w:color="auto"/>
            </w:tcBorders>
            <w:tcMar>
              <w:top w:w="0" w:type="dxa"/>
              <w:left w:w="0" w:type="dxa"/>
              <w:bottom w:w="0" w:type="dxa"/>
              <w:right w:w="0" w:type="dxa"/>
            </w:tcMar>
          </w:tcPr>
          <w:p w14:paraId="58A94BE6" w14:textId="77777777" w:rsidR="00F61094" w:rsidRPr="00F61094" w:rsidRDefault="00F61094">
            <w:pPr>
              <w:rPr>
                <w:b/>
                <w:bCs/>
                <w:sz w:val="10"/>
                <w:szCs w:val="10"/>
              </w:rPr>
            </w:pPr>
          </w:p>
        </w:tc>
        <w:tc>
          <w:tcPr>
            <w:tcW w:w="236" w:type="dxa"/>
            <w:tcBorders>
              <w:top w:val="single" w:sz="18" w:space="0" w:color="auto"/>
              <w:left w:val="single" w:sz="18" w:space="0" w:color="auto"/>
              <w:bottom w:val="single" w:sz="4" w:space="0" w:color="auto"/>
              <w:right w:val="single" w:sz="4" w:space="0" w:color="auto"/>
            </w:tcBorders>
            <w:tcMar>
              <w:top w:w="0" w:type="dxa"/>
              <w:left w:w="0" w:type="dxa"/>
              <w:bottom w:w="0" w:type="dxa"/>
              <w:right w:w="0" w:type="dxa"/>
            </w:tcMar>
          </w:tcPr>
          <w:p w14:paraId="71D18D65"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F2A498A"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453F1B2"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36C2D35"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80F012D"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2ACFAA9"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118DAAB"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1189B195"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A6E6456"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80C34D3"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18" w:space="0" w:color="auto"/>
            </w:tcBorders>
            <w:tcMar>
              <w:top w:w="0" w:type="dxa"/>
              <w:left w:w="0" w:type="dxa"/>
              <w:bottom w:w="0" w:type="dxa"/>
              <w:right w:w="0" w:type="dxa"/>
            </w:tcMar>
          </w:tcPr>
          <w:p w14:paraId="7753469C" w14:textId="77777777" w:rsidR="00F61094" w:rsidRPr="00F61094" w:rsidRDefault="00F61094">
            <w:pPr>
              <w:rPr>
                <w:b/>
                <w:bCs/>
                <w:sz w:val="10"/>
                <w:szCs w:val="10"/>
              </w:rPr>
            </w:pPr>
          </w:p>
        </w:tc>
        <w:tc>
          <w:tcPr>
            <w:tcW w:w="236" w:type="dxa"/>
            <w:tcBorders>
              <w:top w:val="single" w:sz="18" w:space="0" w:color="auto"/>
              <w:left w:val="single" w:sz="18" w:space="0" w:color="auto"/>
              <w:bottom w:val="single" w:sz="4" w:space="0" w:color="auto"/>
              <w:right w:val="single" w:sz="4" w:space="0" w:color="auto"/>
            </w:tcBorders>
            <w:tcMar>
              <w:top w:w="0" w:type="dxa"/>
              <w:left w:w="0" w:type="dxa"/>
              <w:bottom w:w="0" w:type="dxa"/>
              <w:right w:w="0" w:type="dxa"/>
            </w:tcMar>
          </w:tcPr>
          <w:p w14:paraId="50C8C535"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14269E1"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BE4BE99"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170AF9B"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5B0D6D60"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D29F230"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3D3CF979"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73B6F38"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E26B67F"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5E340957"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D573B54"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68BCE7E"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1C7DB4D5"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1D8F08ED"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18" w:space="0" w:color="auto"/>
            </w:tcBorders>
            <w:tcMar>
              <w:top w:w="0" w:type="dxa"/>
              <w:left w:w="0" w:type="dxa"/>
              <w:bottom w:w="0" w:type="dxa"/>
              <w:right w:w="0" w:type="dxa"/>
            </w:tcMar>
          </w:tcPr>
          <w:p w14:paraId="135632C2" w14:textId="77777777" w:rsidR="00F61094" w:rsidRPr="00F61094" w:rsidRDefault="00F61094">
            <w:pPr>
              <w:rPr>
                <w:b/>
                <w:bCs/>
                <w:sz w:val="10"/>
                <w:szCs w:val="10"/>
              </w:rPr>
            </w:pPr>
          </w:p>
        </w:tc>
        <w:tc>
          <w:tcPr>
            <w:tcW w:w="236" w:type="dxa"/>
            <w:tcBorders>
              <w:top w:val="single" w:sz="18" w:space="0" w:color="auto"/>
              <w:left w:val="single" w:sz="18" w:space="0" w:color="auto"/>
              <w:bottom w:val="single" w:sz="4" w:space="0" w:color="auto"/>
              <w:right w:val="single" w:sz="4" w:space="0" w:color="auto"/>
            </w:tcBorders>
            <w:tcMar>
              <w:top w:w="0" w:type="dxa"/>
              <w:left w:w="0" w:type="dxa"/>
              <w:bottom w:w="0" w:type="dxa"/>
              <w:right w:w="0" w:type="dxa"/>
            </w:tcMar>
          </w:tcPr>
          <w:p w14:paraId="6CE5FAF7"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DD9C24D"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35FFE575"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3512790B"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0BA7609"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C4F0559"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E8CE525"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E3FB707"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5D5D4150"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5D9F75A0"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970539D"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5449BBA"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18" w:space="0" w:color="auto"/>
            </w:tcBorders>
            <w:tcMar>
              <w:top w:w="0" w:type="dxa"/>
              <w:left w:w="0" w:type="dxa"/>
              <w:bottom w:w="0" w:type="dxa"/>
              <w:right w:w="0" w:type="dxa"/>
            </w:tcMar>
          </w:tcPr>
          <w:p w14:paraId="64172BC6" w14:textId="77777777" w:rsidR="00F61094" w:rsidRPr="00F61094" w:rsidRDefault="00F61094">
            <w:pPr>
              <w:rPr>
                <w:b/>
                <w:bCs/>
                <w:sz w:val="10"/>
                <w:szCs w:val="10"/>
              </w:rPr>
            </w:pPr>
          </w:p>
        </w:tc>
      </w:tr>
      <w:tr w:rsidR="00F61094" w:rsidRPr="00F61094" w14:paraId="0CE80FEE"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124CC895" w14:textId="77777777" w:rsidR="00F61094" w:rsidRPr="00F61094" w:rsidRDefault="00F61094">
            <w:pPr>
              <w:rPr>
                <w:sz w:val="10"/>
                <w:szCs w:val="10"/>
              </w:rPr>
            </w:pPr>
            <w:r w:rsidRPr="00F61094">
              <w:rPr>
                <w:sz w:val="10"/>
                <w:szCs w:val="10"/>
              </w:rPr>
              <w:t>Services (OM-S)</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26B7B740"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0FDD1C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4660D6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A1DB66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EAB8C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7BE6DD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F88FE56"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59227A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307CF4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DA733E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27DFFD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6CD221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6A29D2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7740A94"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9C6C42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95F033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D0A93D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9D78B7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D0ED3B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CDDBC4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18C8F4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860E24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7D53E5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AC48DA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17C278C"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3060FC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A994C0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60725A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B3C417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1A8959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B7F015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26357D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82CFED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1383E2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5B4CDF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44F0D6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7C1B52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D4F94B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1096B3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162763E"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295F05E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D71956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7C81C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88AA8F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8031F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309B9B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261A9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BD6D16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B2CE96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5033E9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884A10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321C3A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15B0BFF" w14:textId="77777777" w:rsidR="00F61094" w:rsidRPr="00F61094" w:rsidRDefault="00F61094">
            <w:pPr>
              <w:rPr>
                <w:sz w:val="10"/>
                <w:szCs w:val="10"/>
              </w:rPr>
            </w:pPr>
          </w:p>
        </w:tc>
      </w:tr>
      <w:tr w:rsidR="00F61094" w:rsidRPr="00F61094" w14:paraId="2EE0AFC4"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3DB7CC37" w14:textId="77777777" w:rsidR="00F61094" w:rsidRPr="00F61094" w:rsidRDefault="00F61094">
            <w:pPr>
              <w:rPr>
                <w:sz w:val="10"/>
                <w:szCs w:val="10"/>
              </w:rPr>
            </w:pPr>
            <w:r w:rsidRPr="00F61094">
              <w:rPr>
                <w:sz w:val="10"/>
                <w:szCs w:val="10"/>
              </w:rPr>
              <w:t>Assignment (OM-A)</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F224102"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024BA3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C08138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CE1727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FF10BF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D648FD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15EF2325"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223F59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8928A9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8DA79D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080606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7FE431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060280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3EBDB73"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A4E94E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B26E3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F3B95E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BF2181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1939A3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68F80E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A51DB3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154968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51F1A3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53EC9F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4D7C65B"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64E143A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0EC8EF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E368AC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D75D7D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CE6491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98FE0F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FB607E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55AB84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45D84C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2BC2E4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847F4B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B830C2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D763CE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C0BA37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589F601"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8AF309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3E7315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75C004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F83E72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246CB6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0F7312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6245D4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C1A958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2E643C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6C202A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BEC9BB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F1E53D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982ED90" w14:textId="77777777" w:rsidR="00F61094" w:rsidRPr="00F61094" w:rsidRDefault="00F61094">
            <w:pPr>
              <w:rPr>
                <w:sz w:val="10"/>
                <w:szCs w:val="10"/>
              </w:rPr>
            </w:pPr>
          </w:p>
        </w:tc>
      </w:tr>
      <w:tr w:rsidR="00F61094" w:rsidRPr="00F61094" w14:paraId="02D48251"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7CC3AED1" w14:textId="77777777" w:rsidR="00F61094" w:rsidRPr="00F61094" w:rsidRDefault="00F61094">
            <w:pPr>
              <w:rPr>
                <w:sz w:val="10"/>
                <w:szCs w:val="10"/>
              </w:rPr>
            </w:pPr>
            <w:r w:rsidRPr="00F61094">
              <w:rPr>
                <w:sz w:val="10"/>
                <w:szCs w:val="10"/>
              </w:rPr>
              <w:t>Decisions (OM-DC)</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7A16861A"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D238F2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837A0C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92116A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56E6B9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821794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736B6AA"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90A8D1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4D3BCF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A04409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2FC9F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462BC4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ADCC8B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30C78FB"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08A1BF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D60747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86155A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92069C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B87876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9637C6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8A73A8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27E1E9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B68923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5BE68D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14C94C70"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98624F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A455ED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253432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F44171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236CB1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B19DCE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A3BDEC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5DDA0B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26AE64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A10A6A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BD545D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FE5B47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48B47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23EEE8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3526419"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6AD6FAD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462935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4BBBDD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16E81E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7B2A0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B07381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EFF880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C12147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CA7DB3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E92B45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D1D26C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2656A8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7B556EC" w14:textId="77777777" w:rsidR="00F61094" w:rsidRPr="00F61094" w:rsidRDefault="00F61094">
            <w:pPr>
              <w:rPr>
                <w:sz w:val="10"/>
                <w:szCs w:val="10"/>
              </w:rPr>
            </w:pPr>
          </w:p>
        </w:tc>
      </w:tr>
      <w:tr w:rsidR="00F61094" w:rsidRPr="00F61094" w14:paraId="56735B50"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2D98042A" w14:textId="77777777" w:rsidR="00F61094" w:rsidRPr="00F61094" w:rsidRDefault="00F61094">
            <w:pPr>
              <w:rPr>
                <w:sz w:val="10"/>
                <w:szCs w:val="10"/>
              </w:rPr>
            </w:pPr>
            <w:r w:rsidRPr="00F61094">
              <w:rPr>
                <w:sz w:val="10"/>
                <w:szCs w:val="10"/>
              </w:rPr>
              <w:t>Design (OM-DS)</w:t>
            </w:r>
            <w:r w:rsidRPr="00F61094">
              <w:rPr>
                <w:sz w:val="10"/>
                <w:szCs w:val="10"/>
              </w:rPr>
              <w:tab/>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BE49594"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B4B22D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C843DF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84903F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42AFF0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0860AD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15A40B4"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2E71237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56B540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183F77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EB9AFC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4984DF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1F2CD5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ABBBA86"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EEF8A8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6A36EA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6D913A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D3A15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1E279B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864A19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79839E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5F3470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0F818F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8E3155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AB5D735"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D0E061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E0C612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BF88D0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4740A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D880AD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715324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336828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D3AE38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738053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B2C146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517609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CE1BBC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EE88B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C003EE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07B17DD"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7D4F463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5465A8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0C4BF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DCAB81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5052C2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27B162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70CBA8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E5D361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8F026A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006E37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350A16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74B973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9F63C47" w14:textId="77777777" w:rsidR="00F61094" w:rsidRPr="00F61094" w:rsidRDefault="00F61094">
            <w:pPr>
              <w:rPr>
                <w:sz w:val="10"/>
                <w:szCs w:val="10"/>
              </w:rPr>
            </w:pPr>
          </w:p>
        </w:tc>
      </w:tr>
      <w:tr w:rsidR="00F61094" w:rsidRPr="00F61094" w14:paraId="192FE1A6"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2282FF01" w14:textId="77777777" w:rsidR="00F61094" w:rsidRPr="00F61094" w:rsidRDefault="00F61094">
            <w:pPr>
              <w:rPr>
                <w:sz w:val="10"/>
                <w:szCs w:val="10"/>
              </w:rPr>
            </w:pPr>
            <w:r w:rsidRPr="00F61094">
              <w:rPr>
                <w:sz w:val="10"/>
                <w:szCs w:val="10"/>
              </w:rPr>
              <w:t>Stakeholders (OM-SH)</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67D9545"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AD42B9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89A250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C8BC5F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936DD6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8D8099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2F4AB8A"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F65A42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956350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B3DC38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B831EC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03FD6F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C26771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AB320B1"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24FA1A2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9C9A9E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886C53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54812A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900D52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FFD36D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02EC15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CBCB0A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DD2B6E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7BFFD9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B7111E7"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BC8A8A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BFAF16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50CA58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1364E0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B5B7E2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002F5A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C96176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50D86B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2F502D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C7A404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900C5A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DAB53D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0BC0D1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94FD93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74DF2D7"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46A21B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69C036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3B80C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7C81D8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215F3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24FA4E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47590B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D3DF79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D4FB1A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55FE33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A9C4C4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2752C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4A06ADA" w14:textId="77777777" w:rsidR="00F61094" w:rsidRPr="00F61094" w:rsidRDefault="00F61094">
            <w:pPr>
              <w:rPr>
                <w:sz w:val="10"/>
                <w:szCs w:val="10"/>
              </w:rPr>
            </w:pPr>
          </w:p>
        </w:tc>
      </w:tr>
      <w:tr w:rsidR="00F61094" w:rsidRPr="00F61094" w14:paraId="1AAFF1AE"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5CF05679" w14:textId="77777777" w:rsidR="00F61094" w:rsidRPr="00F61094" w:rsidRDefault="00F61094">
            <w:pPr>
              <w:rPr>
                <w:sz w:val="10"/>
                <w:szCs w:val="10"/>
              </w:rPr>
            </w:pPr>
            <w:r w:rsidRPr="00F61094">
              <w:rPr>
                <w:sz w:val="10"/>
                <w:szCs w:val="10"/>
              </w:rPr>
              <w:t>Requirements (OM-R)</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B325081"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447119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57ADEE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5C6AA0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1757B0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2FE778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73BDBF8"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2E728AD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B453A7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9E0B15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BFFFC7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68470D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1E9B04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2D1BD11C"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F31DFD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64E53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4BA4BF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012C8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A16232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E4FE03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95995A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CCE919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BB32B1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389BD4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262FC435"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186F68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1AD5C2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2B4672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DE73FF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B8D684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AE74B0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637464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190FFA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2AD1B1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5F4FE4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2CB90C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67D275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5AE56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C1EC3F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2350624D"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DD7E4B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E6DF18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AD8D3D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B42BCB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A4F60E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24520E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10C5DD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277E66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CCDEDB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2503C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E0DFC7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99C77D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2AF5080" w14:textId="77777777" w:rsidR="00F61094" w:rsidRPr="00F61094" w:rsidRDefault="00F61094">
            <w:pPr>
              <w:rPr>
                <w:sz w:val="10"/>
                <w:szCs w:val="10"/>
              </w:rPr>
            </w:pPr>
          </w:p>
        </w:tc>
      </w:tr>
      <w:tr w:rsidR="00F61094" w:rsidRPr="00F61094" w14:paraId="4C446F28"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6AD75602" w14:textId="77777777" w:rsidR="00F61094" w:rsidRPr="00F61094" w:rsidRDefault="00F61094">
            <w:pPr>
              <w:rPr>
                <w:sz w:val="10"/>
                <w:szCs w:val="10"/>
              </w:rPr>
            </w:pPr>
            <w:r w:rsidRPr="00F61094">
              <w:rPr>
                <w:sz w:val="10"/>
                <w:szCs w:val="10"/>
              </w:rPr>
              <w:t>Deliverables (OM-DL)</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620B8B9A"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FF77CF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48210C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CC9B43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113CF1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FFB894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FCE5B48"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A90C7F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F548E1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DC2B7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E7CAB5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FC6993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0F01CE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690DE65"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EB0AFD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B57B61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EF0323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FC26C5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0C3776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5C8D24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437030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D7BB6F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E2663D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1D1079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B1D3FEA"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6C29CAD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A57D4A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686D5C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DC4007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352D8E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C570F1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2EBFAD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203F1F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C673A7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F3BEDD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91FDA1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5FEC32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909ED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C2B17B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2C38BCDD"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7B242C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CB893A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00437F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CE3EC9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EF7A82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DFBD26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C30C7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5C1E54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A86C46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F290F1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5359CC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4CB946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109B3D2" w14:textId="77777777" w:rsidR="00F61094" w:rsidRPr="00F61094" w:rsidRDefault="00F61094">
            <w:pPr>
              <w:rPr>
                <w:sz w:val="10"/>
                <w:szCs w:val="10"/>
              </w:rPr>
            </w:pPr>
          </w:p>
        </w:tc>
      </w:tr>
      <w:tr w:rsidR="00F61094" w:rsidRPr="00F61094" w14:paraId="62207155"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786932A3" w14:textId="77777777" w:rsidR="00F61094" w:rsidRPr="00F61094" w:rsidRDefault="00F61094">
            <w:pPr>
              <w:rPr>
                <w:sz w:val="10"/>
                <w:szCs w:val="10"/>
              </w:rPr>
            </w:pPr>
            <w:r w:rsidRPr="00F61094">
              <w:rPr>
                <w:sz w:val="10"/>
                <w:szCs w:val="10"/>
              </w:rPr>
              <w:t>Methodology (OM-M)</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76C880A3"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4FBDCF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D57901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33ED4D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C76F3F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A7A6B1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56AAD04"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787C489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2FAD14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B3A8E3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6DD70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0DDF5B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E292C3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C927B5F"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2A93BE3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0F5CBA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092A6E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51AA31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9EFC2B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E0E792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C4B3C6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D59879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EB3D14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3712CD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17D24B50"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79A004A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DFEE5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BC7276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23F127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8B4A26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4C7C36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E9F384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D3EE60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10BFD5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40338D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AA967F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005C42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8439F3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5406CB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397202A"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7B9BEE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BDC8C7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7066D9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CA69C4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EC5737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7EC17E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75E4AD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76AFED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EBF4FE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C6A1E6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E1E01A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0325D8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739DEAD" w14:textId="77777777" w:rsidR="00F61094" w:rsidRPr="00F61094" w:rsidRDefault="00F61094">
            <w:pPr>
              <w:rPr>
                <w:sz w:val="10"/>
                <w:szCs w:val="10"/>
              </w:rPr>
            </w:pPr>
          </w:p>
        </w:tc>
      </w:tr>
      <w:tr w:rsidR="00F61094" w:rsidRPr="00F61094" w14:paraId="5FDA0D43"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11A8A598" w14:textId="77777777" w:rsidR="00F61094" w:rsidRPr="00F61094" w:rsidRDefault="00F61094">
            <w:pPr>
              <w:rPr>
                <w:sz w:val="10"/>
                <w:szCs w:val="10"/>
              </w:rPr>
            </w:pPr>
            <w:r w:rsidRPr="00F61094">
              <w:rPr>
                <w:sz w:val="10"/>
                <w:szCs w:val="10"/>
              </w:rPr>
              <w:t>Tools (OM-T)</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DE57849"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744479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17C034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D96082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FC32F0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DEF491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FD34693"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67476C1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A0A7D6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F79CA7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E58D5E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111D76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480786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F9720D7"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3D3BEC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D49EC7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801A93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2C4580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170CF5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FD01B0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DAA634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CB0019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739294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6F0C66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DF8602A"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6C8E2A0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4EF820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35AEEA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28330E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DF8B1E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8CE323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69BB3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83F957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A555BA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7A91D4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DD44AC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445EAB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4B602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BB5806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2D0CCCE3"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F1CDA8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0F88AD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9F3487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530393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61035C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6EC90C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C7AE89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23937C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81DA81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4C6F35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F72412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D3A21E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A335F41" w14:textId="77777777" w:rsidR="00F61094" w:rsidRPr="00F61094" w:rsidRDefault="00F61094">
            <w:pPr>
              <w:rPr>
                <w:sz w:val="10"/>
                <w:szCs w:val="10"/>
              </w:rPr>
            </w:pPr>
          </w:p>
        </w:tc>
      </w:tr>
      <w:tr w:rsidR="00F61094" w:rsidRPr="00F61094" w14:paraId="4C249BC1"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4B3BBC93" w14:textId="77777777" w:rsidR="00F61094" w:rsidRPr="00F61094" w:rsidRDefault="00F61094">
            <w:pPr>
              <w:rPr>
                <w:sz w:val="10"/>
                <w:szCs w:val="10"/>
              </w:rPr>
            </w:pPr>
            <w:r w:rsidRPr="00F61094">
              <w:rPr>
                <w:sz w:val="10"/>
                <w:szCs w:val="10"/>
              </w:rPr>
              <w:t>Repository (OM-REP)</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DBE2932"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33F3C2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BF4827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E3DA2D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D9DC28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83D024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178CFE9D"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71095F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2550E4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411777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D20B03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A156A0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2924B9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169C129"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124004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D2CBC4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840C6F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81DC84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98F76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C57F95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6047C8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52A3AA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19234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F6B82B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A8235C4"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0557C2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A88460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8F4137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69B09E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4D6D42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096C19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28D0E9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875060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C741DB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DA4EF0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B7237E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7D795C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498B1C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0E80C2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1265814"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670DEE6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C7FB81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AC5251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82BBC3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0DF748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7851E0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8DDCFF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80971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0303A9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543D33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60BFA6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492AF3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2A59A53B" w14:textId="77777777" w:rsidR="00F61094" w:rsidRPr="00F61094" w:rsidRDefault="00F61094">
            <w:pPr>
              <w:rPr>
                <w:sz w:val="10"/>
                <w:szCs w:val="10"/>
              </w:rPr>
            </w:pPr>
          </w:p>
        </w:tc>
      </w:tr>
      <w:tr w:rsidR="00F61094" w:rsidRPr="00F61094" w14:paraId="735E93E2"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3378145B" w14:textId="77777777" w:rsidR="00F61094" w:rsidRPr="00F61094" w:rsidRDefault="00F61094">
            <w:pPr>
              <w:rPr>
                <w:sz w:val="10"/>
                <w:szCs w:val="10"/>
              </w:rPr>
            </w:pPr>
            <w:r w:rsidRPr="00F61094">
              <w:rPr>
                <w:sz w:val="10"/>
                <w:szCs w:val="10"/>
              </w:rPr>
              <w:t>Governance (OM-G)</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20B1A759"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A6DD55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29DC2B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944DAF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19073A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DB152D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6C3CA09"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02AA37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ECF0C0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80CB6D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AD02C2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F3AB54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A4927D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138AC5D7"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DD4954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F70C71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493DEC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7D6757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96676F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AEF5FF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C4145F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F26209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4BE525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468F67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9C43BE6"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83ACC6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2BF9FA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C5D5BA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493060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5A9F3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A9A0F8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352FAD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16D346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57F9B9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B810A2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06E941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D350D9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57AA8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935F83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680943A"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DC32FA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408684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1940A6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760299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F28A90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5EA22B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2430C9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146E09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22AB4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811223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459D7D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5BA40B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551EF85" w14:textId="77777777" w:rsidR="00F61094" w:rsidRPr="00F61094" w:rsidRDefault="00F61094">
            <w:pPr>
              <w:rPr>
                <w:sz w:val="10"/>
                <w:szCs w:val="10"/>
              </w:rPr>
            </w:pPr>
          </w:p>
        </w:tc>
      </w:tr>
      <w:tr w:rsidR="00F61094" w:rsidRPr="00F61094" w14:paraId="6A73501E"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0E5C4BC0" w14:textId="77777777" w:rsidR="00F61094" w:rsidRPr="00F61094" w:rsidRDefault="00F61094">
            <w:pPr>
              <w:rPr>
                <w:sz w:val="10"/>
                <w:szCs w:val="10"/>
              </w:rPr>
            </w:pPr>
            <w:r w:rsidRPr="00F61094">
              <w:rPr>
                <w:sz w:val="10"/>
                <w:szCs w:val="10"/>
              </w:rPr>
              <w:t>Products (OM-P)</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5D2C7F7"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24DFF9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552E17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9FEF5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DACCE8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97C195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8E4E198"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FAF468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2319FB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4C997F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4D86A3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D6FF81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B8CFC4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AB6B736"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E9F6BC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4F6B75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7E45CB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EC5F00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975AE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B86EF5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297AE0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FFBEDA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ED7FDF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F37143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F0E9ACE"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2E55A61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6D2286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7650C6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A989C9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BBCEF6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A3A11D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0CC79B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F665C4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4EF518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C18B59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AFC19A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4702E5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EAEE5A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6ACD89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2FFCDC30"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297E90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8D4090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96B876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D36017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BE2E88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B005D8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81040D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29407D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3FDA27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44F780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7BC0CC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4438B5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E450F92" w14:textId="77777777" w:rsidR="00F61094" w:rsidRPr="00F61094" w:rsidRDefault="00F61094">
            <w:pPr>
              <w:rPr>
                <w:sz w:val="10"/>
                <w:szCs w:val="10"/>
              </w:rPr>
            </w:pPr>
          </w:p>
        </w:tc>
      </w:tr>
      <w:tr w:rsidR="00F61094" w:rsidRPr="00F61094" w14:paraId="2B04CCC2"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64D5874E" w14:textId="77777777" w:rsidR="00F61094" w:rsidRPr="00F61094" w:rsidRDefault="00F61094">
            <w:pPr>
              <w:rPr>
                <w:sz w:val="10"/>
                <w:szCs w:val="10"/>
              </w:rPr>
            </w:pPr>
            <w:r w:rsidRPr="00F61094">
              <w:rPr>
                <w:sz w:val="10"/>
                <w:szCs w:val="10"/>
              </w:rPr>
              <w:t>Roadmaps (OM-RM)</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6EB4B791"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5F315A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992C21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E2CFA6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E8FC3B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C5361E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5E0880E"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1D05B7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15126D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14CCF3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AB55BA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A89C8C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2E802C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9BEBA8B"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507602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7019DF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41559E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227D37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CE7FAB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A8ABFD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7EF324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E6912C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0024A9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2F444B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FFD13B8"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AEA619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CAFDA3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15263F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0D0DBB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8A843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7FE8E9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BB2011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6DFAF8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E5DE3D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2F9F36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9FAFFC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D33FF1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ECCED7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6BDDFB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D3C5D40"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FD23E1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FA3AF2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584102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66BF0C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601930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5727A5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3CC2CA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ADAD73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87F482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600AF1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34A609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68937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1EF0E4F" w14:textId="77777777" w:rsidR="00F61094" w:rsidRPr="00F61094" w:rsidRDefault="00F61094">
            <w:pPr>
              <w:rPr>
                <w:sz w:val="10"/>
                <w:szCs w:val="10"/>
              </w:rPr>
            </w:pPr>
          </w:p>
        </w:tc>
      </w:tr>
      <w:tr w:rsidR="00F61094" w:rsidRPr="00F61094" w14:paraId="6A8566A5"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72300311" w14:textId="77777777" w:rsidR="00F61094" w:rsidRPr="00F61094" w:rsidRDefault="00F61094">
            <w:pPr>
              <w:rPr>
                <w:sz w:val="10"/>
                <w:szCs w:val="10"/>
              </w:rPr>
            </w:pPr>
            <w:r w:rsidRPr="00F61094">
              <w:rPr>
                <w:sz w:val="10"/>
                <w:szCs w:val="10"/>
              </w:rPr>
              <w:t>Experiments (OM-E)</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6F2A627"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5DCED2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81BEF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788CC0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606D88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FAE1D5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25A8926F"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F06818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7A392F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94940A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A413DD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3EE941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2B4CDB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D43B8C6"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7A14439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672ED5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20941C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82D81A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4D2CD8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622F42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5FC723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B6E58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3911AD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0BF113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D04D296"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7D0F894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812445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FD52FB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093BB4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E85213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457DCD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C04E9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192F36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D91AC3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8895B9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88B182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B2B674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B256B4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591590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14118ACF"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006E73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3DFFAE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2AA0B7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086087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100180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BA660A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8D651D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10E6BE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14EBC7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49FD2A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26132D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5E7A08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206D0CF" w14:textId="77777777" w:rsidR="00F61094" w:rsidRPr="00F61094" w:rsidRDefault="00F61094">
            <w:pPr>
              <w:rPr>
                <w:sz w:val="10"/>
                <w:szCs w:val="10"/>
              </w:rPr>
            </w:pPr>
          </w:p>
        </w:tc>
      </w:tr>
      <w:tr w:rsidR="00F61094" w:rsidRPr="00F61094" w14:paraId="12C2569C" w14:textId="77777777" w:rsidTr="00F61094">
        <w:tc>
          <w:tcPr>
            <w:tcW w:w="1763" w:type="dxa"/>
            <w:tcBorders>
              <w:top w:val="single" w:sz="4" w:space="0" w:color="auto"/>
              <w:left w:val="single" w:sz="18" w:space="0" w:color="auto"/>
              <w:bottom w:val="single" w:sz="18" w:space="0" w:color="auto"/>
              <w:right w:val="single" w:sz="18" w:space="0" w:color="auto"/>
            </w:tcBorders>
            <w:tcMar>
              <w:top w:w="0" w:type="dxa"/>
              <w:left w:w="0" w:type="dxa"/>
              <w:bottom w:w="0" w:type="dxa"/>
              <w:right w:w="0" w:type="dxa"/>
            </w:tcMar>
            <w:hideMark/>
          </w:tcPr>
          <w:p w14:paraId="1ABFB2CB" w14:textId="77777777" w:rsidR="00F61094" w:rsidRPr="00F61094" w:rsidRDefault="00F61094">
            <w:pPr>
              <w:rPr>
                <w:sz w:val="10"/>
                <w:szCs w:val="10"/>
              </w:rPr>
            </w:pPr>
            <w:r w:rsidRPr="00F61094">
              <w:rPr>
                <w:sz w:val="10"/>
                <w:szCs w:val="10"/>
              </w:rPr>
              <w:t>Outcomes</w:t>
            </w:r>
          </w:p>
        </w:tc>
        <w:tc>
          <w:tcPr>
            <w:tcW w:w="237" w:type="dxa"/>
            <w:tcBorders>
              <w:top w:val="single" w:sz="4" w:space="0" w:color="auto"/>
              <w:left w:val="single" w:sz="18" w:space="0" w:color="auto"/>
              <w:bottom w:val="single" w:sz="18" w:space="0" w:color="auto"/>
              <w:right w:val="single" w:sz="4" w:space="0" w:color="auto"/>
            </w:tcBorders>
            <w:tcMar>
              <w:top w:w="0" w:type="dxa"/>
              <w:left w:w="0" w:type="dxa"/>
              <w:bottom w:w="0" w:type="dxa"/>
              <w:right w:w="0" w:type="dxa"/>
            </w:tcMar>
          </w:tcPr>
          <w:p w14:paraId="473AC9F9" w14:textId="77777777" w:rsidR="00F61094" w:rsidRPr="00F61094" w:rsidRDefault="00F61094">
            <w:pPr>
              <w:rPr>
                <w:sz w:val="10"/>
                <w:szCs w:val="10"/>
              </w:rPr>
            </w:pPr>
          </w:p>
        </w:tc>
        <w:tc>
          <w:tcPr>
            <w:tcW w:w="237"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5632016"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6D2C289"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E7DD3BE"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C30EEEC"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C4AB7D8"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18" w:space="0" w:color="auto"/>
            </w:tcBorders>
            <w:tcMar>
              <w:top w:w="0" w:type="dxa"/>
              <w:left w:w="0" w:type="dxa"/>
              <w:bottom w:w="0" w:type="dxa"/>
              <w:right w:w="0" w:type="dxa"/>
            </w:tcMar>
          </w:tcPr>
          <w:p w14:paraId="297B805C" w14:textId="77777777" w:rsidR="00F61094" w:rsidRPr="00F61094" w:rsidRDefault="00F61094">
            <w:pPr>
              <w:rPr>
                <w:sz w:val="10"/>
                <w:szCs w:val="10"/>
              </w:rPr>
            </w:pPr>
          </w:p>
        </w:tc>
        <w:tc>
          <w:tcPr>
            <w:tcW w:w="236" w:type="dxa"/>
            <w:tcBorders>
              <w:top w:val="single" w:sz="4" w:space="0" w:color="auto"/>
              <w:left w:val="single" w:sz="18" w:space="0" w:color="auto"/>
              <w:bottom w:val="single" w:sz="18" w:space="0" w:color="auto"/>
              <w:right w:val="single" w:sz="4" w:space="0" w:color="auto"/>
            </w:tcBorders>
            <w:tcMar>
              <w:top w:w="0" w:type="dxa"/>
              <w:left w:w="0" w:type="dxa"/>
              <w:bottom w:w="0" w:type="dxa"/>
              <w:right w:w="0" w:type="dxa"/>
            </w:tcMar>
          </w:tcPr>
          <w:p w14:paraId="01F80751"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33D6341"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5156A45"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19A7F48"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F11B90F"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5F54E5D"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18" w:space="0" w:color="auto"/>
            </w:tcBorders>
            <w:tcMar>
              <w:top w:w="0" w:type="dxa"/>
              <w:left w:w="0" w:type="dxa"/>
              <w:bottom w:w="0" w:type="dxa"/>
              <w:right w:w="0" w:type="dxa"/>
            </w:tcMar>
          </w:tcPr>
          <w:p w14:paraId="4ECC1E6D" w14:textId="77777777" w:rsidR="00F61094" w:rsidRPr="00F61094" w:rsidRDefault="00F61094">
            <w:pPr>
              <w:rPr>
                <w:sz w:val="10"/>
                <w:szCs w:val="10"/>
              </w:rPr>
            </w:pPr>
          </w:p>
        </w:tc>
        <w:tc>
          <w:tcPr>
            <w:tcW w:w="236" w:type="dxa"/>
            <w:tcBorders>
              <w:top w:val="single" w:sz="4" w:space="0" w:color="auto"/>
              <w:left w:val="single" w:sz="18" w:space="0" w:color="auto"/>
              <w:bottom w:val="single" w:sz="18" w:space="0" w:color="auto"/>
              <w:right w:val="single" w:sz="4" w:space="0" w:color="auto"/>
            </w:tcBorders>
            <w:tcMar>
              <w:top w:w="0" w:type="dxa"/>
              <w:left w:w="0" w:type="dxa"/>
              <w:bottom w:w="0" w:type="dxa"/>
              <w:right w:w="0" w:type="dxa"/>
            </w:tcMar>
          </w:tcPr>
          <w:p w14:paraId="07B810DF"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B6BE340"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4F9D67B"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6FA60A6B"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FEA8DA0"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74481C8C"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D7C1682"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6C781F36"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57525E57"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DFA1609"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18" w:space="0" w:color="auto"/>
            </w:tcBorders>
            <w:tcMar>
              <w:top w:w="0" w:type="dxa"/>
              <w:left w:w="0" w:type="dxa"/>
              <w:bottom w:w="0" w:type="dxa"/>
              <w:right w:w="0" w:type="dxa"/>
            </w:tcMar>
          </w:tcPr>
          <w:p w14:paraId="4E2C165C" w14:textId="77777777" w:rsidR="00F61094" w:rsidRPr="00F61094" w:rsidRDefault="00F61094">
            <w:pPr>
              <w:rPr>
                <w:sz w:val="10"/>
                <w:szCs w:val="10"/>
              </w:rPr>
            </w:pPr>
          </w:p>
        </w:tc>
        <w:tc>
          <w:tcPr>
            <w:tcW w:w="236" w:type="dxa"/>
            <w:tcBorders>
              <w:top w:val="single" w:sz="4" w:space="0" w:color="auto"/>
              <w:left w:val="single" w:sz="18" w:space="0" w:color="auto"/>
              <w:bottom w:val="single" w:sz="18" w:space="0" w:color="auto"/>
              <w:right w:val="single" w:sz="4" w:space="0" w:color="auto"/>
            </w:tcBorders>
            <w:tcMar>
              <w:top w:w="0" w:type="dxa"/>
              <w:left w:w="0" w:type="dxa"/>
              <w:bottom w:w="0" w:type="dxa"/>
              <w:right w:w="0" w:type="dxa"/>
            </w:tcMar>
          </w:tcPr>
          <w:p w14:paraId="0C629F04"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E7B1CE4"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41038C3"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D5E53D3"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6C2AE54"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65A69CD6"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3DBB328"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5E74D135"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28AC9A0"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6165E420"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CED9A23"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623EE384"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1AB1EA4"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CC32B55"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18" w:space="0" w:color="auto"/>
            </w:tcBorders>
            <w:tcMar>
              <w:top w:w="0" w:type="dxa"/>
              <w:left w:w="0" w:type="dxa"/>
              <w:bottom w:w="0" w:type="dxa"/>
              <w:right w:w="0" w:type="dxa"/>
            </w:tcMar>
          </w:tcPr>
          <w:p w14:paraId="266226BC" w14:textId="77777777" w:rsidR="00F61094" w:rsidRPr="00F61094" w:rsidRDefault="00F61094">
            <w:pPr>
              <w:rPr>
                <w:sz w:val="10"/>
                <w:szCs w:val="10"/>
              </w:rPr>
            </w:pPr>
          </w:p>
        </w:tc>
        <w:tc>
          <w:tcPr>
            <w:tcW w:w="236" w:type="dxa"/>
            <w:tcBorders>
              <w:top w:val="single" w:sz="4" w:space="0" w:color="auto"/>
              <w:left w:val="single" w:sz="18" w:space="0" w:color="auto"/>
              <w:bottom w:val="single" w:sz="18" w:space="0" w:color="auto"/>
              <w:right w:val="single" w:sz="4" w:space="0" w:color="auto"/>
            </w:tcBorders>
            <w:tcMar>
              <w:top w:w="0" w:type="dxa"/>
              <w:left w:w="0" w:type="dxa"/>
              <w:bottom w:w="0" w:type="dxa"/>
              <w:right w:w="0" w:type="dxa"/>
            </w:tcMar>
          </w:tcPr>
          <w:p w14:paraId="1E74BF62"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7FDED835"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3195FA5"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F76F01F"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0E68B10"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771A853"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7E5344E0"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5B864593"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9281083"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10E51F3"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D6AA162"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EBDF8BB"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18" w:space="0" w:color="auto"/>
            </w:tcBorders>
            <w:tcMar>
              <w:top w:w="0" w:type="dxa"/>
              <w:left w:w="0" w:type="dxa"/>
              <w:bottom w:w="0" w:type="dxa"/>
              <w:right w:w="0" w:type="dxa"/>
            </w:tcMar>
          </w:tcPr>
          <w:p w14:paraId="18FBE664" w14:textId="77777777" w:rsidR="00F61094" w:rsidRPr="00F61094" w:rsidRDefault="00F61094">
            <w:pPr>
              <w:rPr>
                <w:sz w:val="10"/>
                <w:szCs w:val="10"/>
              </w:rPr>
            </w:pPr>
          </w:p>
        </w:tc>
      </w:tr>
      <w:tr w:rsidR="00F61094" w:rsidRPr="00F61094" w14:paraId="66AD5302" w14:textId="77777777" w:rsidTr="00F61094">
        <w:tc>
          <w:tcPr>
            <w:tcW w:w="1763" w:type="dxa"/>
            <w:tcBorders>
              <w:top w:val="single" w:sz="18" w:space="0" w:color="auto"/>
              <w:left w:val="single" w:sz="18" w:space="0" w:color="auto"/>
              <w:bottom w:val="single" w:sz="4" w:space="0" w:color="auto"/>
              <w:right w:val="single" w:sz="18" w:space="0" w:color="auto"/>
            </w:tcBorders>
            <w:shd w:val="clear" w:color="auto" w:fill="C5E0B3" w:themeFill="accent6" w:themeFillTint="66"/>
            <w:tcMar>
              <w:top w:w="0" w:type="dxa"/>
              <w:left w:w="0" w:type="dxa"/>
              <w:bottom w:w="0" w:type="dxa"/>
              <w:right w:w="0" w:type="dxa"/>
            </w:tcMar>
            <w:hideMark/>
          </w:tcPr>
          <w:p w14:paraId="44814EB3" w14:textId="77777777" w:rsidR="00F61094" w:rsidRPr="00F61094" w:rsidRDefault="00F61094">
            <w:pPr>
              <w:rPr>
                <w:b/>
                <w:bCs/>
                <w:sz w:val="10"/>
                <w:szCs w:val="10"/>
              </w:rPr>
            </w:pPr>
            <w:r w:rsidRPr="00F61094">
              <w:rPr>
                <w:b/>
                <w:bCs/>
                <w:sz w:val="10"/>
                <w:szCs w:val="10"/>
              </w:rPr>
              <w:t>Strategy (O-S)</w:t>
            </w:r>
          </w:p>
        </w:tc>
        <w:tc>
          <w:tcPr>
            <w:tcW w:w="237" w:type="dxa"/>
            <w:tcBorders>
              <w:top w:val="single" w:sz="18" w:space="0" w:color="auto"/>
              <w:left w:val="single" w:sz="18" w:space="0" w:color="auto"/>
              <w:bottom w:val="single" w:sz="4" w:space="0" w:color="auto"/>
              <w:right w:val="single" w:sz="4" w:space="0" w:color="auto"/>
            </w:tcBorders>
            <w:tcMar>
              <w:top w:w="0" w:type="dxa"/>
              <w:left w:w="0" w:type="dxa"/>
              <w:bottom w:w="0" w:type="dxa"/>
              <w:right w:w="0" w:type="dxa"/>
            </w:tcMar>
          </w:tcPr>
          <w:p w14:paraId="2FB5136D" w14:textId="77777777" w:rsidR="00F61094" w:rsidRPr="00F61094" w:rsidRDefault="00F61094">
            <w:pPr>
              <w:rPr>
                <w:b/>
                <w:bCs/>
                <w:sz w:val="10"/>
                <w:szCs w:val="10"/>
              </w:rPr>
            </w:pPr>
          </w:p>
        </w:tc>
        <w:tc>
          <w:tcPr>
            <w:tcW w:w="237"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50B713BD"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1A7D1D05"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CCEF6BF"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3ADCE47D"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73666DA"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18" w:space="0" w:color="auto"/>
            </w:tcBorders>
            <w:tcMar>
              <w:top w:w="0" w:type="dxa"/>
              <w:left w:w="0" w:type="dxa"/>
              <w:bottom w:w="0" w:type="dxa"/>
              <w:right w:w="0" w:type="dxa"/>
            </w:tcMar>
          </w:tcPr>
          <w:p w14:paraId="0D149210" w14:textId="77777777" w:rsidR="00F61094" w:rsidRPr="00F61094" w:rsidRDefault="00F61094">
            <w:pPr>
              <w:rPr>
                <w:b/>
                <w:bCs/>
                <w:sz w:val="10"/>
                <w:szCs w:val="10"/>
              </w:rPr>
            </w:pPr>
          </w:p>
        </w:tc>
        <w:tc>
          <w:tcPr>
            <w:tcW w:w="236" w:type="dxa"/>
            <w:tcBorders>
              <w:top w:val="single" w:sz="18" w:space="0" w:color="auto"/>
              <w:left w:val="single" w:sz="18" w:space="0" w:color="auto"/>
              <w:bottom w:val="single" w:sz="4" w:space="0" w:color="auto"/>
              <w:right w:val="single" w:sz="4" w:space="0" w:color="auto"/>
            </w:tcBorders>
            <w:tcMar>
              <w:top w:w="0" w:type="dxa"/>
              <w:left w:w="0" w:type="dxa"/>
              <w:bottom w:w="0" w:type="dxa"/>
              <w:right w:w="0" w:type="dxa"/>
            </w:tcMar>
          </w:tcPr>
          <w:p w14:paraId="6934339F"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12AD435D"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1BFE1024"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CBE083F"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14F4A8E"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9EBF230"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18" w:space="0" w:color="auto"/>
            </w:tcBorders>
            <w:tcMar>
              <w:top w:w="0" w:type="dxa"/>
              <w:left w:w="0" w:type="dxa"/>
              <w:bottom w:w="0" w:type="dxa"/>
              <w:right w:w="0" w:type="dxa"/>
            </w:tcMar>
          </w:tcPr>
          <w:p w14:paraId="6BB71C03" w14:textId="77777777" w:rsidR="00F61094" w:rsidRPr="00F61094" w:rsidRDefault="00F61094">
            <w:pPr>
              <w:rPr>
                <w:b/>
                <w:bCs/>
                <w:sz w:val="10"/>
                <w:szCs w:val="10"/>
              </w:rPr>
            </w:pPr>
          </w:p>
        </w:tc>
        <w:tc>
          <w:tcPr>
            <w:tcW w:w="236" w:type="dxa"/>
            <w:tcBorders>
              <w:top w:val="single" w:sz="18" w:space="0" w:color="auto"/>
              <w:left w:val="single" w:sz="18" w:space="0" w:color="auto"/>
              <w:bottom w:val="single" w:sz="4" w:space="0" w:color="auto"/>
              <w:right w:val="single" w:sz="4" w:space="0" w:color="auto"/>
            </w:tcBorders>
            <w:tcMar>
              <w:top w:w="0" w:type="dxa"/>
              <w:left w:w="0" w:type="dxa"/>
              <w:bottom w:w="0" w:type="dxa"/>
              <w:right w:w="0" w:type="dxa"/>
            </w:tcMar>
          </w:tcPr>
          <w:p w14:paraId="6ABA939A"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12BD662C"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70556B1"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2DB7A52"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8F09A91"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1669366"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731B162"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186EC3DC"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C5C9ECB"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3844C3B6"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18" w:space="0" w:color="auto"/>
            </w:tcBorders>
            <w:tcMar>
              <w:top w:w="0" w:type="dxa"/>
              <w:left w:w="0" w:type="dxa"/>
              <w:bottom w:w="0" w:type="dxa"/>
              <w:right w:w="0" w:type="dxa"/>
            </w:tcMar>
          </w:tcPr>
          <w:p w14:paraId="41150199" w14:textId="77777777" w:rsidR="00F61094" w:rsidRPr="00F61094" w:rsidRDefault="00F61094">
            <w:pPr>
              <w:rPr>
                <w:b/>
                <w:bCs/>
                <w:sz w:val="10"/>
                <w:szCs w:val="10"/>
              </w:rPr>
            </w:pPr>
          </w:p>
        </w:tc>
        <w:tc>
          <w:tcPr>
            <w:tcW w:w="236" w:type="dxa"/>
            <w:tcBorders>
              <w:top w:val="single" w:sz="18" w:space="0" w:color="auto"/>
              <w:left w:val="single" w:sz="18" w:space="0" w:color="auto"/>
              <w:bottom w:val="single" w:sz="4" w:space="0" w:color="auto"/>
              <w:right w:val="single" w:sz="4" w:space="0" w:color="auto"/>
            </w:tcBorders>
            <w:tcMar>
              <w:top w:w="0" w:type="dxa"/>
              <w:left w:w="0" w:type="dxa"/>
              <w:bottom w:w="0" w:type="dxa"/>
              <w:right w:w="0" w:type="dxa"/>
            </w:tcMar>
          </w:tcPr>
          <w:p w14:paraId="5DEB144F"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1E7710B7"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58C8F32D"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3025F61E"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3B5F9E89"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5E51CC1A"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30FF597"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164D43CD"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D2ECDD1"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79A9A32"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11A771D"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F584C41"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97246B6"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00F851E"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18" w:space="0" w:color="auto"/>
            </w:tcBorders>
            <w:tcMar>
              <w:top w:w="0" w:type="dxa"/>
              <w:left w:w="0" w:type="dxa"/>
              <w:bottom w:w="0" w:type="dxa"/>
              <w:right w:w="0" w:type="dxa"/>
            </w:tcMar>
          </w:tcPr>
          <w:p w14:paraId="0E7290F1" w14:textId="77777777" w:rsidR="00F61094" w:rsidRPr="00F61094" w:rsidRDefault="00F61094">
            <w:pPr>
              <w:rPr>
                <w:b/>
                <w:bCs/>
                <w:sz w:val="10"/>
                <w:szCs w:val="10"/>
              </w:rPr>
            </w:pPr>
          </w:p>
        </w:tc>
        <w:tc>
          <w:tcPr>
            <w:tcW w:w="236" w:type="dxa"/>
            <w:tcBorders>
              <w:top w:val="single" w:sz="18" w:space="0" w:color="auto"/>
              <w:left w:val="single" w:sz="18" w:space="0" w:color="auto"/>
              <w:bottom w:val="single" w:sz="4" w:space="0" w:color="auto"/>
              <w:right w:val="single" w:sz="4" w:space="0" w:color="auto"/>
            </w:tcBorders>
            <w:tcMar>
              <w:top w:w="0" w:type="dxa"/>
              <w:left w:w="0" w:type="dxa"/>
              <w:bottom w:w="0" w:type="dxa"/>
              <w:right w:w="0" w:type="dxa"/>
            </w:tcMar>
          </w:tcPr>
          <w:p w14:paraId="5C2F1423"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15247176"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3221812D"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4A6575DC"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316762F2"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664BB893"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01F4D75E"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8F6DD35"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21910C9B"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549D5253"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326C26F3"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4" w:space="0" w:color="auto"/>
            </w:tcBorders>
            <w:tcMar>
              <w:top w:w="0" w:type="dxa"/>
              <w:left w:w="0" w:type="dxa"/>
              <w:bottom w:w="0" w:type="dxa"/>
              <w:right w:w="0" w:type="dxa"/>
            </w:tcMar>
          </w:tcPr>
          <w:p w14:paraId="7A1F0839" w14:textId="77777777" w:rsidR="00F61094" w:rsidRPr="00F61094" w:rsidRDefault="00F61094">
            <w:pPr>
              <w:rPr>
                <w:b/>
                <w:bCs/>
                <w:sz w:val="10"/>
                <w:szCs w:val="10"/>
              </w:rPr>
            </w:pPr>
          </w:p>
        </w:tc>
        <w:tc>
          <w:tcPr>
            <w:tcW w:w="236" w:type="dxa"/>
            <w:tcBorders>
              <w:top w:val="single" w:sz="18" w:space="0" w:color="auto"/>
              <w:left w:val="single" w:sz="4" w:space="0" w:color="auto"/>
              <w:bottom w:val="single" w:sz="4" w:space="0" w:color="auto"/>
              <w:right w:val="single" w:sz="18" w:space="0" w:color="auto"/>
            </w:tcBorders>
            <w:tcMar>
              <w:top w:w="0" w:type="dxa"/>
              <w:left w:w="0" w:type="dxa"/>
              <w:bottom w:w="0" w:type="dxa"/>
              <w:right w:w="0" w:type="dxa"/>
            </w:tcMar>
          </w:tcPr>
          <w:p w14:paraId="138B6BA5" w14:textId="77777777" w:rsidR="00F61094" w:rsidRPr="00F61094" w:rsidRDefault="00F61094">
            <w:pPr>
              <w:rPr>
                <w:b/>
                <w:bCs/>
                <w:sz w:val="10"/>
                <w:szCs w:val="10"/>
              </w:rPr>
            </w:pPr>
          </w:p>
        </w:tc>
      </w:tr>
      <w:tr w:rsidR="00F61094" w:rsidRPr="00F61094" w14:paraId="38DD2490"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22566B2A" w14:textId="77777777" w:rsidR="00F61094" w:rsidRPr="00F61094" w:rsidRDefault="00F61094">
            <w:pPr>
              <w:rPr>
                <w:sz w:val="10"/>
                <w:szCs w:val="10"/>
              </w:rPr>
            </w:pPr>
            <w:r w:rsidRPr="00F61094">
              <w:rPr>
                <w:sz w:val="10"/>
                <w:szCs w:val="10"/>
              </w:rPr>
              <w:t>Agility (O-A)</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6859F243"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DAFE38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FB8C78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ECB47D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78F7C4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69FE86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1FA419EE"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758376C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F6FCC4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EFC13D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790D47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35065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F4141B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58240CC"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20FCCAF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D03657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659144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26B8D2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314100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3B8A39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D6945D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AA8ABA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CE3D8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A1C04D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FF1A169"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73CA310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EC7CB5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1D15EF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834FBB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A8F74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423B5F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909782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B53A12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25A09F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33E315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3F8795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E53735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27DAD8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A77A9E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BBCE44B"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88EFCF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08C7DE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8C6FAC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48EB74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219C74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1FDE5C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463C82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301312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FC727C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64DFBF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8C7907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FEE4F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FA21A70" w14:textId="77777777" w:rsidR="00F61094" w:rsidRPr="00F61094" w:rsidRDefault="00F61094">
            <w:pPr>
              <w:rPr>
                <w:sz w:val="10"/>
                <w:szCs w:val="10"/>
              </w:rPr>
            </w:pPr>
          </w:p>
        </w:tc>
      </w:tr>
      <w:tr w:rsidR="00F61094" w:rsidRPr="00F61094" w14:paraId="3838265C"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16D0751E" w14:textId="77777777" w:rsidR="00F61094" w:rsidRPr="00F61094" w:rsidRDefault="00F61094">
            <w:pPr>
              <w:rPr>
                <w:sz w:val="10"/>
                <w:szCs w:val="10"/>
              </w:rPr>
            </w:pPr>
            <w:r w:rsidRPr="00F61094">
              <w:rPr>
                <w:sz w:val="10"/>
                <w:szCs w:val="10"/>
              </w:rPr>
              <w:t>Business Capabilities (O-BC)</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629BA57"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9DE8F8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34BB1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3F9DF5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F99D6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A17D32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F0D5AFC"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E68562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3BD0F0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6F532C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7A952C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5D9AAB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A77AD3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C3DC6D0"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7901089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7B4037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FF6C2E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89EFDD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67DF61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957361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1C2C06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75B5A0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698892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4D20D6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95A2F9E"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3E1A78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2E3B0F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407E66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E1F5AA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3E6ADC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3A6CDE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136838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36136C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3801F0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5323C9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34BFEF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5804E5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64999D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09FEF8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2B5C646"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2841AF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10A22C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CE643D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8C4F3C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6C827D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ADAFE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D415B3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F54952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AEB135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752F64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4C0038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55408D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3E30B60" w14:textId="77777777" w:rsidR="00F61094" w:rsidRPr="00F61094" w:rsidRDefault="00F61094">
            <w:pPr>
              <w:rPr>
                <w:sz w:val="10"/>
                <w:szCs w:val="10"/>
              </w:rPr>
            </w:pPr>
          </w:p>
        </w:tc>
      </w:tr>
      <w:tr w:rsidR="00F61094" w:rsidRPr="00F61094" w14:paraId="33359565"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5D247202" w14:textId="77777777" w:rsidR="00F61094" w:rsidRPr="00F61094" w:rsidRDefault="00F61094">
            <w:pPr>
              <w:rPr>
                <w:sz w:val="10"/>
                <w:szCs w:val="10"/>
              </w:rPr>
            </w:pPr>
            <w:r w:rsidRPr="00F61094">
              <w:rPr>
                <w:sz w:val="10"/>
                <w:szCs w:val="10"/>
              </w:rPr>
              <w:t>Culture (O-C)</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A36A7B8"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DCD146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F93EBF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8CF253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DD460D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793DD1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E96868B"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FB4304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EACECF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B0B52B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C70022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00E7DC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6FD558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FC6E207"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BD9F30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34DD84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C6F934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F72096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4E0640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F6A3AA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95A12C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F8E658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4D9F01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7DB981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E676582"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2FADDEF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C4F0F5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00CF24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BB8181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080F2F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DF5A19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3449F4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A9F51F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D175AC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403328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B7416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654379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7E5D11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693E19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241023D"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2FFCF7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AC6613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8B7CA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D39E33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0CE98E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0CDEE8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743910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61E611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67EF8F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021ADC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14EF9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938E34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672F533" w14:textId="77777777" w:rsidR="00F61094" w:rsidRPr="00F61094" w:rsidRDefault="00F61094">
            <w:pPr>
              <w:rPr>
                <w:sz w:val="10"/>
                <w:szCs w:val="10"/>
              </w:rPr>
            </w:pPr>
          </w:p>
        </w:tc>
      </w:tr>
      <w:tr w:rsidR="00F61094" w:rsidRPr="00F61094" w14:paraId="4D3A56E0"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29B124E0" w14:textId="77777777" w:rsidR="00F61094" w:rsidRPr="00F61094" w:rsidRDefault="00F61094">
            <w:pPr>
              <w:rPr>
                <w:sz w:val="10"/>
                <w:szCs w:val="10"/>
              </w:rPr>
            </w:pPr>
            <w:r w:rsidRPr="00F61094">
              <w:rPr>
                <w:sz w:val="10"/>
                <w:szCs w:val="10"/>
              </w:rPr>
              <w:t>Empowerment (O-E)</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BE06F68"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C1EADF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003C32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B6194E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999C8B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BB7077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7A71C21"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20EEF00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97B5F2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CFDA1B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9311DA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C4B706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523E60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D3B6BE3"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2BA6ADC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46625C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DC425C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8E9042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E5117F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812649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4A984E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65BF3B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0A1D25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B0EBD5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F83018E"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FDF991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0013F4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AE66A6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48CCDC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8C0305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0ACDD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987D4A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AF6B85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60A534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52A49D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25FEF5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56E7B0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A73B1C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379375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C4D59C6"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E79F83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834366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618519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DFE892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8DFCC8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CB6DF9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EAD722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F02615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95D58D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D2705B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D12A80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FC5D6A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3C8E65E" w14:textId="77777777" w:rsidR="00F61094" w:rsidRPr="00F61094" w:rsidRDefault="00F61094">
            <w:pPr>
              <w:rPr>
                <w:sz w:val="10"/>
                <w:szCs w:val="10"/>
              </w:rPr>
            </w:pPr>
          </w:p>
        </w:tc>
      </w:tr>
      <w:tr w:rsidR="00F61094" w:rsidRPr="00F61094" w14:paraId="7A0F1662"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5223A817" w14:textId="77777777" w:rsidR="00F61094" w:rsidRPr="00F61094" w:rsidRDefault="00F61094">
            <w:pPr>
              <w:rPr>
                <w:sz w:val="10"/>
                <w:szCs w:val="10"/>
              </w:rPr>
            </w:pPr>
            <w:r w:rsidRPr="00F61094">
              <w:rPr>
                <w:sz w:val="10"/>
                <w:szCs w:val="10"/>
              </w:rPr>
              <w:t>Collaboration (O-COL)</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CF45698"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4AACFB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7EECEA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F79F71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508155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226FC4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1CA9E613"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CEC210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BCA16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488B04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AE0698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E3DBEB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1CADF7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EEC3977"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765648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CE176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865E45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7F6212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8634B9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458631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DDEEEE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C80FE7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BB0267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FC0F62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8B01C38"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2737795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63604A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15C2CB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82B4F7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094D89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946919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4D360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41ED6B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E20872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0ED6DA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F94B05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63E633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271B5E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F5C7F9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A96A1F0"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FCF39D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BEBF70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66FB6C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6C3F33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655853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9E4E78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D92D74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55958D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FB31E9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5A8FD1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F032A3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7772A0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193B18B" w14:textId="77777777" w:rsidR="00F61094" w:rsidRPr="00F61094" w:rsidRDefault="00F61094">
            <w:pPr>
              <w:rPr>
                <w:sz w:val="10"/>
                <w:szCs w:val="10"/>
              </w:rPr>
            </w:pPr>
          </w:p>
        </w:tc>
      </w:tr>
      <w:tr w:rsidR="00F61094" w:rsidRPr="00F61094" w14:paraId="65F0C328"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2FDA953B" w14:textId="77777777" w:rsidR="00F61094" w:rsidRPr="00F61094" w:rsidRDefault="00F61094">
            <w:pPr>
              <w:rPr>
                <w:sz w:val="10"/>
                <w:szCs w:val="10"/>
              </w:rPr>
            </w:pPr>
            <w:r w:rsidRPr="00F61094">
              <w:rPr>
                <w:sz w:val="10"/>
                <w:szCs w:val="10"/>
              </w:rPr>
              <w:t>Automation (O-AU)</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6F9BB400"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554D5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A85382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3C834C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29E168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5D4120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3C3E16C"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CABA80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059EC6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4D03AA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6650A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7314E3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937B1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9E6D22A"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67196BC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549697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C5F094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4F5262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BC60CE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7E8AB4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3FF2AE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F1D48D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1803C0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F8C46F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638B4AD2"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71C2330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22B899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B4AA38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96F351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A53EFF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12AD82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B3848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8EFC42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145AE5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93F129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3B8AE1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EFB134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120493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EA681F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4D42A7B"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A6E9D6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09967D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8315A6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865FD3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BAFA14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BCB4ED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19CD92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943DD2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B88D4A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B53B5B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56EB7E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391AFA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70B4206" w14:textId="77777777" w:rsidR="00F61094" w:rsidRPr="00F61094" w:rsidRDefault="00F61094">
            <w:pPr>
              <w:rPr>
                <w:sz w:val="10"/>
                <w:szCs w:val="10"/>
              </w:rPr>
            </w:pPr>
          </w:p>
        </w:tc>
      </w:tr>
      <w:tr w:rsidR="00F61094" w:rsidRPr="00F61094" w14:paraId="08FAC8D6"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607BD3B5" w14:textId="77777777" w:rsidR="00F61094" w:rsidRPr="00F61094" w:rsidRDefault="00F61094">
            <w:pPr>
              <w:rPr>
                <w:sz w:val="10"/>
                <w:szCs w:val="10"/>
              </w:rPr>
            </w:pPr>
            <w:r w:rsidRPr="00F61094">
              <w:rPr>
                <w:sz w:val="10"/>
                <w:szCs w:val="10"/>
              </w:rPr>
              <w:t>Velocity (O-V)</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975C277"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5B1FE7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87AD2C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AF5BA3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FF5D59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50F637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A667D0F"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8D852D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DEF946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B1DA63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B7D46B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00DEA8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0EB7BB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4F6BFB4"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9252CC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234176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37291F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D56E93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A3D515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D678F6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8F5B08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482B8F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5FD8D2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B1CF35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0AF8F0A"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A0F754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E14292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67B5B4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56A007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EA0EC9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EA10D0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37DE43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FA9ED6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5062C5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8DFD2D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DA8FFC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76AA9C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1FF06D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FB622A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195C0B28"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7B24B0A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990C0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F6FF01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4598F7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E2D46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AFA4D8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F7D080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AAA32D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E6E09D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E7CA13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E40F36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CC7649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386B5724" w14:textId="77777777" w:rsidR="00F61094" w:rsidRPr="00F61094" w:rsidRDefault="00F61094">
            <w:pPr>
              <w:rPr>
                <w:sz w:val="10"/>
                <w:szCs w:val="10"/>
              </w:rPr>
            </w:pPr>
          </w:p>
        </w:tc>
      </w:tr>
      <w:tr w:rsidR="00F61094" w:rsidRPr="00F61094" w14:paraId="19868C17"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17F77B88" w14:textId="77777777" w:rsidR="00F61094" w:rsidRPr="00F61094" w:rsidRDefault="00F61094">
            <w:pPr>
              <w:rPr>
                <w:sz w:val="10"/>
                <w:szCs w:val="10"/>
              </w:rPr>
            </w:pPr>
            <w:r w:rsidRPr="00F61094">
              <w:rPr>
                <w:sz w:val="10"/>
                <w:szCs w:val="10"/>
              </w:rPr>
              <w:t>Simplicity (O-SI)</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C4AD651"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E0CA6F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66DF46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346B0E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9FD1CF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E4D903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0A26F50"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295280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F2D77D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E5AA6F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6C4B00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2A26D1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C3EDB3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226C0BF2"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2613034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27195C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A8AFA9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0BC0E6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98265C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88737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FC3729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80F6E6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30A7E8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4A5655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182DF2C9"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5C7BF4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B01810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3BF9D8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90BB99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1DB6C0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9CC661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176665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641D2F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647AED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70A544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250052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2E28F9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8AB9FA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B19611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7ADFCB5"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8C4675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1BC9E2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C0B8D6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23C05A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3B1A6B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155AC8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EC86CB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9FE9E3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8095F2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A934E1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0272DF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A1BD26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586443B6" w14:textId="77777777" w:rsidR="00F61094" w:rsidRPr="00F61094" w:rsidRDefault="00F61094">
            <w:pPr>
              <w:rPr>
                <w:sz w:val="10"/>
                <w:szCs w:val="10"/>
              </w:rPr>
            </w:pPr>
          </w:p>
        </w:tc>
      </w:tr>
      <w:tr w:rsidR="00F61094" w:rsidRPr="00F61094" w14:paraId="61FE715A"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59B90234" w14:textId="77777777" w:rsidR="00F61094" w:rsidRPr="00F61094" w:rsidRDefault="00F61094">
            <w:pPr>
              <w:rPr>
                <w:sz w:val="10"/>
                <w:szCs w:val="10"/>
              </w:rPr>
            </w:pPr>
            <w:r w:rsidRPr="00F61094">
              <w:rPr>
                <w:sz w:val="10"/>
                <w:szCs w:val="10"/>
              </w:rPr>
              <w:t>Ecosystem (O-EC)</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29967968"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CBC4F9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F453DC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E5FB57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8C061B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7206D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C7C6F7E"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5CCE205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ABCB00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3BAF73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6AB6CB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76CA5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D3CB92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4D98EA2F"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7E5CEA3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D91EAF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1F0CFF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E6616D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D86D1E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82F73A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F753E8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FEDF32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696EFA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77569A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E6339A9"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0FA7C3E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212BDD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409F44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CECA4A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D756D3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CEC9D7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C60E1A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BBC8E5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BAD89E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B913FB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E45F13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C43015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196B82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E23725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0E5E956"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3F358CD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469E79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DE6FFA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1EB459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D8D50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E70F8A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EFF343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F8237B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1A0EB8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57992A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FB27D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5345EE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15290701" w14:textId="77777777" w:rsidR="00F61094" w:rsidRPr="00F61094" w:rsidRDefault="00F61094">
            <w:pPr>
              <w:rPr>
                <w:sz w:val="10"/>
                <w:szCs w:val="10"/>
              </w:rPr>
            </w:pPr>
          </w:p>
        </w:tc>
      </w:tr>
      <w:tr w:rsidR="00F61094" w:rsidRPr="00F61094" w14:paraId="49409652" w14:textId="77777777" w:rsidTr="00F61094">
        <w:tc>
          <w:tcPr>
            <w:tcW w:w="1763" w:type="dxa"/>
            <w:tcBorders>
              <w:top w:val="single" w:sz="4" w:space="0" w:color="auto"/>
              <w:left w:val="single" w:sz="18" w:space="0" w:color="auto"/>
              <w:bottom w:val="single" w:sz="4" w:space="0" w:color="auto"/>
              <w:right w:val="single" w:sz="18" w:space="0" w:color="auto"/>
            </w:tcBorders>
            <w:tcMar>
              <w:top w:w="0" w:type="dxa"/>
              <w:left w:w="0" w:type="dxa"/>
              <w:bottom w:w="0" w:type="dxa"/>
              <w:right w:w="0" w:type="dxa"/>
            </w:tcMar>
            <w:hideMark/>
          </w:tcPr>
          <w:p w14:paraId="794F682D" w14:textId="77777777" w:rsidR="00F61094" w:rsidRPr="00F61094" w:rsidRDefault="00F61094">
            <w:pPr>
              <w:rPr>
                <w:sz w:val="10"/>
                <w:szCs w:val="10"/>
              </w:rPr>
            </w:pPr>
            <w:r w:rsidRPr="00F61094">
              <w:rPr>
                <w:sz w:val="10"/>
                <w:szCs w:val="10"/>
              </w:rPr>
              <w:t>Engagement (O-EN)</w:t>
            </w:r>
          </w:p>
        </w:tc>
        <w:tc>
          <w:tcPr>
            <w:tcW w:w="237"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765C886C" w14:textId="77777777" w:rsidR="00F61094" w:rsidRPr="00F61094" w:rsidRDefault="00F61094">
            <w:pPr>
              <w:rPr>
                <w:sz w:val="10"/>
                <w:szCs w:val="10"/>
              </w:rPr>
            </w:pPr>
          </w:p>
        </w:tc>
        <w:tc>
          <w:tcPr>
            <w:tcW w:w="23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6EA7DA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CE3A1E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C7B94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01C551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9F8AA2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13A42B08"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1C13805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3303AF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C51EA2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D9068E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81643F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3AE60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3966477"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6B991A98"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B9E32A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F0B019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44A047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699D23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622A6C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A640FF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BC5F02B"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39B6F3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D07A49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09432E59"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7155C3D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24772E4"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0F4F80"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8699D9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6CFB49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950C4E6"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A9EAB0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4134485"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2385F2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7A76E4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D3D7C9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E1A9E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E402F8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F6D213E"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28A12C61" w14:textId="77777777" w:rsidR="00F61094" w:rsidRPr="00F61094" w:rsidRDefault="00F61094">
            <w:pPr>
              <w:rPr>
                <w:sz w:val="10"/>
                <w:szCs w:val="10"/>
              </w:rPr>
            </w:pPr>
          </w:p>
        </w:tc>
        <w:tc>
          <w:tcPr>
            <w:tcW w:w="236" w:type="dxa"/>
            <w:tcBorders>
              <w:top w:val="single" w:sz="4" w:space="0" w:color="auto"/>
              <w:left w:val="single" w:sz="18" w:space="0" w:color="auto"/>
              <w:bottom w:val="single" w:sz="4" w:space="0" w:color="auto"/>
              <w:right w:val="single" w:sz="4" w:space="0" w:color="auto"/>
            </w:tcBorders>
            <w:tcMar>
              <w:top w:w="0" w:type="dxa"/>
              <w:left w:w="0" w:type="dxa"/>
              <w:bottom w:w="0" w:type="dxa"/>
              <w:right w:w="0" w:type="dxa"/>
            </w:tcMar>
          </w:tcPr>
          <w:p w14:paraId="4A304B7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9CB35D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DC983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0C8A1DF"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BF68F5A"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CE63109"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5F3F43C"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AED6857"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C8BF31"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05B740D"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F7FC182"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32F6733" w14:textId="77777777" w:rsidR="00F61094" w:rsidRPr="00F61094" w:rsidRDefault="00F61094">
            <w:pPr>
              <w:rPr>
                <w:sz w:val="10"/>
                <w:szCs w:val="10"/>
              </w:rPr>
            </w:pPr>
          </w:p>
        </w:tc>
        <w:tc>
          <w:tcPr>
            <w:tcW w:w="236" w:type="dxa"/>
            <w:tcBorders>
              <w:top w:val="single" w:sz="4" w:space="0" w:color="auto"/>
              <w:left w:val="single" w:sz="4" w:space="0" w:color="auto"/>
              <w:bottom w:val="single" w:sz="4" w:space="0" w:color="auto"/>
              <w:right w:val="single" w:sz="18" w:space="0" w:color="auto"/>
            </w:tcBorders>
            <w:tcMar>
              <w:top w:w="0" w:type="dxa"/>
              <w:left w:w="0" w:type="dxa"/>
              <w:bottom w:w="0" w:type="dxa"/>
              <w:right w:w="0" w:type="dxa"/>
            </w:tcMar>
          </w:tcPr>
          <w:p w14:paraId="7C9708FC" w14:textId="77777777" w:rsidR="00F61094" w:rsidRPr="00F61094" w:rsidRDefault="00F61094">
            <w:pPr>
              <w:rPr>
                <w:sz w:val="10"/>
                <w:szCs w:val="10"/>
              </w:rPr>
            </w:pPr>
          </w:p>
        </w:tc>
      </w:tr>
      <w:tr w:rsidR="00F61094" w:rsidRPr="00F61094" w14:paraId="5C2A3D54" w14:textId="77777777" w:rsidTr="00306E87">
        <w:trPr>
          <w:trHeight w:val="74"/>
        </w:trPr>
        <w:tc>
          <w:tcPr>
            <w:tcW w:w="1763" w:type="dxa"/>
            <w:tcBorders>
              <w:top w:val="single" w:sz="4" w:space="0" w:color="auto"/>
              <w:left w:val="single" w:sz="18" w:space="0" w:color="auto"/>
              <w:bottom w:val="single" w:sz="18" w:space="0" w:color="auto"/>
              <w:right w:val="single" w:sz="18" w:space="0" w:color="auto"/>
            </w:tcBorders>
            <w:tcMar>
              <w:top w:w="0" w:type="dxa"/>
              <w:left w:w="0" w:type="dxa"/>
              <w:bottom w:w="0" w:type="dxa"/>
              <w:right w:w="0" w:type="dxa"/>
            </w:tcMar>
            <w:hideMark/>
          </w:tcPr>
          <w:p w14:paraId="4DD39B7C" w14:textId="77777777" w:rsidR="00F61094" w:rsidRPr="00F61094" w:rsidRDefault="00F61094">
            <w:pPr>
              <w:rPr>
                <w:sz w:val="10"/>
                <w:szCs w:val="10"/>
              </w:rPr>
            </w:pPr>
            <w:r w:rsidRPr="00F61094">
              <w:rPr>
                <w:sz w:val="10"/>
                <w:szCs w:val="10"/>
              </w:rPr>
              <w:t>Journey (O-J)</w:t>
            </w:r>
          </w:p>
        </w:tc>
        <w:tc>
          <w:tcPr>
            <w:tcW w:w="237" w:type="dxa"/>
            <w:tcBorders>
              <w:top w:val="single" w:sz="4" w:space="0" w:color="auto"/>
              <w:left w:val="single" w:sz="18" w:space="0" w:color="auto"/>
              <w:bottom w:val="single" w:sz="18" w:space="0" w:color="auto"/>
              <w:right w:val="single" w:sz="4" w:space="0" w:color="auto"/>
            </w:tcBorders>
            <w:tcMar>
              <w:top w:w="0" w:type="dxa"/>
              <w:left w:w="0" w:type="dxa"/>
              <w:bottom w:w="0" w:type="dxa"/>
              <w:right w:w="0" w:type="dxa"/>
            </w:tcMar>
          </w:tcPr>
          <w:p w14:paraId="4A00B9C4" w14:textId="77777777" w:rsidR="00F61094" w:rsidRPr="00F61094" w:rsidRDefault="00F61094">
            <w:pPr>
              <w:rPr>
                <w:sz w:val="10"/>
                <w:szCs w:val="10"/>
              </w:rPr>
            </w:pPr>
          </w:p>
        </w:tc>
        <w:tc>
          <w:tcPr>
            <w:tcW w:w="237"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8E36641"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66D67B1E"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D3E0DE2"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60A764BA"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0D0144E"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18" w:space="0" w:color="auto"/>
            </w:tcBorders>
            <w:tcMar>
              <w:top w:w="0" w:type="dxa"/>
              <w:left w:w="0" w:type="dxa"/>
              <w:bottom w:w="0" w:type="dxa"/>
              <w:right w:w="0" w:type="dxa"/>
            </w:tcMar>
          </w:tcPr>
          <w:p w14:paraId="19A7BAEC" w14:textId="77777777" w:rsidR="00F61094" w:rsidRPr="00F61094" w:rsidRDefault="00F61094">
            <w:pPr>
              <w:rPr>
                <w:sz w:val="10"/>
                <w:szCs w:val="10"/>
              </w:rPr>
            </w:pPr>
          </w:p>
        </w:tc>
        <w:tc>
          <w:tcPr>
            <w:tcW w:w="236" w:type="dxa"/>
            <w:tcBorders>
              <w:top w:val="single" w:sz="4" w:space="0" w:color="auto"/>
              <w:left w:val="single" w:sz="18" w:space="0" w:color="auto"/>
              <w:bottom w:val="single" w:sz="18" w:space="0" w:color="auto"/>
              <w:right w:val="single" w:sz="4" w:space="0" w:color="auto"/>
            </w:tcBorders>
            <w:tcMar>
              <w:top w:w="0" w:type="dxa"/>
              <w:left w:w="0" w:type="dxa"/>
              <w:bottom w:w="0" w:type="dxa"/>
              <w:right w:w="0" w:type="dxa"/>
            </w:tcMar>
          </w:tcPr>
          <w:p w14:paraId="52BAA741"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5DAF594E"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B01E65F"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2EF869C"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A0BB5B6"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6E46D2F2"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18" w:space="0" w:color="auto"/>
            </w:tcBorders>
            <w:tcMar>
              <w:top w:w="0" w:type="dxa"/>
              <w:left w:w="0" w:type="dxa"/>
              <w:bottom w:w="0" w:type="dxa"/>
              <w:right w:w="0" w:type="dxa"/>
            </w:tcMar>
          </w:tcPr>
          <w:p w14:paraId="2E1777DD" w14:textId="77777777" w:rsidR="00F61094" w:rsidRPr="00F61094" w:rsidRDefault="00F61094">
            <w:pPr>
              <w:rPr>
                <w:sz w:val="10"/>
                <w:szCs w:val="10"/>
              </w:rPr>
            </w:pPr>
          </w:p>
        </w:tc>
        <w:tc>
          <w:tcPr>
            <w:tcW w:w="236" w:type="dxa"/>
            <w:tcBorders>
              <w:top w:val="single" w:sz="4" w:space="0" w:color="auto"/>
              <w:left w:val="single" w:sz="18" w:space="0" w:color="auto"/>
              <w:bottom w:val="single" w:sz="18" w:space="0" w:color="auto"/>
              <w:right w:val="single" w:sz="4" w:space="0" w:color="auto"/>
            </w:tcBorders>
            <w:tcMar>
              <w:top w:w="0" w:type="dxa"/>
              <w:left w:w="0" w:type="dxa"/>
              <w:bottom w:w="0" w:type="dxa"/>
              <w:right w:w="0" w:type="dxa"/>
            </w:tcMar>
          </w:tcPr>
          <w:p w14:paraId="555E2D21"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8F62EA5"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76839BF"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47C2B01"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A8A9E4E"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52E7E11D"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4B3FA04"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78B352F"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2841BBA"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1286545"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18" w:space="0" w:color="auto"/>
            </w:tcBorders>
            <w:tcMar>
              <w:top w:w="0" w:type="dxa"/>
              <w:left w:w="0" w:type="dxa"/>
              <w:bottom w:w="0" w:type="dxa"/>
              <w:right w:w="0" w:type="dxa"/>
            </w:tcMar>
          </w:tcPr>
          <w:p w14:paraId="45C1D278" w14:textId="77777777" w:rsidR="00F61094" w:rsidRPr="00F61094" w:rsidRDefault="00F61094">
            <w:pPr>
              <w:rPr>
                <w:sz w:val="10"/>
                <w:szCs w:val="10"/>
              </w:rPr>
            </w:pPr>
          </w:p>
        </w:tc>
        <w:tc>
          <w:tcPr>
            <w:tcW w:w="236" w:type="dxa"/>
            <w:tcBorders>
              <w:top w:val="single" w:sz="4" w:space="0" w:color="auto"/>
              <w:left w:val="single" w:sz="18" w:space="0" w:color="auto"/>
              <w:bottom w:val="single" w:sz="18" w:space="0" w:color="auto"/>
              <w:right w:val="single" w:sz="4" w:space="0" w:color="auto"/>
            </w:tcBorders>
            <w:tcMar>
              <w:top w:w="0" w:type="dxa"/>
              <w:left w:w="0" w:type="dxa"/>
              <w:bottom w:w="0" w:type="dxa"/>
              <w:right w:w="0" w:type="dxa"/>
            </w:tcMar>
          </w:tcPr>
          <w:p w14:paraId="37B42D98"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645FE8E"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6435B5D"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114C718"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526A210"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623F816"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1CF12748"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6A7CACFA"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C04D906"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71068BBA"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32B4287"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DA3F482"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5E7F34C"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E6D7CCE"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18" w:space="0" w:color="auto"/>
            </w:tcBorders>
            <w:tcMar>
              <w:top w:w="0" w:type="dxa"/>
              <w:left w:w="0" w:type="dxa"/>
              <w:bottom w:w="0" w:type="dxa"/>
              <w:right w:w="0" w:type="dxa"/>
            </w:tcMar>
          </w:tcPr>
          <w:p w14:paraId="5959CEA4" w14:textId="77777777" w:rsidR="00F61094" w:rsidRPr="00F61094" w:rsidRDefault="00F61094">
            <w:pPr>
              <w:rPr>
                <w:sz w:val="10"/>
                <w:szCs w:val="10"/>
              </w:rPr>
            </w:pPr>
          </w:p>
        </w:tc>
        <w:tc>
          <w:tcPr>
            <w:tcW w:w="236" w:type="dxa"/>
            <w:tcBorders>
              <w:top w:val="single" w:sz="4" w:space="0" w:color="auto"/>
              <w:left w:val="single" w:sz="18" w:space="0" w:color="auto"/>
              <w:bottom w:val="single" w:sz="18" w:space="0" w:color="auto"/>
              <w:right w:val="single" w:sz="4" w:space="0" w:color="auto"/>
            </w:tcBorders>
            <w:tcMar>
              <w:top w:w="0" w:type="dxa"/>
              <w:left w:w="0" w:type="dxa"/>
              <w:bottom w:w="0" w:type="dxa"/>
              <w:right w:w="0" w:type="dxa"/>
            </w:tcMar>
          </w:tcPr>
          <w:p w14:paraId="65594151"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C2BB52A"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23D1E5F3"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466F5F03"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99CD7B9"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510CA1AF"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6CA3895E"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58D9D056"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371A5061"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78A6A9D"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6428C68D"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4" w:space="0" w:color="auto"/>
            </w:tcBorders>
            <w:tcMar>
              <w:top w:w="0" w:type="dxa"/>
              <w:left w:w="0" w:type="dxa"/>
              <w:bottom w:w="0" w:type="dxa"/>
              <w:right w:w="0" w:type="dxa"/>
            </w:tcMar>
          </w:tcPr>
          <w:p w14:paraId="0B55EDF0" w14:textId="77777777" w:rsidR="00F61094" w:rsidRPr="00F61094" w:rsidRDefault="00F61094">
            <w:pPr>
              <w:rPr>
                <w:sz w:val="10"/>
                <w:szCs w:val="10"/>
              </w:rPr>
            </w:pPr>
          </w:p>
        </w:tc>
        <w:tc>
          <w:tcPr>
            <w:tcW w:w="236" w:type="dxa"/>
            <w:tcBorders>
              <w:top w:val="single" w:sz="4" w:space="0" w:color="auto"/>
              <w:left w:val="single" w:sz="4" w:space="0" w:color="auto"/>
              <w:bottom w:val="single" w:sz="18" w:space="0" w:color="auto"/>
              <w:right w:val="single" w:sz="18" w:space="0" w:color="auto"/>
            </w:tcBorders>
            <w:tcMar>
              <w:top w:w="0" w:type="dxa"/>
              <w:left w:w="0" w:type="dxa"/>
              <w:bottom w:w="0" w:type="dxa"/>
              <w:right w:w="0" w:type="dxa"/>
            </w:tcMar>
          </w:tcPr>
          <w:p w14:paraId="7A95B413" w14:textId="77777777" w:rsidR="00F61094" w:rsidRPr="00F61094" w:rsidRDefault="00F61094">
            <w:pPr>
              <w:rPr>
                <w:sz w:val="10"/>
                <w:szCs w:val="10"/>
              </w:rPr>
            </w:pPr>
          </w:p>
        </w:tc>
      </w:tr>
    </w:tbl>
    <w:p w14:paraId="3EEE66B3" w14:textId="48E860BA" w:rsidR="0068392F" w:rsidRPr="0068392F" w:rsidRDefault="0068392F">
      <w:pPr>
        <w:pStyle w:val="Heading2"/>
        <w:pPrChange w:id="901" w:author="Author">
          <w:pPr>
            <w:pStyle w:val="Heading1"/>
          </w:pPr>
        </w:pPrChange>
      </w:pPr>
    </w:p>
    <w:sectPr w:rsidR="0068392F" w:rsidRPr="0068392F" w:rsidSect="00306E87">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91" w:author="Author" w:initials="A">
    <w:p w14:paraId="66D34083" w14:textId="46EFDCE9" w:rsidR="00E1274C" w:rsidRDefault="00E1274C" w:rsidP="00E1274C">
      <w:pPr>
        <w:pStyle w:val="CommentText"/>
      </w:pPr>
      <w:r>
        <w:rPr>
          <w:rStyle w:val="CommentReference"/>
        </w:rPr>
        <w:annotationRef/>
      </w:r>
      <w:r>
        <w:t xml:space="preserve">represent the achievement / culmination of change </w:t>
      </w:r>
    </w:p>
  </w:comment>
  <w:comment w:id="492" w:author="Author" w:initials="A">
    <w:p w14:paraId="43913C10" w14:textId="164C7980" w:rsidR="00636418" w:rsidRDefault="00636418" w:rsidP="00636418">
      <w:pPr>
        <w:pStyle w:val="CommentText"/>
      </w:pPr>
      <w:r>
        <w:rPr>
          <w:rStyle w:val="CommentReference"/>
        </w:rPr>
        <w:annotationRef/>
      </w:r>
      <w:r>
        <w:t xml:space="preserve">The purpose of an engagement model as part of the ITABoK is to answer questions such as: </w:t>
      </w:r>
    </w:p>
  </w:comment>
  <w:comment w:id="497" w:author="Author" w:initials="A">
    <w:p w14:paraId="533AC9FA" w14:textId="0FA0B348" w:rsidR="00BD5B90" w:rsidRDefault="00BD5B90" w:rsidP="00BD5B90">
      <w:pPr>
        <w:pStyle w:val="CommentText"/>
      </w:pPr>
      <w:r>
        <w:rPr>
          <w:rStyle w:val="CommentReference"/>
        </w:rPr>
        <w:annotationRef/>
      </w:r>
      <w:r>
        <w:t>Digital systems start first as concepts</w:t>
      </w:r>
    </w:p>
  </w:comment>
  <w:comment w:id="500" w:author="Author" w:initials="A">
    <w:p w14:paraId="7CBDD3E5" w14:textId="2293ABFC" w:rsidR="00AC021B" w:rsidRDefault="00AC021B" w:rsidP="00AC021B">
      <w:pPr>
        <w:pStyle w:val="CommentText"/>
      </w:pPr>
      <w:r>
        <w:rPr>
          <w:rStyle w:val="CommentReference"/>
        </w:rPr>
        <w:annotationRef/>
      </w:r>
      <w:r>
        <w:t>Please don;t add carriage returns before a header for spacing - adjust the before spacing on the header accordingly.</w:t>
      </w:r>
    </w:p>
  </w:comment>
  <w:comment w:id="509" w:author="Author" w:initials="A">
    <w:p w14:paraId="30BA1DB4" w14:textId="11BD7F5B" w:rsidR="009A4797" w:rsidRDefault="009A4797" w:rsidP="009A4797">
      <w:pPr>
        <w:pStyle w:val="CommentText"/>
      </w:pPr>
      <w:r>
        <w:rPr>
          <w:rStyle w:val="CommentReference"/>
        </w:rPr>
        <w:annotationRef/>
      </w:r>
      <w:r>
        <w:t>and have acheived sufficnet progress or change to warrant further investment for the next phase.  While this may be seen as the minimum viable necessary, it is nevertheless and agreed stage-gate that must be formally agreed.</w:t>
      </w:r>
    </w:p>
  </w:comment>
  <w:comment w:id="684" w:author="Author" w:initials="A">
    <w:p w14:paraId="4AEA7C7A" w14:textId="130FBD8D" w:rsidR="00622674" w:rsidRDefault="001064F7">
      <w:pPr>
        <w:pStyle w:val="CommentText"/>
      </w:pPr>
      <w:r>
        <w:rPr>
          <w:rStyle w:val="CommentReference"/>
        </w:rPr>
        <w:annotationRef/>
      </w:r>
      <w:r w:rsidR="00D27826">
        <w:t xml:space="preserve">Not dependent on </w:t>
      </w:r>
      <w:r w:rsidR="00E45303">
        <w:t xml:space="preserve">changes, simply a </w:t>
      </w:r>
      <w:r w:rsidR="00622674">
        <w:t>state of being? Can leave this qualification out? Or is there an important point to make?</w:t>
      </w:r>
    </w:p>
  </w:comment>
  <w:comment w:id="693" w:author="Author" w:initials="A">
    <w:p w14:paraId="23F26C30" w14:textId="52DC7DF9" w:rsidR="6A248372" w:rsidRDefault="6A248372">
      <w:pPr>
        <w:pStyle w:val="CommentText"/>
      </w:pPr>
      <w:r>
        <w:t>Is existing 'for a specific purpose' useful, or does it lead to flawed thinking about what capabilities are? Earlier in the definition it is clearer as 'can do', consider something like 'make the organisation capable of doing something specific' rather than existing for a purpose which seems neither necessary nor sufficient.</w:t>
      </w:r>
      <w:r>
        <w:rPr>
          <w:rStyle w:val="CommentReference"/>
        </w:rPr>
        <w:annotationRef/>
      </w:r>
    </w:p>
  </w:comment>
  <w:comment w:id="706" w:author="Author" w:initials="A">
    <w:p w14:paraId="5FCE9D98" w14:textId="6D5FEA31" w:rsidR="6A248372" w:rsidRDefault="6A248372">
      <w:pPr>
        <w:pStyle w:val="CommentText"/>
      </w:pPr>
      <w:r>
        <w:t>I suggest 'can' or 'might'. May is about permission, might about possibility.</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D34083" w15:done="0"/>
  <w15:commentEx w15:paraId="43913C10" w15:done="0"/>
  <w15:commentEx w15:paraId="533AC9FA" w15:done="0"/>
  <w15:commentEx w15:paraId="7CBDD3E5" w15:done="0"/>
  <w15:commentEx w15:paraId="30BA1DB4" w15:done="0"/>
  <w15:commentEx w15:paraId="4AEA7C7A" w15:done="0"/>
  <w15:commentEx w15:paraId="23F26C30" w15:done="0"/>
  <w15:commentEx w15:paraId="5FCE9D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D34083" w16cid:durableId="21EFC108"/>
  <w16cid:commentId w16cid:paraId="43913C10" w16cid:durableId="21EFC12C"/>
  <w16cid:commentId w16cid:paraId="533AC9FA" w16cid:durableId="21EFC187"/>
  <w16cid:commentId w16cid:paraId="7CBDD3E5" w16cid:durableId="21EFC303"/>
  <w16cid:commentId w16cid:paraId="30BA1DB4" w16cid:durableId="21EFC1F5"/>
  <w16cid:commentId w16cid:paraId="4AEA7C7A" w16cid:durableId="23875C8E"/>
  <w16cid:commentId w16cid:paraId="23F26C30" w16cid:durableId="67741634"/>
  <w16cid:commentId w16cid:paraId="5FCE9D98" w16cid:durableId="2A35E4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17EDE" w14:textId="77777777" w:rsidR="00F93F29" w:rsidRDefault="00F93F29" w:rsidP="007B06C4">
      <w:pPr>
        <w:spacing w:after="0" w:line="240" w:lineRule="auto"/>
      </w:pPr>
      <w:r>
        <w:separator/>
      </w:r>
    </w:p>
  </w:endnote>
  <w:endnote w:type="continuationSeparator" w:id="0">
    <w:p w14:paraId="04B29D43" w14:textId="77777777" w:rsidR="00F93F29" w:rsidRDefault="00F93F29" w:rsidP="007B06C4">
      <w:pPr>
        <w:spacing w:after="0" w:line="240" w:lineRule="auto"/>
      </w:pPr>
      <w:r>
        <w:continuationSeparator/>
      </w:r>
    </w:p>
  </w:endnote>
  <w:endnote w:type="continuationNotice" w:id="1">
    <w:p w14:paraId="04FC0215" w14:textId="77777777" w:rsidR="00F93F29" w:rsidRDefault="00F93F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177218"/>
      <w:docPartObj>
        <w:docPartGallery w:val="Page Numbers (Bottom of Page)"/>
        <w:docPartUnique/>
      </w:docPartObj>
    </w:sdtPr>
    <w:sdtEndPr>
      <w:rPr>
        <w:noProof/>
      </w:rPr>
    </w:sdtEndPr>
    <w:sdtContent>
      <w:p w14:paraId="663FFBA7" w14:textId="64487662" w:rsidR="000A4BBD" w:rsidRDefault="000A4BBD" w:rsidP="00375461">
        <w:pPr>
          <w:pStyle w:val="Footer"/>
          <w:pBdr>
            <w:top w:val="single" w:sz="4" w:space="1" w:color="auto"/>
          </w:pBdr>
          <w:jc w:val="center"/>
        </w:pPr>
        <w:r>
          <w:fldChar w:fldCharType="begin"/>
        </w:r>
        <w:r>
          <w:instrText xml:space="preserve"> PAGE   \* MERGEFORMAT </w:instrText>
        </w:r>
        <w:r>
          <w:fldChar w:fldCharType="separate"/>
        </w:r>
        <w:r>
          <w:rPr>
            <w:noProof/>
          </w:rPr>
          <w:t>2</w:t>
        </w:r>
        <w:r>
          <w:rPr>
            <w:noProof/>
          </w:rPr>
          <w:fldChar w:fldCharType="end"/>
        </w:r>
      </w:p>
    </w:sdtContent>
  </w:sdt>
  <w:p w14:paraId="056C7792" w14:textId="77777777" w:rsidR="000A4BBD" w:rsidRDefault="000A4B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15316"/>
      <w:docPartObj>
        <w:docPartGallery w:val="Page Numbers (Bottom of Page)"/>
        <w:docPartUnique/>
      </w:docPartObj>
    </w:sdtPr>
    <w:sdtEndPr>
      <w:rPr>
        <w:noProof/>
      </w:rPr>
    </w:sdtEndPr>
    <w:sdtContent>
      <w:p w14:paraId="19B3537A" w14:textId="102BC1FB" w:rsidR="000A4BBD" w:rsidRDefault="000A4B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8B1CC4" w14:textId="1D19D0F2" w:rsidR="000A4BBD" w:rsidRPr="00306E87" w:rsidRDefault="000A4BBD" w:rsidP="00306E87">
    <w:pPr>
      <w:pStyle w:val="Footer"/>
      <w:rPr>
        <w:lang w:val="en-I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24ABB" w14:textId="77777777" w:rsidR="00F93F29" w:rsidRDefault="00F93F29" w:rsidP="007B06C4">
      <w:pPr>
        <w:spacing w:after="0" w:line="240" w:lineRule="auto"/>
      </w:pPr>
      <w:r>
        <w:separator/>
      </w:r>
    </w:p>
  </w:footnote>
  <w:footnote w:type="continuationSeparator" w:id="0">
    <w:p w14:paraId="235ED17F" w14:textId="77777777" w:rsidR="00F93F29" w:rsidRDefault="00F93F29" w:rsidP="007B06C4">
      <w:pPr>
        <w:spacing w:after="0" w:line="240" w:lineRule="auto"/>
      </w:pPr>
      <w:r>
        <w:continuationSeparator/>
      </w:r>
    </w:p>
  </w:footnote>
  <w:footnote w:type="continuationNotice" w:id="1">
    <w:p w14:paraId="602F4093" w14:textId="77777777" w:rsidR="00F93F29" w:rsidRDefault="00F93F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47497" w14:textId="5C95FF0A" w:rsidR="000A4BBD" w:rsidRPr="00375461" w:rsidRDefault="004C6CDF">
    <w:pPr>
      <w:pStyle w:val="Header"/>
      <w:rPr>
        <w:b/>
        <w:bCs/>
        <w:lang w:val="en-IE"/>
      </w:rPr>
    </w:pPr>
    <w:ins w:id="896" w:author="Author">
      <w:r>
        <w:rPr>
          <w:b/>
          <w:bCs/>
          <w:lang w:val="en-IE"/>
        </w:rPr>
        <w:t>B</w:t>
      </w:r>
    </w:ins>
    <w:del w:id="897" w:author="Author">
      <w:r w:rsidR="000A4BBD" w:rsidRPr="00375461" w:rsidDel="004C6CDF">
        <w:rPr>
          <w:b/>
          <w:bCs/>
          <w:lang w:val="en-IE"/>
        </w:rPr>
        <w:delText>I</w:delText>
      </w:r>
    </w:del>
    <w:r w:rsidR="000A4BBD" w:rsidRPr="00375461">
      <w:rPr>
        <w:b/>
        <w:bCs/>
        <w:lang w:val="en-IE"/>
      </w:rPr>
      <w:t>TABoK 3.0: Glossary of Terms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4659"/>
    <w:multiLevelType w:val="hybridMultilevel"/>
    <w:tmpl w:val="F380FEFA"/>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04637C2A"/>
    <w:multiLevelType w:val="hybridMultilevel"/>
    <w:tmpl w:val="46523436"/>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07894D60"/>
    <w:multiLevelType w:val="hybridMultilevel"/>
    <w:tmpl w:val="594AFB9A"/>
    <w:lvl w:ilvl="0" w:tplc="F75C1ABA">
      <w:start w:val="1"/>
      <w:numFmt w:val="bullet"/>
      <w:lvlText w:val=""/>
      <w:lvlJc w:val="left"/>
      <w:pPr>
        <w:ind w:left="720" w:hanging="360"/>
      </w:pPr>
      <w:rPr>
        <w:rFonts w:ascii="Symbol" w:hAnsi="Symbol" w:hint="default"/>
      </w:rPr>
    </w:lvl>
    <w:lvl w:ilvl="1" w:tplc="D8BC1E28">
      <w:start w:val="1"/>
      <w:numFmt w:val="bullet"/>
      <w:lvlText w:val="o"/>
      <w:lvlJc w:val="left"/>
      <w:pPr>
        <w:ind w:left="1440" w:hanging="360"/>
      </w:pPr>
      <w:rPr>
        <w:rFonts w:ascii="Courier New" w:hAnsi="Courier New" w:cs="Times New Roman" w:hint="default"/>
      </w:rPr>
    </w:lvl>
    <w:lvl w:ilvl="2" w:tplc="4D5AFB94">
      <w:start w:val="1"/>
      <w:numFmt w:val="bullet"/>
      <w:lvlText w:val=""/>
      <w:lvlJc w:val="left"/>
      <w:pPr>
        <w:ind w:left="2160" w:hanging="360"/>
      </w:pPr>
      <w:rPr>
        <w:rFonts w:ascii="Wingdings" w:hAnsi="Wingdings" w:hint="default"/>
      </w:rPr>
    </w:lvl>
    <w:lvl w:ilvl="3" w:tplc="11F2CE84">
      <w:start w:val="1"/>
      <w:numFmt w:val="bullet"/>
      <w:lvlText w:val=""/>
      <w:lvlJc w:val="left"/>
      <w:pPr>
        <w:ind w:left="2880" w:hanging="360"/>
      </w:pPr>
      <w:rPr>
        <w:rFonts w:ascii="Symbol" w:hAnsi="Symbol" w:hint="default"/>
      </w:rPr>
    </w:lvl>
    <w:lvl w:ilvl="4" w:tplc="421EE8E2">
      <w:start w:val="1"/>
      <w:numFmt w:val="bullet"/>
      <w:lvlText w:val="o"/>
      <w:lvlJc w:val="left"/>
      <w:pPr>
        <w:ind w:left="3600" w:hanging="360"/>
      </w:pPr>
      <w:rPr>
        <w:rFonts w:ascii="Courier New" w:hAnsi="Courier New" w:cs="Times New Roman" w:hint="default"/>
      </w:rPr>
    </w:lvl>
    <w:lvl w:ilvl="5" w:tplc="C4D0FE02">
      <w:start w:val="1"/>
      <w:numFmt w:val="bullet"/>
      <w:lvlText w:val=""/>
      <w:lvlJc w:val="left"/>
      <w:pPr>
        <w:ind w:left="4320" w:hanging="360"/>
      </w:pPr>
      <w:rPr>
        <w:rFonts w:ascii="Wingdings" w:hAnsi="Wingdings" w:hint="default"/>
      </w:rPr>
    </w:lvl>
    <w:lvl w:ilvl="6" w:tplc="53FA0120">
      <w:start w:val="1"/>
      <w:numFmt w:val="bullet"/>
      <w:lvlText w:val=""/>
      <w:lvlJc w:val="left"/>
      <w:pPr>
        <w:ind w:left="5040" w:hanging="360"/>
      </w:pPr>
      <w:rPr>
        <w:rFonts w:ascii="Symbol" w:hAnsi="Symbol" w:hint="default"/>
      </w:rPr>
    </w:lvl>
    <w:lvl w:ilvl="7" w:tplc="602E4552">
      <w:start w:val="1"/>
      <w:numFmt w:val="bullet"/>
      <w:lvlText w:val="o"/>
      <w:lvlJc w:val="left"/>
      <w:pPr>
        <w:ind w:left="5760" w:hanging="360"/>
      </w:pPr>
      <w:rPr>
        <w:rFonts w:ascii="Courier New" w:hAnsi="Courier New" w:cs="Times New Roman" w:hint="default"/>
      </w:rPr>
    </w:lvl>
    <w:lvl w:ilvl="8" w:tplc="B948B646">
      <w:start w:val="1"/>
      <w:numFmt w:val="bullet"/>
      <w:lvlText w:val=""/>
      <w:lvlJc w:val="left"/>
      <w:pPr>
        <w:ind w:left="6480" w:hanging="360"/>
      </w:pPr>
      <w:rPr>
        <w:rFonts w:ascii="Wingdings" w:hAnsi="Wingdings" w:hint="default"/>
      </w:rPr>
    </w:lvl>
  </w:abstractNum>
  <w:abstractNum w:abstractNumId="3" w15:restartNumberingAfterBreak="0">
    <w:nsid w:val="0F915E6E"/>
    <w:multiLevelType w:val="hybridMultilevel"/>
    <w:tmpl w:val="ED44E0E0"/>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15:restartNumberingAfterBreak="0">
    <w:nsid w:val="113262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603239"/>
    <w:multiLevelType w:val="hybridMultilevel"/>
    <w:tmpl w:val="FF947050"/>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6" w15:restartNumberingAfterBreak="0">
    <w:nsid w:val="16062367"/>
    <w:multiLevelType w:val="hybridMultilevel"/>
    <w:tmpl w:val="AE207EA8"/>
    <w:lvl w:ilvl="0" w:tplc="8FF058F4">
      <w:start w:val="1"/>
      <w:numFmt w:val="bullet"/>
      <w:lvlText w:val=""/>
      <w:lvlJc w:val="left"/>
      <w:pPr>
        <w:ind w:left="720" w:hanging="360"/>
      </w:pPr>
      <w:rPr>
        <w:rFonts w:ascii="Symbol" w:hAnsi="Symbol" w:hint="default"/>
      </w:rPr>
    </w:lvl>
    <w:lvl w:ilvl="1" w:tplc="259AC6EE">
      <w:start w:val="1"/>
      <w:numFmt w:val="bullet"/>
      <w:lvlText w:val="o"/>
      <w:lvlJc w:val="left"/>
      <w:pPr>
        <w:ind w:left="1440" w:hanging="360"/>
      </w:pPr>
      <w:rPr>
        <w:rFonts w:ascii="Courier New" w:hAnsi="Courier New" w:cs="Times New Roman" w:hint="default"/>
      </w:rPr>
    </w:lvl>
    <w:lvl w:ilvl="2" w:tplc="1C846CD2">
      <w:start w:val="1"/>
      <w:numFmt w:val="bullet"/>
      <w:lvlText w:val=""/>
      <w:lvlJc w:val="left"/>
      <w:pPr>
        <w:ind w:left="2160" w:hanging="360"/>
      </w:pPr>
      <w:rPr>
        <w:rFonts w:ascii="Wingdings" w:hAnsi="Wingdings" w:hint="default"/>
      </w:rPr>
    </w:lvl>
    <w:lvl w:ilvl="3" w:tplc="3776081A">
      <w:start w:val="1"/>
      <w:numFmt w:val="bullet"/>
      <w:lvlText w:val=""/>
      <w:lvlJc w:val="left"/>
      <w:pPr>
        <w:ind w:left="2880" w:hanging="360"/>
      </w:pPr>
      <w:rPr>
        <w:rFonts w:ascii="Symbol" w:hAnsi="Symbol" w:hint="default"/>
      </w:rPr>
    </w:lvl>
    <w:lvl w:ilvl="4" w:tplc="2190DA90">
      <w:start w:val="1"/>
      <w:numFmt w:val="bullet"/>
      <w:lvlText w:val="o"/>
      <w:lvlJc w:val="left"/>
      <w:pPr>
        <w:ind w:left="3600" w:hanging="360"/>
      </w:pPr>
      <w:rPr>
        <w:rFonts w:ascii="Courier New" w:hAnsi="Courier New" w:cs="Times New Roman" w:hint="default"/>
      </w:rPr>
    </w:lvl>
    <w:lvl w:ilvl="5" w:tplc="5ED8DFB4">
      <w:start w:val="1"/>
      <w:numFmt w:val="bullet"/>
      <w:lvlText w:val=""/>
      <w:lvlJc w:val="left"/>
      <w:pPr>
        <w:ind w:left="4320" w:hanging="360"/>
      </w:pPr>
      <w:rPr>
        <w:rFonts w:ascii="Wingdings" w:hAnsi="Wingdings" w:hint="default"/>
      </w:rPr>
    </w:lvl>
    <w:lvl w:ilvl="6" w:tplc="85F6B746">
      <w:start w:val="1"/>
      <w:numFmt w:val="bullet"/>
      <w:lvlText w:val=""/>
      <w:lvlJc w:val="left"/>
      <w:pPr>
        <w:ind w:left="5040" w:hanging="360"/>
      </w:pPr>
      <w:rPr>
        <w:rFonts w:ascii="Symbol" w:hAnsi="Symbol" w:hint="default"/>
      </w:rPr>
    </w:lvl>
    <w:lvl w:ilvl="7" w:tplc="6F1AAEAC">
      <w:start w:val="1"/>
      <w:numFmt w:val="bullet"/>
      <w:lvlText w:val="o"/>
      <w:lvlJc w:val="left"/>
      <w:pPr>
        <w:ind w:left="5760" w:hanging="360"/>
      </w:pPr>
      <w:rPr>
        <w:rFonts w:ascii="Courier New" w:hAnsi="Courier New" w:cs="Times New Roman" w:hint="default"/>
      </w:rPr>
    </w:lvl>
    <w:lvl w:ilvl="8" w:tplc="7B004616">
      <w:start w:val="1"/>
      <w:numFmt w:val="bullet"/>
      <w:lvlText w:val=""/>
      <w:lvlJc w:val="left"/>
      <w:pPr>
        <w:ind w:left="6480" w:hanging="360"/>
      </w:pPr>
      <w:rPr>
        <w:rFonts w:ascii="Wingdings" w:hAnsi="Wingdings" w:hint="default"/>
      </w:rPr>
    </w:lvl>
  </w:abstractNum>
  <w:abstractNum w:abstractNumId="7" w15:restartNumberingAfterBreak="0">
    <w:nsid w:val="160902AB"/>
    <w:multiLevelType w:val="multilevel"/>
    <w:tmpl w:val="D6DC57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DE214FA"/>
    <w:multiLevelType w:val="hybridMultilevel"/>
    <w:tmpl w:val="BFF0D080"/>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9" w15:restartNumberingAfterBreak="0">
    <w:nsid w:val="23116A9F"/>
    <w:multiLevelType w:val="hybridMultilevel"/>
    <w:tmpl w:val="66A660CC"/>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 w15:restartNumberingAfterBreak="0">
    <w:nsid w:val="23356BEF"/>
    <w:multiLevelType w:val="hybridMultilevel"/>
    <w:tmpl w:val="0CD24C22"/>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1" w15:restartNumberingAfterBreak="0">
    <w:nsid w:val="27395DB6"/>
    <w:multiLevelType w:val="hybridMultilevel"/>
    <w:tmpl w:val="B060EA28"/>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2" w15:restartNumberingAfterBreak="0">
    <w:nsid w:val="29AB34BC"/>
    <w:multiLevelType w:val="hybridMultilevel"/>
    <w:tmpl w:val="B4580C92"/>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3" w15:restartNumberingAfterBreak="0">
    <w:nsid w:val="2AC342C2"/>
    <w:multiLevelType w:val="hybridMultilevel"/>
    <w:tmpl w:val="8592D99E"/>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4" w15:restartNumberingAfterBreak="0">
    <w:nsid w:val="2E51220A"/>
    <w:multiLevelType w:val="hybridMultilevel"/>
    <w:tmpl w:val="07B60ABC"/>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5" w15:restartNumberingAfterBreak="0">
    <w:nsid w:val="309925A5"/>
    <w:multiLevelType w:val="hybridMultilevel"/>
    <w:tmpl w:val="FFFFFFFF"/>
    <w:lvl w:ilvl="0" w:tplc="A8789F92">
      <w:start w:val="1"/>
      <w:numFmt w:val="bullet"/>
      <w:lvlText w:val=""/>
      <w:lvlJc w:val="left"/>
      <w:pPr>
        <w:ind w:left="720" w:hanging="360"/>
      </w:pPr>
      <w:rPr>
        <w:rFonts w:ascii="Symbol" w:hAnsi="Symbol" w:hint="default"/>
      </w:rPr>
    </w:lvl>
    <w:lvl w:ilvl="1" w:tplc="2456642E">
      <w:start w:val="1"/>
      <w:numFmt w:val="bullet"/>
      <w:lvlText w:val="o"/>
      <w:lvlJc w:val="left"/>
      <w:pPr>
        <w:ind w:left="1440" w:hanging="360"/>
      </w:pPr>
      <w:rPr>
        <w:rFonts w:ascii="Courier New" w:hAnsi="Courier New" w:cs="Times New Roman" w:hint="default"/>
      </w:rPr>
    </w:lvl>
    <w:lvl w:ilvl="2" w:tplc="B9BC173A">
      <w:start w:val="1"/>
      <w:numFmt w:val="bullet"/>
      <w:lvlText w:val=""/>
      <w:lvlJc w:val="left"/>
      <w:pPr>
        <w:ind w:left="2160" w:hanging="360"/>
      </w:pPr>
      <w:rPr>
        <w:rFonts w:ascii="Wingdings" w:hAnsi="Wingdings" w:hint="default"/>
      </w:rPr>
    </w:lvl>
    <w:lvl w:ilvl="3" w:tplc="6DAE3A70">
      <w:start w:val="1"/>
      <w:numFmt w:val="bullet"/>
      <w:lvlText w:val=""/>
      <w:lvlJc w:val="left"/>
      <w:pPr>
        <w:ind w:left="2880" w:hanging="360"/>
      </w:pPr>
      <w:rPr>
        <w:rFonts w:ascii="Symbol" w:hAnsi="Symbol" w:hint="default"/>
      </w:rPr>
    </w:lvl>
    <w:lvl w:ilvl="4" w:tplc="325A0D2E">
      <w:start w:val="1"/>
      <w:numFmt w:val="bullet"/>
      <w:lvlText w:val="o"/>
      <w:lvlJc w:val="left"/>
      <w:pPr>
        <w:ind w:left="3600" w:hanging="360"/>
      </w:pPr>
      <w:rPr>
        <w:rFonts w:ascii="Courier New" w:hAnsi="Courier New" w:cs="Times New Roman" w:hint="default"/>
      </w:rPr>
    </w:lvl>
    <w:lvl w:ilvl="5" w:tplc="E8CA4DB8">
      <w:start w:val="1"/>
      <w:numFmt w:val="bullet"/>
      <w:lvlText w:val=""/>
      <w:lvlJc w:val="left"/>
      <w:pPr>
        <w:ind w:left="4320" w:hanging="360"/>
      </w:pPr>
      <w:rPr>
        <w:rFonts w:ascii="Wingdings" w:hAnsi="Wingdings" w:hint="default"/>
      </w:rPr>
    </w:lvl>
    <w:lvl w:ilvl="6" w:tplc="EE7EF56C">
      <w:start w:val="1"/>
      <w:numFmt w:val="bullet"/>
      <w:lvlText w:val=""/>
      <w:lvlJc w:val="left"/>
      <w:pPr>
        <w:ind w:left="5040" w:hanging="360"/>
      </w:pPr>
      <w:rPr>
        <w:rFonts w:ascii="Symbol" w:hAnsi="Symbol" w:hint="default"/>
      </w:rPr>
    </w:lvl>
    <w:lvl w:ilvl="7" w:tplc="E58A64A2">
      <w:start w:val="1"/>
      <w:numFmt w:val="bullet"/>
      <w:lvlText w:val="o"/>
      <w:lvlJc w:val="left"/>
      <w:pPr>
        <w:ind w:left="5760" w:hanging="360"/>
      </w:pPr>
      <w:rPr>
        <w:rFonts w:ascii="Courier New" w:hAnsi="Courier New" w:cs="Times New Roman" w:hint="default"/>
      </w:rPr>
    </w:lvl>
    <w:lvl w:ilvl="8" w:tplc="047418D6">
      <w:start w:val="1"/>
      <w:numFmt w:val="bullet"/>
      <w:lvlText w:val=""/>
      <w:lvlJc w:val="left"/>
      <w:pPr>
        <w:ind w:left="6480" w:hanging="360"/>
      </w:pPr>
      <w:rPr>
        <w:rFonts w:ascii="Wingdings" w:hAnsi="Wingdings" w:hint="default"/>
      </w:rPr>
    </w:lvl>
  </w:abstractNum>
  <w:abstractNum w:abstractNumId="16" w15:restartNumberingAfterBreak="0">
    <w:nsid w:val="34F31DE9"/>
    <w:multiLevelType w:val="hybridMultilevel"/>
    <w:tmpl w:val="55784A92"/>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7" w15:restartNumberingAfterBreak="0">
    <w:nsid w:val="39CB51B6"/>
    <w:multiLevelType w:val="hybridMultilevel"/>
    <w:tmpl w:val="FFD4EDF8"/>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8" w15:restartNumberingAfterBreak="0">
    <w:nsid w:val="424F1155"/>
    <w:multiLevelType w:val="hybridMultilevel"/>
    <w:tmpl w:val="330260FE"/>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9" w15:restartNumberingAfterBreak="0">
    <w:nsid w:val="438A51C3"/>
    <w:multiLevelType w:val="hybridMultilevel"/>
    <w:tmpl w:val="BBF07072"/>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0" w15:restartNumberingAfterBreak="0">
    <w:nsid w:val="459A5C54"/>
    <w:multiLevelType w:val="multilevel"/>
    <w:tmpl w:val="D6DC57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B0D6495"/>
    <w:multiLevelType w:val="hybridMultilevel"/>
    <w:tmpl w:val="FFFFFFFF"/>
    <w:lvl w:ilvl="0" w:tplc="022CB8E2">
      <w:start w:val="1"/>
      <w:numFmt w:val="bullet"/>
      <w:lvlText w:val=""/>
      <w:lvlJc w:val="left"/>
      <w:pPr>
        <w:ind w:left="720" w:hanging="360"/>
      </w:pPr>
      <w:rPr>
        <w:rFonts w:ascii="Symbol" w:hAnsi="Symbol" w:hint="default"/>
      </w:rPr>
    </w:lvl>
    <w:lvl w:ilvl="1" w:tplc="512EE996">
      <w:start w:val="1"/>
      <w:numFmt w:val="bullet"/>
      <w:lvlText w:val="o"/>
      <w:lvlJc w:val="left"/>
      <w:pPr>
        <w:ind w:left="1440" w:hanging="360"/>
      </w:pPr>
      <w:rPr>
        <w:rFonts w:ascii="Courier New" w:hAnsi="Courier New" w:cs="Times New Roman" w:hint="default"/>
      </w:rPr>
    </w:lvl>
    <w:lvl w:ilvl="2" w:tplc="A97ECB0C">
      <w:start w:val="1"/>
      <w:numFmt w:val="bullet"/>
      <w:lvlText w:val=""/>
      <w:lvlJc w:val="left"/>
      <w:pPr>
        <w:ind w:left="2160" w:hanging="360"/>
      </w:pPr>
      <w:rPr>
        <w:rFonts w:ascii="Wingdings" w:hAnsi="Wingdings" w:hint="default"/>
      </w:rPr>
    </w:lvl>
    <w:lvl w:ilvl="3" w:tplc="3F565A18">
      <w:start w:val="1"/>
      <w:numFmt w:val="bullet"/>
      <w:lvlText w:val=""/>
      <w:lvlJc w:val="left"/>
      <w:pPr>
        <w:ind w:left="2880" w:hanging="360"/>
      </w:pPr>
      <w:rPr>
        <w:rFonts w:ascii="Symbol" w:hAnsi="Symbol" w:hint="default"/>
      </w:rPr>
    </w:lvl>
    <w:lvl w:ilvl="4" w:tplc="B218CA2E">
      <w:start w:val="1"/>
      <w:numFmt w:val="bullet"/>
      <w:lvlText w:val="o"/>
      <w:lvlJc w:val="left"/>
      <w:pPr>
        <w:ind w:left="3600" w:hanging="360"/>
      </w:pPr>
      <w:rPr>
        <w:rFonts w:ascii="Courier New" w:hAnsi="Courier New" w:cs="Times New Roman" w:hint="default"/>
      </w:rPr>
    </w:lvl>
    <w:lvl w:ilvl="5" w:tplc="CDC0E9FA">
      <w:start w:val="1"/>
      <w:numFmt w:val="bullet"/>
      <w:lvlText w:val=""/>
      <w:lvlJc w:val="left"/>
      <w:pPr>
        <w:ind w:left="4320" w:hanging="360"/>
      </w:pPr>
      <w:rPr>
        <w:rFonts w:ascii="Wingdings" w:hAnsi="Wingdings" w:hint="default"/>
      </w:rPr>
    </w:lvl>
    <w:lvl w:ilvl="6" w:tplc="C82E028C">
      <w:start w:val="1"/>
      <w:numFmt w:val="bullet"/>
      <w:lvlText w:val=""/>
      <w:lvlJc w:val="left"/>
      <w:pPr>
        <w:ind w:left="5040" w:hanging="360"/>
      </w:pPr>
      <w:rPr>
        <w:rFonts w:ascii="Symbol" w:hAnsi="Symbol" w:hint="default"/>
      </w:rPr>
    </w:lvl>
    <w:lvl w:ilvl="7" w:tplc="0AB06FFC">
      <w:start w:val="1"/>
      <w:numFmt w:val="bullet"/>
      <w:lvlText w:val="o"/>
      <w:lvlJc w:val="left"/>
      <w:pPr>
        <w:ind w:left="5760" w:hanging="360"/>
      </w:pPr>
      <w:rPr>
        <w:rFonts w:ascii="Courier New" w:hAnsi="Courier New" w:cs="Times New Roman" w:hint="default"/>
      </w:rPr>
    </w:lvl>
    <w:lvl w:ilvl="8" w:tplc="A9A6C54A">
      <w:start w:val="1"/>
      <w:numFmt w:val="bullet"/>
      <w:lvlText w:val=""/>
      <w:lvlJc w:val="left"/>
      <w:pPr>
        <w:ind w:left="6480" w:hanging="360"/>
      </w:pPr>
      <w:rPr>
        <w:rFonts w:ascii="Wingdings" w:hAnsi="Wingdings" w:hint="default"/>
      </w:rPr>
    </w:lvl>
  </w:abstractNum>
  <w:abstractNum w:abstractNumId="22" w15:restartNumberingAfterBreak="0">
    <w:nsid w:val="4D1561C2"/>
    <w:multiLevelType w:val="multilevel"/>
    <w:tmpl w:val="7038A852"/>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B01A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47261A"/>
    <w:multiLevelType w:val="hybridMultilevel"/>
    <w:tmpl w:val="ED8E2446"/>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5" w15:restartNumberingAfterBreak="0">
    <w:nsid w:val="5B517239"/>
    <w:multiLevelType w:val="hybridMultilevel"/>
    <w:tmpl w:val="69B0083E"/>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6" w15:restartNumberingAfterBreak="0">
    <w:nsid w:val="5DE0350D"/>
    <w:multiLevelType w:val="hybridMultilevel"/>
    <w:tmpl w:val="DA78B882"/>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7" w15:restartNumberingAfterBreak="0">
    <w:nsid w:val="5F2B4E50"/>
    <w:multiLevelType w:val="hybridMultilevel"/>
    <w:tmpl w:val="53126FCC"/>
    <w:lvl w:ilvl="0" w:tplc="266EB246">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6051F24"/>
    <w:multiLevelType w:val="hybridMultilevel"/>
    <w:tmpl w:val="A0EAC9A0"/>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9" w15:restartNumberingAfterBreak="0">
    <w:nsid w:val="6896130E"/>
    <w:multiLevelType w:val="hybridMultilevel"/>
    <w:tmpl w:val="C6543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DB394A"/>
    <w:multiLevelType w:val="hybridMultilevel"/>
    <w:tmpl w:val="192CED50"/>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1" w15:restartNumberingAfterBreak="0">
    <w:nsid w:val="6D454337"/>
    <w:multiLevelType w:val="hybridMultilevel"/>
    <w:tmpl w:val="90F8F2D8"/>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2" w15:restartNumberingAfterBreak="0">
    <w:nsid w:val="6E836FDF"/>
    <w:multiLevelType w:val="hybridMultilevel"/>
    <w:tmpl w:val="40F4273C"/>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3" w15:restartNumberingAfterBreak="0">
    <w:nsid w:val="70621E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2B30078"/>
    <w:multiLevelType w:val="hybridMultilevel"/>
    <w:tmpl w:val="FC0611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744039"/>
    <w:multiLevelType w:val="hybridMultilevel"/>
    <w:tmpl w:val="FDE856D0"/>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8"/>
  </w:num>
  <w:num w:numId="4">
    <w:abstractNumId w:val="26"/>
  </w:num>
  <w:num w:numId="5">
    <w:abstractNumId w:val="19"/>
  </w:num>
  <w:num w:numId="6">
    <w:abstractNumId w:val="31"/>
  </w:num>
  <w:num w:numId="7">
    <w:abstractNumId w:val="17"/>
  </w:num>
  <w:num w:numId="8">
    <w:abstractNumId w:val="30"/>
  </w:num>
  <w:num w:numId="9">
    <w:abstractNumId w:val="18"/>
  </w:num>
  <w:num w:numId="10">
    <w:abstractNumId w:val="0"/>
  </w:num>
  <w:num w:numId="11">
    <w:abstractNumId w:val="10"/>
  </w:num>
  <w:num w:numId="12">
    <w:abstractNumId w:val="1"/>
  </w:num>
  <w:num w:numId="13">
    <w:abstractNumId w:val="9"/>
  </w:num>
  <w:num w:numId="14">
    <w:abstractNumId w:val="24"/>
  </w:num>
  <w:num w:numId="15">
    <w:abstractNumId w:val="6"/>
  </w:num>
  <w:num w:numId="16">
    <w:abstractNumId w:val="13"/>
  </w:num>
  <w:num w:numId="17">
    <w:abstractNumId w:val="16"/>
  </w:num>
  <w:num w:numId="18">
    <w:abstractNumId w:val="32"/>
  </w:num>
  <w:num w:numId="19">
    <w:abstractNumId w:val="3"/>
  </w:num>
  <w:num w:numId="20">
    <w:abstractNumId w:val="35"/>
  </w:num>
  <w:num w:numId="21">
    <w:abstractNumId w:val="12"/>
  </w:num>
  <w:num w:numId="22">
    <w:abstractNumId w:val="2"/>
  </w:num>
  <w:num w:numId="23">
    <w:abstractNumId w:val="15"/>
  </w:num>
  <w:num w:numId="24">
    <w:abstractNumId w:val="21"/>
  </w:num>
  <w:num w:numId="25">
    <w:abstractNumId w:val="11"/>
  </w:num>
  <w:num w:numId="26">
    <w:abstractNumId w:val="8"/>
  </w:num>
  <w:num w:numId="27">
    <w:abstractNumId w:val="25"/>
  </w:num>
  <w:num w:numId="28">
    <w:abstractNumId w:val="5"/>
  </w:num>
  <w:num w:numId="29">
    <w:abstractNumId w:val="22"/>
  </w:num>
  <w:num w:numId="30">
    <w:abstractNumId w:val="23"/>
  </w:num>
  <w:num w:numId="31">
    <w:abstractNumId w:val="33"/>
  </w:num>
  <w:num w:numId="32">
    <w:abstractNumId w:val="4"/>
  </w:num>
  <w:num w:numId="33">
    <w:abstractNumId w:val="7"/>
  </w:num>
  <w:num w:numId="34">
    <w:abstractNumId w:val="34"/>
  </w:num>
  <w:num w:numId="35">
    <w:abstractNumId w:val="27"/>
  </w:num>
  <w:num w:numId="36">
    <w:abstractNumId w:val="2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2NzYzszQwMDYyNzBR0lEKTi0uzszPAykwrgUA3VJWmiwAAAA="/>
  </w:docVars>
  <w:rsids>
    <w:rsidRoot w:val="00C629FF"/>
    <w:rsid w:val="000252FB"/>
    <w:rsid w:val="00034FB2"/>
    <w:rsid w:val="00055137"/>
    <w:rsid w:val="000706C1"/>
    <w:rsid w:val="00082FB5"/>
    <w:rsid w:val="000A4BBD"/>
    <w:rsid w:val="000A7842"/>
    <w:rsid w:val="000F3188"/>
    <w:rsid w:val="001064F7"/>
    <w:rsid w:val="001405C0"/>
    <w:rsid w:val="00174C33"/>
    <w:rsid w:val="0018049D"/>
    <w:rsid w:val="0018478D"/>
    <w:rsid w:val="001A684E"/>
    <w:rsid w:val="001C1157"/>
    <w:rsid w:val="001F5219"/>
    <w:rsid w:val="00217CB7"/>
    <w:rsid w:val="002A7B18"/>
    <w:rsid w:val="002B029C"/>
    <w:rsid w:val="002C3A3A"/>
    <w:rsid w:val="002D296F"/>
    <w:rsid w:val="002E753B"/>
    <w:rsid w:val="002F5031"/>
    <w:rsid w:val="002F799B"/>
    <w:rsid w:val="00306E87"/>
    <w:rsid w:val="0031462E"/>
    <w:rsid w:val="00375461"/>
    <w:rsid w:val="003867B8"/>
    <w:rsid w:val="003D6718"/>
    <w:rsid w:val="003F0957"/>
    <w:rsid w:val="004162F9"/>
    <w:rsid w:val="0044601C"/>
    <w:rsid w:val="0047339C"/>
    <w:rsid w:val="00483D3E"/>
    <w:rsid w:val="0049463B"/>
    <w:rsid w:val="004A7560"/>
    <w:rsid w:val="004C6CDF"/>
    <w:rsid w:val="00507D43"/>
    <w:rsid w:val="00542351"/>
    <w:rsid w:val="0054338C"/>
    <w:rsid w:val="005851F5"/>
    <w:rsid w:val="005927C5"/>
    <w:rsid w:val="005957F0"/>
    <w:rsid w:val="005A6F11"/>
    <w:rsid w:val="005B0347"/>
    <w:rsid w:val="005E5029"/>
    <w:rsid w:val="006117C1"/>
    <w:rsid w:val="00620389"/>
    <w:rsid w:val="00622674"/>
    <w:rsid w:val="00636418"/>
    <w:rsid w:val="006464C4"/>
    <w:rsid w:val="00663EFC"/>
    <w:rsid w:val="0068026A"/>
    <w:rsid w:val="0068392F"/>
    <w:rsid w:val="006F2A6B"/>
    <w:rsid w:val="006F4151"/>
    <w:rsid w:val="00721805"/>
    <w:rsid w:val="007270C9"/>
    <w:rsid w:val="00731419"/>
    <w:rsid w:val="00734A39"/>
    <w:rsid w:val="00763E02"/>
    <w:rsid w:val="007979B1"/>
    <w:rsid w:val="007B06C4"/>
    <w:rsid w:val="007C19DF"/>
    <w:rsid w:val="007E68FD"/>
    <w:rsid w:val="007E7086"/>
    <w:rsid w:val="007F0275"/>
    <w:rsid w:val="00806EA9"/>
    <w:rsid w:val="00850CA3"/>
    <w:rsid w:val="00862519"/>
    <w:rsid w:val="008B2233"/>
    <w:rsid w:val="008C5DB7"/>
    <w:rsid w:val="00912379"/>
    <w:rsid w:val="00912A4C"/>
    <w:rsid w:val="009145BC"/>
    <w:rsid w:val="0096686E"/>
    <w:rsid w:val="0097293A"/>
    <w:rsid w:val="00975760"/>
    <w:rsid w:val="00986D5A"/>
    <w:rsid w:val="009A3112"/>
    <w:rsid w:val="009A4797"/>
    <w:rsid w:val="009B0E8F"/>
    <w:rsid w:val="009C50DE"/>
    <w:rsid w:val="009F79E6"/>
    <w:rsid w:val="00AC021B"/>
    <w:rsid w:val="00AC49B0"/>
    <w:rsid w:val="00AD079A"/>
    <w:rsid w:val="00B1364D"/>
    <w:rsid w:val="00B35EB4"/>
    <w:rsid w:val="00B50811"/>
    <w:rsid w:val="00B866F4"/>
    <w:rsid w:val="00BB5C05"/>
    <w:rsid w:val="00BD5B90"/>
    <w:rsid w:val="00C14154"/>
    <w:rsid w:val="00C55630"/>
    <w:rsid w:val="00C564C0"/>
    <w:rsid w:val="00C57597"/>
    <w:rsid w:val="00C629FF"/>
    <w:rsid w:val="00CD4BFD"/>
    <w:rsid w:val="00D06F4C"/>
    <w:rsid w:val="00D17483"/>
    <w:rsid w:val="00D27826"/>
    <w:rsid w:val="00D5729A"/>
    <w:rsid w:val="00DD1EA7"/>
    <w:rsid w:val="00DD32A2"/>
    <w:rsid w:val="00DD43EC"/>
    <w:rsid w:val="00DF4CDB"/>
    <w:rsid w:val="00E00117"/>
    <w:rsid w:val="00E0161C"/>
    <w:rsid w:val="00E1274C"/>
    <w:rsid w:val="00E3340D"/>
    <w:rsid w:val="00E41C95"/>
    <w:rsid w:val="00E43C99"/>
    <w:rsid w:val="00E45303"/>
    <w:rsid w:val="00E82BE7"/>
    <w:rsid w:val="00E92317"/>
    <w:rsid w:val="00EB0401"/>
    <w:rsid w:val="00EC2F82"/>
    <w:rsid w:val="00ED47F3"/>
    <w:rsid w:val="00F172E6"/>
    <w:rsid w:val="00F24A2A"/>
    <w:rsid w:val="00F61094"/>
    <w:rsid w:val="00F66BB3"/>
    <w:rsid w:val="00F82A37"/>
    <w:rsid w:val="00F93F29"/>
    <w:rsid w:val="00FA6D66"/>
    <w:rsid w:val="00FA7922"/>
    <w:rsid w:val="00FB17C0"/>
    <w:rsid w:val="00FC6015"/>
    <w:rsid w:val="00FE0BB8"/>
    <w:rsid w:val="3021398B"/>
    <w:rsid w:val="5238548C"/>
    <w:rsid w:val="5EF79F29"/>
    <w:rsid w:val="6A248372"/>
    <w:rsid w:val="77A49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10D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029"/>
    <w:pPr>
      <w:keepNext/>
      <w:keepLines/>
      <w:numPr>
        <w:numId w:val="3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50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1C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F2A6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61094"/>
    <w:pPr>
      <w:keepNext/>
      <w:keepLines/>
      <w:spacing w:before="40" w:after="0" w:line="256" w:lineRule="auto"/>
      <w:ind w:left="1008" w:hanging="1008"/>
      <w:outlineLvl w:val="4"/>
    </w:pPr>
    <w:rPr>
      <w:rFonts w:asciiTheme="majorHAnsi" w:eastAsiaTheme="majorEastAsia" w:hAnsiTheme="majorHAnsi" w:cstheme="majorBidi"/>
      <w:color w:val="2E74B5" w:themeColor="accent1" w:themeShade="BF"/>
      <w:lang w:val="en-IE"/>
    </w:rPr>
  </w:style>
  <w:style w:type="paragraph" w:styleId="Heading6">
    <w:name w:val="heading 6"/>
    <w:basedOn w:val="Normal"/>
    <w:next w:val="Normal"/>
    <w:link w:val="Heading6Char"/>
    <w:uiPriority w:val="9"/>
    <w:semiHidden/>
    <w:unhideWhenUsed/>
    <w:qFormat/>
    <w:rsid w:val="00F61094"/>
    <w:pPr>
      <w:keepNext/>
      <w:keepLines/>
      <w:spacing w:before="40" w:after="0" w:line="256" w:lineRule="auto"/>
      <w:ind w:left="1152" w:hanging="1152"/>
      <w:outlineLvl w:val="5"/>
    </w:pPr>
    <w:rPr>
      <w:rFonts w:asciiTheme="majorHAnsi" w:eastAsiaTheme="majorEastAsia" w:hAnsiTheme="majorHAnsi" w:cstheme="majorBidi"/>
      <w:color w:val="1F4D78" w:themeColor="accent1" w:themeShade="7F"/>
      <w:lang w:val="en-IE"/>
    </w:rPr>
  </w:style>
  <w:style w:type="paragraph" w:styleId="Heading7">
    <w:name w:val="heading 7"/>
    <w:basedOn w:val="Normal"/>
    <w:next w:val="Normal"/>
    <w:link w:val="Heading7Char"/>
    <w:uiPriority w:val="9"/>
    <w:semiHidden/>
    <w:unhideWhenUsed/>
    <w:qFormat/>
    <w:rsid w:val="00F61094"/>
    <w:pPr>
      <w:keepNext/>
      <w:keepLines/>
      <w:spacing w:before="40" w:after="0" w:line="256" w:lineRule="auto"/>
      <w:ind w:left="1296" w:hanging="1296"/>
      <w:outlineLvl w:val="6"/>
    </w:pPr>
    <w:rPr>
      <w:rFonts w:asciiTheme="majorHAnsi" w:eastAsiaTheme="majorEastAsia" w:hAnsiTheme="majorHAnsi" w:cstheme="majorBidi"/>
      <w:i/>
      <w:iCs/>
      <w:color w:val="1F4D78" w:themeColor="accent1" w:themeShade="7F"/>
      <w:lang w:val="en-IE"/>
    </w:rPr>
  </w:style>
  <w:style w:type="paragraph" w:styleId="Heading8">
    <w:name w:val="heading 8"/>
    <w:basedOn w:val="Normal"/>
    <w:next w:val="Normal"/>
    <w:link w:val="Heading8Char"/>
    <w:uiPriority w:val="9"/>
    <w:semiHidden/>
    <w:unhideWhenUsed/>
    <w:qFormat/>
    <w:rsid w:val="00F61094"/>
    <w:pPr>
      <w:keepNext/>
      <w:keepLines/>
      <w:spacing w:before="40" w:after="0" w:line="256" w:lineRule="auto"/>
      <w:ind w:left="1440" w:hanging="1440"/>
      <w:outlineLvl w:val="7"/>
    </w:pPr>
    <w:rPr>
      <w:rFonts w:asciiTheme="majorHAnsi" w:eastAsiaTheme="majorEastAsia" w:hAnsiTheme="majorHAnsi" w:cstheme="majorBidi"/>
      <w:color w:val="272727" w:themeColor="text1" w:themeTint="D8"/>
      <w:sz w:val="21"/>
      <w:szCs w:val="21"/>
      <w:lang w:val="en-IE"/>
    </w:rPr>
  </w:style>
  <w:style w:type="paragraph" w:styleId="Heading9">
    <w:name w:val="heading 9"/>
    <w:basedOn w:val="Normal"/>
    <w:next w:val="Normal"/>
    <w:link w:val="Heading9Char"/>
    <w:uiPriority w:val="9"/>
    <w:semiHidden/>
    <w:unhideWhenUsed/>
    <w:qFormat/>
    <w:rsid w:val="00F61094"/>
    <w:pPr>
      <w:keepNext/>
      <w:keepLines/>
      <w:spacing w:before="40" w:after="0" w:line="256" w:lineRule="auto"/>
      <w:ind w:left="1584" w:hanging="1584"/>
      <w:outlineLvl w:val="8"/>
    </w:pPr>
    <w:rPr>
      <w:rFonts w:asciiTheme="majorHAnsi" w:eastAsiaTheme="majorEastAsia" w:hAnsiTheme="majorHAnsi" w:cstheme="majorBidi"/>
      <w:i/>
      <w:iCs/>
      <w:color w:val="272727" w:themeColor="text1" w:themeTint="D8"/>
      <w:sz w:val="21"/>
      <w:szCs w:val="21"/>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029"/>
    <w:pPr>
      <w:ind w:left="720"/>
      <w:contextualSpacing/>
    </w:pPr>
  </w:style>
  <w:style w:type="paragraph" w:styleId="Title">
    <w:name w:val="Title"/>
    <w:basedOn w:val="Normal"/>
    <w:next w:val="Normal"/>
    <w:link w:val="TitleChar"/>
    <w:uiPriority w:val="10"/>
    <w:qFormat/>
    <w:rsid w:val="005E50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0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50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5029"/>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5E5029"/>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5E5029"/>
    <w:rPr>
      <w:rFonts w:eastAsiaTheme="minorEastAsia" w:cs="Times New Roman"/>
      <w:color w:val="5A5A5A" w:themeColor="text1" w:themeTint="A5"/>
      <w:spacing w:val="15"/>
    </w:rPr>
  </w:style>
  <w:style w:type="paragraph" w:styleId="TOCHeading">
    <w:name w:val="TOC Heading"/>
    <w:basedOn w:val="Heading1"/>
    <w:next w:val="Normal"/>
    <w:uiPriority w:val="39"/>
    <w:unhideWhenUsed/>
    <w:qFormat/>
    <w:rsid w:val="00E41C95"/>
    <w:pPr>
      <w:outlineLvl w:val="9"/>
    </w:pPr>
  </w:style>
  <w:style w:type="paragraph" w:styleId="TOC1">
    <w:name w:val="toc 1"/>
    <w:basedOn w:val="Normal"/>
    <w:next w:val="Normal"/>
    <w:autoRedefine/>
    <w:uiPriority w:val="39"/>
    <w:unhideWhenUsed/>
    <w:rsid w:val="00806EA9"/>
    <w:pPr>
      <w:tabs>
        <w:tab w:val="left" w:pos="440"/>
        <w:tab w:val="right" w:leader="dot" w:pos="9016"/>
      </w:tabs>
      <w:spacing w:after="60"/>
    </w:pPr>
  </w:style>
  <w:style w:type="paragraph" w:styleId="TOC2">
    <w:name w:val="toc 2"/>
    <w:basedOn w:val="Normal"/>
    <w:next w:val="Normal"/>
    <w:autoRedefine/>
    <w:uiPriority w:val="39"/>
    <w:unhideWhenUsed/>
    <w:rsid w:val="00E41C95"/>
    <w:pPr>
      <w:spacing w:after="100"/>
      <w:ind w:left="220"/>
    </w:pPr>
  </w:style>
  <w:style w:type="character" w:styleId="Hyperlink">
    <w:name w:val="Hyperlink"/>
    <w:basedOn w:val="DefaultParagraphFont"/>
    <w:uiPriority w:val="99"/>
    <w:unhideWhenUsed/>
    <w:rsid w:val="00E41C95"/>
    <w:rPr>
      <w:color w:val="0563C1" w:themeColor="hyperlink"/>
      <w:u w:val="single"/>
    </w:rPr>
  </w:style>
  <w:style w:type="character" w:customStyle="1" w:styleId="Heading3Char">
    <w:name w:val="Heading 3 Char"/>
    <w:basedOn w:val="DefaultParagraphFont"/>
    <w:link w:val="Heading3"/>
    <w:uiPriority w:val="9"/>
    <w:rsid w:val="00E41C9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41C95"/>
    <w:pPr>
      <w:spacing w:after="100"/>
      <w:ind w:left="440"/>
    </w:pPr>
  </w:style>
  <w:style w:type="character" w:customStyle="1" w:styleId="Heading4Char">
    <w:name w:val="Heading 4 Char"/>
    <w:basedOn w:val="DefaultParagraphFont"/>
    <w:link w:val="Heading4"/>
    <w:uiPriority w:val="9"/>
    <w:rsid w:val="006F2A6B"/>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E43C99"/>
    <w:rPr>
      <w:sz w:val="16"/>
      <w:szCs w:val="16"/>
    </w:rPr>
  </w:style>
  <w:style w:type="paragraph" w:styleId="CommentText">
    <w:name w:val="annotation text"/>
    <w:basedOn w:val="Normal"/>
    <w:link w:val="CommentTextChar"/>
    <w:uiPriority w:val="99"/>
    <w:unhideWhenUsed/>
    <w:rsid w:val="00E43C99"/>
    <w:pPr>
      <w:spacing w:line="240" w:lineRule="auto"/>
    </w:pPr>
    <w:rPr>
      <w:sz w:val="20"/>
      <w:szCs w:val="20"/>
    </w:rPr>
  </w:style>
  <w:style w:type="character" w:customStyle="1" w:styleId="CommentTextChar">
    <w:name w:val="Comment Text Char"/>
    <w:basedOn w:val="DefaultParagraphFont"/>
    <w:link w:val="CommentText"/>
    <w:uiPriority w:val="99"/>
    <w:rsid w:val="00E43C99"/>
    <w:rPr>
      <w:sz w:val="20"/>
      <w:szCs w:val="20"/>
    </w:rPr>
  </w:style>
  <w:style w:type="paragraph" w:styleId="CommentSubject">
    <w:name w:val="annotation subject"/>
    <w:basedOn w:val="CommentText"/>
    <w:next w:val="CommentText"/>
    <w:link w:val="CommentSubjectChar"/>
    <w:uiPriority w:val="99"/>
    <w:semiHidden/>
    <w:unhideWhenUsed/>
    <w:rsid w:val="00E43C99"/>
    <w:rPr>
      <w:b/>
      <w:bCs/>
    </w:rPr>
  </w:style>
  <w:style w:type="character" w:customStyle="1" w:styleId="CommentSubjectChar">
    <w:name w:val="Comment Subject Char"/>
    <w:basedOn w:val="CommentTextChar"/>
    <w:link w:val="CommentSubject"/>
    <w:uiPriority w:val="99"/>
    <w:semiHidden/>
    <w:rsid w:val="00E43C99"/>
    <w:rPr>
      <w:b/>
      <w:bCs/>
      <w:sz w:val="20"/>
      <w:szCs w:val="20"/>
    </w:rPr>
  </w:style>
  <w:style w:type="paragraph" w:styleId="BalloonText">
    <w:name w:val="Balloon Text"/>
    <w:basedOn w:val="Normal"/>
    <w:link w:val="BalloonTextChar"/>
    <w:uiPriority w:val="99"/>
    <w:semiHidden/>
    <w:unhideWhenUsed/>
    <w:rsid w:val="00E43C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C99"/>
    <w:rPr>
      <w:rFonts w:ascii="Segoe UI" w:hAnsi="Segoe UI" w:cs="Segoe UI"/>
      <w:sz w:val="18"/>
      <w:szCs w:val="18"/>
    </w:rPr>
  </w:style>
  <w:style w:type="paragraph" w:styleId="Header">
    <w:name w:val="header"/>
    <w:basedOn w:val="Normal"/>
    <w:link w:val="HeaderChar"/>
    <w:uiPriority w:val="99"/>
    <w:unhideWhenUsed/>
    <w:rsid w:val="007B0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6C4"/>
  </w:style>
  <w:style w:type="paragraph" w:styleId="Footer">
    <w:name w:val="footer"/>
    <w:basedOn w:val="Normal"/>
    <w:link w:val="FooterChar"/>
    <w:uiPriority w:val="99"/>
    <w:unhideWhenUsed/>
    <w:rsid w:val="007B0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6C4"/>
  </w:style>
  <w:style w:type="character" w:styleId="UnresolvedMention">
    <w:name w:val="Unresolved Mention"/>
    <w:basedOn w:val="DefaultParagraphFont"/>
    <w:uiPriority w:val="99"/>
    <w:semiHidden/>
    <w:unhideWhenUsed/>
    <w:rsid w:val="0068392F"/>
    <w:rPr>
      <w:color w:val="808080"/>
      <w:shd w:val="clear" w:color="auto" w:fill="E6E6E6"/>
    </w:rPr>
  </w:style>
  <w:style w:type="paragraph" w:styleId="NormalWeb">
    <w:name w:val="Normal (Web)"/>
    <w:basedOn w:val="Normal"/>
    <w:uiPriority w:val="99"/>
    <w:semiHidden/>
    <w:unhideWhenUsed/>
    <w:rsid w:val="00C141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4154"/>
    <w:rPr>
      <w:b/>
      <w:bCs/>
    </w:rPr>
  </w:style>
  <w:style w:type="character" w:customStyle="1" w:styleId="Heading5Char">
    <w:name w:val="Heading 5 Char"/>
    <w:basedOn w:val="DefaultParagraphFont"/>
    <w:link w:val="Heading5"/>
    <w:uiPriority w:val="9"/>
    <w:semiHidden/>
    <w:rsid w:val="00F61094"/>
    <w:rPr>
      <w:rFonts w:asciiTheme="majorHAnsi" w:eastAsiaTheme="majorEastAsia" w:hAnsiTheme="majorHAnsi" w:cstheme="majorBidi"/>
      <w:color w:val="2E74B5" w:themeColor="accent1" w:themeShade="BF"/>
      <w:lang w:val="en-IE"/>
    </w:rPr>
  </w:style>
  <w:style w:type="character" w:customStyle="1" w:styleId="Heading6Char">
    <w:name w:val="Heading 6 Char"/>
    <w:basedOn w:val="DefaultParagraphFont"/>
    <w:link w:val="Heading6"/>
    <w:uiPriority w:val="9"/>
    <w:semiHidden/>
    <w:rsid w:val="00F61094"/>
    <w:rPr>
      <w:rFonts w:asciiTheme="majorHAnsi" w:eastAsiaTheme="majorEastAsia" w:hAnsiTheme="majorHAnsi" w:cstheme="majorBidi"/>
      <w:color w:val="1F4D78" w:themeColor="accent1" w:themeShade="7F"/>
      <w:lang w:val="en-IE"/>
    </w:rPr>
  </w:style>
  <w:style w:type="character" w:customStyle="1" w:styleId="Heading7Char">
    <w:name w:val="Heading 7 Char"/>
    <w:basedOn w:val="DefaultParagraphFont"/>
    <w:link w:val="Heading7"/>
    <w:uiPriority w:val="9"/>
    <w:semiHidden/>
    <w:rsid w:val="00F61094"/>
    <w:rPr>
      <w:rFonts w:asciiTheme="majorHAnsi" w:eastAsiaTheme="majorEastAsia" w:hAnsiTheme="majorHAnsi" w:cstheme="majorBidi"/>
      <w:i/>
      <w:iCs/>
      <w:color w:val="1F4D78" w:themeColor="accent1" w:themeShade="7F"/>
      <w:lang w:val="en-IE"/>
    </w:rPr>
  </w:style>
  <w:style w:type="character" w:customStyle="1" w:styleId="Heading8Char">
    <w:name w:val="Heading 8 Char"/>
    <w:basedOn w:val="DefaultParagraphFont"/>
    <w:link w:val="Heading8"/>
    <w:uiPriority w:val="9"/>
    <w:semiHidden/>
    <w:rsid w:val="00F61094"/>
    <w:rPr>
      <w:rFonts w:asciiTheme="majorHAnsi" w:eastAsiaTheme="majorEastAsia" w:hAnsiTheme="majorHAnsi" w:cstheme="majorBidi"/>
      <w:color w:val="272727" w:themeColor="text1" w:themeTint="D8"/>
      <w:sz w:val="21"/>
      <w:szCs w:val="21"/>
      <w:lang w:val="en-IE"/>
    </w:rPr>
  </w:style>
  <w:style w:type="character" w:customStyle="1" w:styleId="Heading9Char">
    <w:name w:val="Heading 9 Char"/>
    <w:basedOn w:val="DefaultParagraphFont"/>
    <w:link w:val="Heading9"/>
    <w:uiPriority w:val="9"/>
    <w:semiHidden/>
    <w:rsid w:val="00F61094"/>
    <w:rPr>
      <w:rFonts w:asciiTheme="majorHAnsi" w:eastAsiaTheme="majorEastAsia" w:hAnsiTheme="majorHAnsi" w:cstheme="majorBidi"/>
      <w:i/>
      <w:iCs/>
      <w:color w:val="272727" w:themeColor="text1" w:themeTint="D8"/>
      <w:sz w:val="21"/>
      <w:szCs w:val="21"/>
      <w:lang w:val="en-IE"/>
    </w:rPr>
  </w:style>
  <w:style w:type="character" w:styleId="FollowedHyperlink">
    <w:name w:val="FollowedHyperlink"/>
    <w:basedOn w:val="DefaultParagraphFont"/>
    <w:uiPriority w:val="99"/>
    <w:semiHidden/>
    <w:unhideWhenUsed/>
    <w:rsid w:val="00F61094"/>
    <w:rPr>
      <w:color w:val="954F72" w:themeColor="followedHyperlink"/>
      <w:u w:val="single"/>
    </w:rPr>
  </w:style>
  <w:style w:type="paragraph" w:customStyle="1" w:styleId="msonormal0">
    <w:name w:val="msonormal"/>
    <w:basedOn w:val="Normal"/>
    <w:rsid w:val="00F61094"/>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paragraph" w:styleId="Revision">
    <w:name w:val="Revision"/>
    <w:uiPriority w:val="99"/>
    <w:semiHidden/>
    <w:rsid w:val="00F61094"/>
    <w:pPr>
      <w:spacing w:after="0" w:line="240" w:lineRule="auto"/>
    </w:pPr>
    <w:rPr>
      <w:lang w:val="en-IE"/>
    </w:rPr>
  </w:style>
  <w:style w:type="table" w:styleId="TableGrid">
    <w:name w:val="Table Grid"/>
    <w:basedOn w:val="TableNormal"/>
    <w:uiPriority w:val="39"/>
    <w:rsid w:val="00F61094"/>
    <w:pPr>
      <w:spacing w:after="0" w:line="240" w:lineRule="auto"/>
    </w:pPr>
    <w:rPr>
      <w:lang w:val="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F61094"/>
    <w:pPr>
      <w:numPr>
        <w:numId w:val="29"/>
      </w:numPr>
    </w:pPr>
  </w:style>
  <w:style w:type="character" w:styleId="LineNumber">
    <w:name w:val="line number"/>
    <w:basedOn w:val="DefaultParagraphFont"/>
    <w:uiPriority w:val="99"/>
    <w:semiHidden/>
    <w:unhideWhenUsed/>
    <w:rsid w:val="00306E87"/>
  </w:style>
  <w:style w:type="table" w:styleId="GridTable4-Accent3">
    <w:name w:val="Grid Table 4 Accent 3"/>
    <w:basedOn w:val="TableNormal"/>
    <w:uiPriority w:val="49"/>
    <w:rsid w:val="002E753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323">
      <w:bodyDiv w:val="1"/>
      <w:marLeft w:val="0"/>
      <w:marRight w:val="0"/>
      <w:marTop w:val="0"/>
      <w:marBottom w:val="0"/>
      <w:divBdr>
        <w:top w:val="none" w:sz="0" w:space="0" w:color="auto"/>
        <w:left w:val="none" w:sz="0" w:space="0" w:color="auto"/>
        <w:bottom w:val="none" w:sz="0" w:space="0" w:color="auto"/>
        <w:right w:val="none" w:sz="0" w:space="0" w:color="auto"/>
      </w:divBdr>
    </w:div>
    <w:div w:id="56707187">
      <w:bodyDiv w:val="1"/>
      <w:marLeft w:val="0"/>
      <w:marRight w:val="0"/>
      <w:marTop w:val="0"/>
      <w:marBottom w:val="0"/>
      <w:divBdr>
        <w:top w:val="none" w:sz="0" w:space="0" w:color="auto"/>
        <w:left w:val="none" w:sz="0" w:space="0" w:color="auto"/>
        <w:bottom w:val="none" w:sz="0" w:space="0" w:color="auto"/>
        <w:right w:val="none" w:sz="0" w:space="0" w:color="auto"/>
      </w:divBdr>
      <w:divsChild>
        <w:div w:id="454259020">
          <w:marLeft w:val="360"/>
          <w:marRight w:val="0"/>
          <w:marTop w:val="200"/>
          <w:marBottom w:val="0"/>
          <w:divBdr>
            <w:top w:val="none" w:sz="0" w:space="0" w:color="auto"/>
            <w:left w:val="none" w:sz="0" w:space="0" w:color="auto"/>
            <w:bottom w:val="none" w:sz="0" w:space="0" w:color="auto"/>
            <w:right w:val="none" w:sz="0" w:space="0" w:color="auto"/>
          </w:divBdr>
        </w:div>
        <w:div w:id="1087464065">
          <w:marLeft w:val="360"/>
          <w:marRight w:val="0"/>
          <w:marTop w:val="200"/>
          <w:marBottom w:val="0"/>
          <w:divBdr>
            <w:top w:val="none" w:sz="0" w:space="0" w:color="auto"/>
            <w:left w:val="none" w:sz="0" w:space="0" w:color="auto"/>
            <w:bottom w:val="none" w:sz="0" w:space="0" w:color="auto"/>
            <w:right w:val="none" w:sz="0" w:space="0" w:color="auto"/>
          </w:divBdr>
        </w:div>
        <w:div w:id="1110976490">
          <w:marLeft w:val="360"/>
          <w:marRight w:val="0"/>
          <w:marTop w:val="200"/>
          <w:marBottom w:val="0"/>
          <w:divBdr>
            <w:top w:val="none" w:sz="0" w:space="0" w:color="auto"/>
            <w:left w:val="none" w:sz="0" w:space="0" w:color="auto"/>
            <w:bottom w:val="none" w:sz="0" w:space="0" w:color="auto"/>
            <w:right w:val="none" w:sz="0" w:space="0" w:color="auto"/>
          </w:divBdr>
        </w:div>
        <w:div w:id="1242104386">
          <w:marLeft w:val="1080"/>
          <w:marRight w:val="0"/>
          <w:marTop w:val="100"/>
          <w:marBottom w:val="0"/>
          <w:divBdr>
            <w:top w:val="none" w:sz="0" w:space="0" w:color="auto"/>
            <w:left w:val="none" w:sz="0" w:space="0" w:color="auto"/>
            <w:bottom w:val="none" w:sz="0" w:space="0" w:color="auto"/>
            <w:right w:val="none" w:sz="0" w:space="0" w:color="auto"/>
          </w:divBdr>
        </w:div>
        <w:div w:id="1272975373">
          <w:marLeft w:val="360"/>
          <w:marRight w:val="0"/>
          <w:marTop w:val="200"/>
          <w:marBottom w:val="0"/>
          <w:divBdr>
            <w:top w:val="none" w:sz="0" w:space="0" w:color="auto"/>
            <w:left w:val="none" w:sz="0" w:space="0" w:color="auto"/>
            <w:bottom w:val="none" w:sz="0" w:space="0" w:color="auto"/>
            <w:right w:val="none" w:sz="0" w:space="0" w:color="auto"/>
          </w:divBdr>
        </w:div>
        <w:div w:id="1913661126">
          <w:marLeft w:val="1080"/>
          <w:marRight w:val="0"/>
          <w:marTop w:val="100"/>
          <w:marBottom w:val="0"/>
          <w:divBdr>
            <w:top w:val="none" w:sz="0" w:space="0" w:color="auto"/>
            <w:left w:val="none" w:sz="0" w:space="0" w:color="auto"/>
            <w:bottom w:val="none" w:sz="0" w:space="0" w:color="auto"/>
            <w:right w:val="none" w:sz="0" w:space="0" w:color="auto"/>
          </w:divBdr>
        </w:div>
        <w:div w:id="2104102769">
          <w:marLeft w:val="360"/>
          <w:marRight w:val="0"/>
          <w:marTop w:val="200"/>
          <w:marBottom w:val="0"/>
          <w:divBdr>
            <w:top w:val="none" w:sz="0" w:space="0" w:color="auto"/>
            <w:left w:val="none" w:sz="0" w:space="0" w:color="auto"/>
            <w:bottom w:val="none" w:sz="0" w:space="0" w:color="auto"/>
            <w:right w:val="none" w:sz="0" w:space="0" w:color="auto"/>
          </w:divBdr>
        </w:div>
      </w:divsChild>
    </w:div>
    <w:div w:id="141971810">
      <w:bodyDiv w:val="1"/>
      <w:marLeft w:val="0"/>
      <w:marRight w:val="0"/>
      <w:marTop w:val="0"/>
      <w:marBottom w:val="0"/>
      <w:divBdr>
        <w:top w:val="none" w:sz="0" w:space="0" w:color="auto"/>
        <w:left w:val="none" w:sz="0" w:space="0" w:color="auto"/>
        <w:bottom w:val="none" w:sz="0" w:space="0" w:color="auto"/>
        <w:right w:val="none" w:sz="0" w:space="0" w:color="auto"/>
      </w:divBdr>
      <w:divsChild>
        <w:div w:id="1300842540">
          <w:marLeft w:val="994"/>
          <w:marRight w:val="0"/>
          <w:marTop w:val="0"/>
          <w:marBottom w:val="0"/>
          <w:divBdr>
            <w:top w:val="none" w:sz="0" w:space="0" w:color="auto"/>
            <w:left w:val="none" w:sz="0" w:space="0" w:color="auto"/>
            <w:bottom w:val="none" w:sz="0" w:space="0" w:color="auto"/>
            <w:right w:val="none" w:sz="0" w:space="0" w:color="auto"/>
          </w:divBdr>
        </w:div>
        <w:div w:id="1687362750">
          <w:marLeft w:val="994"/>
          <w:marRight w:val="0"/>
          <w:marTop w:val="0"/>
          <w:marBottom w:val="0"/>
          <w:divBdr>
            <w:top w:val="none" w:sz="0" w:space="0" w:color="auto"/>
            <w:left w:val="none" w:sz="0" w:space="0" w:color="auto"/>
            <w:bottom w:val="none" w:sz="0" w:space="0" w:color="auto"/>
            <w:right w:val="none" w:sz="0" w:space="0" w:color="auto"/>
          </w:divBdr>
        </w:div>
        <w:div w:id="2033527267">
          <w:marLeft w:val="994"/>
          <w:marRight w:val="0"/>
          <w:marTop w:val="0"/>
          <w:marBottom w:val="0"/>
          <w:divBdr>
            <w:top w:val="none" w:sz="0" w:space="0" w:color="auto"/>
            <w:left w:val="none" w:sz="0" w:space="0" w:color="auto"/>
            <w:bottom w:val="none" w:sz="0" w:space="0" w:color="auto"/>
            <w:right w:val="none" w:sz="0" w:space="0" w:color="auto"/>
          </w:divBdr>
        </w:div>
      </w:divsChild>
    </w:div>
    <w:div w:id="159470782">
      <w:bodyDiv w:val="1"/>
      <w:marLeft w:val="0"/>
      <w:marRight w:val="0"/>
      <w:marTop w:val="0"/>
      <w:marBottom w:val="0"/>
      <w:divBdr>
        <w:top w:val="none" w:sz="0" w:space="0" w:color="auto"/>
        <w:left w:val="none" w:sz="0" w:space="0" w:color="auto"/>
        <w:bottom w:val="none" w:sz="0" w:space="0" w:color="auto"/>
        <w:right w:val="none" w:sz="0" w:space="0" w:color="auto"/>
      </w:divBdr>
      <w:divsChild>
        <w:div w:id="407962818">
          <w:marLeft w:val="0"/>
          <w:marRight w:val="0"/>
          <w:marTop w:val="0"/>
          <w:marBottom w:val="0"/>
          <w:divBdr>
            <w:top w:val="none" w:sz="0" w:space="0" w:color="auto"/>
            <w:left w:val="none" w:sz="0" w:space="0" w:color="auto"/>
            <w:bottom w:val="none" w:sz="0" w:space="0" w:color="auto"/>
            <w:right w:val="none" w:sz="0" w:space="0" w:color="auto"/>
          </w:divBdr>
          <w:divsChild>
            <w:div w:id="167213176">
              <w:marLeft w:val="0"/>
              <w:marRight w:val="0"/>
              <w:marTop w:val="0"/>
              <w:marBottom w:val="0"/>
              <w:divBdr>
                <w:top w:val="none" w:sz="0" w:space="0" w:color="auto"/>
                <w:left w:val="none" w:sz="0" w:space="0" w:color="auto"/>
                <w:bottom w:val="none" w:sz="0" w:space="0" w:color="auto"/>
                <w:right w:val="none" w:sz="0" w:space="0" w:color="auto"/>
              </w:divBdr>
            </w:div>
          </w:divsChild>
        </w:div>
        <w:div w:id="584806796">
          <w:marLeft w:val="0"/>
          <w:marRight w:val="0"/>
          <w:marTop w:val="0"/>
          <w:marBottom w:val="0"/>
          <w:divBdr>
            <w:top w:val="none" w:sz="0" w:space="0" w:color="auto"/>
            <w:left w:val="none" w:sz="0" w:space="0" w:color="auto"/>
            <w:bottom w:val="none" w:sz="0" w:space="0" w:color="auto"/>
            <w:right w:val="none" w:sz="0" w:space="0" w:color="auto"/>
          </w:divBdr>
        </w:div>
      </w:divsChild>
    </w:div>
    <w:div w:id="262109092">
      <w:bodyDiv w:val="1"/>
      <w:marLeft w:val="0"/>
      <w:marRight w:val="0"/>
      <w:marTop w:val="0"/>
      <w:marBottom w:val="0"/>
      <w:divBdr>
        <w:top w:val="none" w:sz="0" w:space="0" w:color="auto"/>
        <w:left w:val="none" w:sz="0" w:space="0" w:color="auto"/>
        <w:bottom w:val="none" w:sz="0" w:space="0" w:color="auto"/>
        <w:right w:val="none" w:sz="0" w:space="0" w:color="auto"/>
      </w:divBdr>
    </w:div>
    <w:div w:id="315107944">
      <w:bodyDiv w:val="1"/>
      <w:marLeft w:val="0"/>
      <w:marRight w:val="0"/>
      <w:marTop w:val="0"/>
      <w:marBottom w:val="0"/>
      <w:divBdr>
        <w:top w:val="none" w:sz="0" w:space="0" w:color="auto"/>
        <w:left w:val="none" w:sz="0" w:space="0" w:color="auto"/>
        <w:bottom w:val="none" w:sz="0" w:space="0" w:color="auto"/>
        <w:right w:val="none" w:sz="0" w:space="0" w:color="auto"/>
      </w:divBdr>
      <w:divsChild>
        <w:div w:id="338046125">
          <w:marLeft w:val="360"/>
          <w:marRight w:val="0"/>
          <w:marTop w:val="200"/>
          <w:marBottom w:val="0"/>
          <w:divBdr>
            <w:top w:val="none" w:sz="0" w:space="0" w:color="auto"/>
            <w:left w:val="none" w:sz="0" w:space="0" w:color="auto"/>
            <w:bottom w:val="none" w:sz="0" w:space="0" w:color="auto"/>
            <w:right w:val="none" w:sz="0" w:space="0" w:color="auto"/>
          </w:divBdr>
        </w:div>
        <w:div w:id="354117391">
          <w:marLeft w:val="1080"/>
          <w:marRight w:val="0"/>
          <w:marTop w:val="100"/>
          <w:marBottom w:val="0"/>
          <w:divBdr>
            <w:top w:val="none" w:sz="0" w:space="0" w:color="auto"/>
            <w:left w:val="none" w:sz="0" w:space="0" w:color="auto"/>
            <w:bottom w:val="none" w:sz="0" w:space="0" w:color="auto"/>
            <w:right w:val="none" w:sz="0" w:space="0" w:color="auto"/>
          </w:divBdr>
        </w:div>
        <w:div w:id="984894381">
          <w:marLeft w:val="1080"/>
          <w:marRight w:val="0"/>
          <w:marTop w:val="100"/>
          <w:marBottom w:val="0"/>
          <w:divBdr>
            <w:top w:val="none" w:sz="0" w:space="0" w:color="auto"/>
            <w:left w:val="none" w:sz="0" w:space="0" w:color="auto"/>
            <w:bottom w:val="none" w:sz="0" w:space="0" w:color="auto"/>
            <w:right w:val="none" w:sz="0" w:space="0" w:color="auto"/>
          </w:divBdr>
        </w:div>
        <w:div w:id="1281884929">
          <w:marLeft w:val="360"/>
          <w:marRight w:val="0"/>
          <w:marTop w:val="200"/>
          <w:marBottom w:val="0"/>
          <w:divBdr>
            <w:top w:val="none" w:sz="0" w:space="0" w:color="auto"/>
            <w:left w:val="none" w:sz="0" w:space="0" w:color="auto"/>
            <w:bottom w:val="none" w:sz="0" w:space="0" w:color="auto"/>
            <w:right w:val="none" w:sz="0" w:space="0" w:color="auto"/>
          </w:divBdr>
        </w:div>
        <w:div w:id="1713260233">
          <w:marLeft w:val="360"/>
          <w:marRight w:val="0"/>
          <w:marTop w:val="200"/>
          <w:marBottom w:val="0"/>
          <w:divBdr>
            <w:top w:val="none" w:sz="0" w:space="0" w:color="auto"/>
            <w:left w:val="none" w:sz="0" w:space="0" w:color="auto"/>
            <w:bottom w:val="none" w:sz="0" w:space="0" w:color="auto"/>
            <w:right w:val="none" w:sz="0" w:space="0" w:color="auto"/>
          </w:divBdr>
        </w:div>
        <w:div w:id="1873615614">
          <w:marLeft w:val="1080"/>
          <w:marRight w:val="0"/>
          <w:marTop w:val="100"/>
          <w:marBottom w:val="0"/>
          <w:divBdr>
            <w:top w:val="none" w:sz="0" w:space="0" w:color="auto"/>
            <w:left w:val="none" w:sz="0" w:space="0" w:color="auto"/>
            <w:bottom w:val="none" w:sz="0" w:space="0" w:color="auto"/>
            <w:right w:val="none" w:sz="0" w:space="0" w:color="auto"/>
          </w:divBdr>
        </w:div>
        <w:div w:id="1975594037">
          <w:marLeft w:val="1080"/>
          <w:marRight w:val="0"/>
          <w:marTop w:val="100"/>
          <w:marBottom w:val="0"/>
          <w:divBdr>
            <w:top w:val="none" w:sz="0" w:space="0" w:color="auto"/>
            <w:left w:val="none" w:sz="0" w:space="0" w:color="auto"/>
            <w:bottom w:val="none" w:sz="0" w:space="0" w:color="auto"/>
            <w:right w:val="none" w:sz="0" w:space="0" w:color="auto"/>
          </w:divBdr>
        </w:div>
        <w:div w:id="2004894800">
          <w:marLeft w:val="1080"/>
          <w:marRight w:val="0"/>
          <w:marTop w:val="100"/>
          <w:marBottom w:val="0"/>
          <w:divBdr>
            <w:top w:val="none" w:sz="0" w:space="0" w:color="auto"/>
            <w:left w:val="none" w:sz="0" w:space="0" w:color="auto"/>
            <w:bottom w:val="none" w:sz="0" w:space="0" w:color="auto"/>
            <w:right w:val="none" w:sz="0" w:space="0" w:color="auto"/>
          </w:divBdr>
        </w:div>
        <w:div w:id="2142722429">
          <w:marLeft w:val="1080"/>
          <w:marRight w:val="0"/>
          <w:marTop w:val="100"/>
          <w:marBottom w:val="0"/>
          <w:divBdr>
            <w:top w:val="none" w:sz="0" w:space="0" w:color="auto"/>
            <w:left w:val="none" w:sz="0" w:space="0" w:color="auto"/>
            <w:bottom w:val="none" w:sz="0" w:space="0" w:color="auto"/>
            <w:right w:val="none" w:sz="0" w:space="0" w:color="auto"/>
          </w:divBdr>
        </w:div>
      </w:divsChild>
    </w:div>
    <w:div w:id="411587133">
      <w:bodyDiv w:val="1"/>
      <w:marLeft w:val="0"/>
      <w:marRight w:val="0"/>
      <w:marTop w:val="0"/>
      <w:marBottom w:val="0"/>
      <w:divBdr>
        <w:top w:val="none" w:sz="0" w:space="0" w:color="auto"/>
        <w:left w:val="none" w:sz="0" w:space="0" w:color="auto"/>
        <w:bottom w:val="none" w:sz="0" w:space="0" w:color="auto"/>
        <w:right w:val="none" w:sz="0" w:space="0" w:color="auto"/>
      </w:divBdr>
      <w:divsChild>
        <w:div w:id="44723097">
          <w:marLeft w:val="360"/>
          <w:marRight w:val="0"/>
          <w:marTop w:val="200"/>
          <w:marBottom w:val="0"/>
          <w:divBdr>
            <w:top w:val="none" w:sz="0" w:space="0" w:color="auto"/>
            <w:left w:val="none" w:sz="0" w:space="0" w:color="auto"/>
            <w:bottom w:val="none" w:sz="0" w:space="0" w:color="auto"/>
            <w:right w:val="none" w:sz="0" w:space="0" w:color="auto"/>
          </w:divBdr>
        </w:div>
        <w:div w:id="115023074">
          <w:marLeft w:val="1080"/>
          <w:marRight w:val="0"/>
          <w:marTop w:val="100"/>
          <w:marBottom w:val="0"/>
          <w:divBdr>
            <w:top w:val="none" w:sz="0" w:space="0" w:color="auto"/>
            <w:left w:val="none" w:sz="0" w:space="0" w:color="auto"/>
            <w:bottom w:val="none" w:sz="0" w:space="0" w:color="auto"/>
            <w:right w:val="none" w:sz="0" w:space="0" w:color="auto"/>
          </w:divBdr>
        </w:div>
        <w:div w:id="897932280">
          <w:marLeft w:val="1800"/>
          <w:marRight w:val="0"/>
          <w:marTop w:val="100"/>
          <w:marBottom w:val="0"/>
          <w:divBdr>
            <w:top w:val="none" w:sz="0" w:space="0" w:color="auto"/>
            <w:left w:val="none" w:sz="0" w:space="0" w:color="auto"/>
            <w:bottom w:val="none" w:sz="0" w:space="0" w:color="auto"/>
            <w:right w:val="none" w:sz="0" w:space="0" w:color="auto"/>
          </w:divBdr>
        </w:div>
        <w:div w:id="1084838538">
          <w:marLeft w:val="1080"/>
          <w:marRight w:val="0"/>
          <w:marTop w:val="100"/>
          <w:marBottom w:val="0"/>
          <w:divBdr>
            <w:top w:val="none" w:sz="0" w:space="0" w:color="auto"/>
            <w:left w:val="none" w:sz="0" w:space="0" w:color="auto"/>
            <w:bottom w:val="none" w:sz="0" w:space="0" w:color="auto"/>
            <w:right w:val="none" w:sz="0" w:space="0" w:color="auto"/>
          </w:divBdr>
        </w:div>
        <w:div w:id="1757825700">
          <w:marLeft w:val="1800"/>
          <w:marRight w:val="0"/>
          <w:marTop w:val="100"/>
          <w:marBottom w:val="0"/>
          <w:divBdr>
            <w:top w:val="none" w:sz="0" w:space="0" w:color="auto"/>
            <w:left w:val="none" w:sz="0" w:space="0" w:color="auto"/>
            <w:bottom w:val="none" w:sz="0" w:space="0" w:color="auto"/>
            <w:right w:val="none" w:sz="0" w:space="0" w:color="auto"/>
          </w:divBdr>
        </w:div>
        <w:div w:id="1865555515">
          <w:marLeft w:val="1800"/>
          <w:marRight w:val="0"/>
          <w:marTop w:val="100"/>
          <w:marBottom w:val="0"/>
          <w:divBdr>
            <w:top w:val="none" w:sz="0" w:space="0" w:color="auto"/>
            <w:left w:val="none" w:sz="0" w:space="0" w:color="auto"/>
            <w:bottom w:val="none" w:sz="0" w:space="0" w:color="auto"/>
            <w:right w:val="none" w:sz="0" w:space="0" w:color="auto"/>
          </w:divBdr>
        </w:div>
      </w:divsChild>
    </w:div>
    <w:div w:id="437681176">
      <w:bodyDiv w:val="1"/>
      <w:marLeft w:val="0"/>
      <w:marRight w:val="0"/>
      <w:marTop w:val="0"/>
      <w:marBottom w:val="0"/>
      <w:divBdr>
        <w:top w:val="none" w:sz="0" w:space="0" w:color="auto"/>
        <w:left w:val="none" w:sz="0" w:space="0" w:color="auto"/>
        <w:bottom w:val="none" w:sz="0" w:space="0" w:color="auto"/>
        <w:right w:val="none" w:sz="0" w:space="0" w:color="auto"/>
      </w:divBdr>
    </w:div>
    <w:div w:id="459153695">
      <w:bodyDiv w:val="1"/>
      <w:marLeft w:val="0"/>
      <w:marRight w:val="0"/>
      <w:marTop w:val="0"/>
      <w:marBottom w:val="0"/>
      <w:divBdr>
        <w:top w:val="none" w:sz="0" w:space="0" w:color="auto"/>
        <w:left w:val="none" w:sz="0" w:space="0" w:color="auto"/>
        <w:bottom w:val="none" w:sz="0" w:space="0" w:color="auto"/>
        <w:right w:val="none" w:sz="0" w:space="0" w:color="auto"/>
      </w:divBdr>
    </w:div>
    <w:div w:id="465510487">
      <w:bodyDiv w:val="1"/>
      <w:marLeft w:val="0"/>
      <w:marRight w:val="0"/>
      <w:marTop w:val="0"/>
      <w:marBottom w:val="0"/>
      <w:divBdr>
        <w:top w:val="none" w:sz="0" w:space="0" w:color="auto"/>
        <w:left w:val="none" w:sz="0" w:space="0" w:color="auto"/>
        <w:bottom w:val="none" w:sz="0" w:space="0" w:color="auto"/>
        <w:right w:val="none" w:sz="0" w:space="0" w:color="auto"/>
      </w:divBdr>
      <w:divsChild>
        <w:div w:id="152792758">
          <w:marLeft w:val="1080"/>
          <w:marRight w:val="0"/>
          <w:marTop w:val="100"/>
          <w:marBottom w:val="0"/>
          <w:divBdr>
            <w:top w:val="none" w:sz="0" w:space="0" w:color="auto"/>
            <w:left w:val="none" w:sz="0" w:space="0" w:color="auto"/>
            <w:bottom w:val="none" w:sz="0" w:space="0" w:color="auto"/>
            <w:right w:val="none" w:sz="0" w:space="0" w:color="auto"/>
          </w:divBdr>
        </w:div>
        <w:div w:id="1644238382">
          <w:marLeft w:val="360"/>
          <w:marRight w:val="0"/>
          <w:marTop w:val="200"/>
          <w:marBottom w:val="0"/>
          <w:divBdr>
            <w:top w:val="none" w:sz="0" w:space="0" w:color="auto"/>
            <w:left w:val="none" w:sz="0" w:space="0" w:color="auto"/>
            <w:bottom w:val="none" w:sz="0" w:space="0" w:color="auto"/>
            <w:right w:val="none" w:sz="0" w:space="0" w:color="auto"/>
          </w:divBdr>
        </w:div>
        <w:div w:id="1874733747">
          <w:marLeft w:val="1080"/>
          <w:marRight w:val="0"/>
          <w:marTop w:val="100"/>
          <w:marBottom w:val="0"/>
          <w:divBdr>
            <w:top w:val="none" w:sz="0" w:space="0" w:color="auto"/>
            <w:left w:val="none" w:sz="0" w:space="0" w:color="auto"/>
            <w:bottom w:val="none" w:sz="0" w:space="0" w:color="auto"/>
            <w:right w:val="none" w:sz="0" w:space="0" w:color="auto"/>
          </w:divBdr>
        </w:div>
        <w:div w:id="2062970696">
          <w:marLeft w:val="1080"/>
          <w:marRight w:val="0"/>
          <w:marTop w:val="100"/>
          <w:marBottom w:val="0"/>
          <w:divBdr>
            <w:top w:val="none" w:sz="0" w:space="0" w:color="auto"/>
            <w:left w:val="none" w:sz="0" w:space="0" w:color="auto"/>
            <w:bottom w:val="none" w:sz="0" w:space="0" w:color="auto"/>
            <w:right w:val="none" w:sz="0" w:space="0" w:color="auto"/>
          </w:divBdr>
        </w:div>
      </w:divsChild>
    </w:div>
    <w:div w:id="615789427">
      <w:bodyDiv w:val="1"/>
      <w:marLeft w:val="0"/>
      <w:marRight w:val="0"/>
      <w:marTop w:val="0"/>
      <w:marBottom w:val="0"/>
      <w:divBdr>
        <w:top w:val="none" w:sz="0" w:space="0" w:color="auto"/>
        <w:left w:val="none" w:sz="0" w:space="0" w:color="auto"/>
        <w:bottom w:val="none" w:sz="0" w:space="0" w:color="auto"/>
        <w:right w:val="none" w:sz="0" w:space="0" w:color="auto"/>
      </w:divBdr>
    </w:div>
    <w:div w:id="805050051">
      <w:bodyDiv w:val="1"/>
      <w:marLeft w:val="0"/>
      <w:marRight w:val="0"/>
      <w:marTop w:val="0"/>
      <w:marBottom w:val="0"/>
      <w:divBdr>
        <w:top w:val="none" w:sz="0" w:space="0" w:color="auto"/>
        <w:left w:val="none" w:sz="0" w:space="0" w:color="auto"/>
        <w:bottom w:val="none" w:sz="0" w:space="0" w:color="auto"/>
        <w:right w:val="none" w:sz="0" w:space="0" w:color="auto"/>
      </w:divBdr>
      <w:divsChild>
        <w:div w:id="121576144">
          <w:marLeft w:val="0"/>
          <w:marRight w:val="0"/>
          <w:marTop w:val="0"/>
          <w:marBottom w:val="0"/>
          <w:divBdr>
            <w:top w:val="none" w:sz="0" w:space="0" w:color="auto"/>
            <w:left w:val="none" w:sz="0" w:space="0" w:color="auto"/>
            <w:bottom w:val="none" w:sz="0" w:space="0" w:color="auto"/>
            <w:right w:val="none" w:sz="0" w:space="0" w:color="auto"/>
          </w:divBdr>
        </w:div>
        <w:div w:id="1300110819">
          <w:marLeft w:val="0"/>
          <w:marRight w:val="0"/>
          <w:marTop w:val="0"/>
          <w:marBottom w:val="0"/>
          <w:divBdr>
            <w:top w:val="none" w:sz="0" w:space="0" w:color="auto"/>
            <w:left w:val="none" w:sz="0" w:space="0" w:color="auto"/>
            <w:bottom w:val="none" w:sz="0" w:space="0" w:color="auto"/>
            <w:right w:val="none" w:sz="0" w:space="0" w:color="auto"/>
          </w:divBdr>
          <w:divsChild>
            <w:div w:id="2014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151">
      <w:bodyDiv w:val="1"/>
      <w:marLeft w:val="0"/>
      <w:marRight w:val="0"/>
      <w:marTop w:val="0"/>
      <w:marBottom w:val="0"/>
      <w:divBdr>
        <w:top w:val="none" w:sz="0" w:space="0" w:color="auto"/>
        <w:left w:val="none" w:sz="0" w:space="0" w:color="auto"/>
        <w:bottom w:val="none" w:sz="0" w:space="0" w:color="auto"/>
        <w:right w:val="none" w:sz="0" w:space="0" w:color="auto"/>
      </w:divBdr>
      <w:divsChild>
        <w:div w:id="580484921">
          <w:marLeft w:val="1080"/>
          <w:marRight w:val="0"/>
          <w:marTop w:val="100"/>
          <w:marBottom w:val="0"/>
          <w:divBdr>
            <w:top w:val="none" w:sz="0" w:space="0" w:color="auto"/>
            <w:left w:val="none" w:sz="0" w:space="0" w:color="auto"/>
            <w:bottom w:val="none" w:sz="0" w:space="0" w:color="auto"/>
            <w:right w:val="none" w:sz="0" w:space="0" w:color="auto"/>
          </w:divBdr>
        </w:div>
        <w:div w:id="650982808">
          <w:marLeft w:val="1080"/>
          <w:marRight w:val="0"/>
          <w:marTop w:val="100"/>
          <w:marBottom w:val="0"/>
          <w:divBdr>
            <w:top w:val="none" w:sz="0" w:space="0" w:color="auto"/>
            <w:left w:val="none" w:sz="0" w:space="0" w:color="auto"/>
            <w:bottom w:val="none" w:sz="0" w:space="0" w:color="auto"/>
            <w:right w:val="none" w:sz="0" w:space="0" w:color="auto"/>
          </w:divBdr>
        </w:div>
        <w:div w:id="1482041842">
          <w:marLeft w:val="1080"/>
          <w:marRight w:val="0"/>
          <w:marTop w:val="100"/>
          <w:marBottom w:val="0"/>
          <w:divBdr>
            <w:top w:val="none" w:sz="0" w:space="0" w:color="auto"/>
            <w:left w:val="none" w:sz="0" w:space="0" w:color="auto"/>
            <w:bottom w:val="none" w:sz="0" w:space="0" w:color="auto"/>
            <w:right w:val="none" w:sz="0" w:space="0" w:color="auto"/>
          </w:divBdr>
        </w:div>
        <w:div w:id="1681543155">
          <w:marLeft w:val="360"/>
          <w:marRight w:val="0"/>
          <w:marTop w:val="200"/>
          <w:marBottom w:val="0"/>
          <w:divBdr>
            <w:top w:val="none" w:sz="0" w:space="0" w:color="auto"/>
            <w:left w:val="none" w:sz="0" w:space="0" w:color="auto"/>
            <w:bottom w:val="none" w:sz="0" w:space="0" w:color="auto"/>
            <w:right w:val="none" w:sz="0" w:space="0" w:color="auto"/>
          </w:divBdr>
        </w:div>
      </w:divsChild>
    </w:div>
    <w:div w:id="972976733">
      <w:bodyDiv w:val="1"/>
      <w:marLeft w:val="0"/>
      <w:marRight w:val="0"/>
      <w:marTop w:val="0"/>
      <w:marBottom w:val="0"/>
      <w:divBdr>
        <w:top w:val="none" w:sz="0" w:space="0" w:color="auto"/>
        <w:left w:val="none" w:sz="0" w:space="0" w:color="auto"/>
        <w:bottom w:val="none" w:sz="0" w:space="0" w:color="auto"/>
        <w:right w:val="none" w:sz="0" w:space="0" w:color="auto"/>
      </w:divBdr>
    </w:div>
    <w:div w:id="1102188309">
      <w:bodyDiv w:val="1"/>
      <w:marLeft w:val="0"/>
      <w:marRight w:val="0"/>
      <w:marTop w:val="0"/>
      <w:marBottom w:val="0"/>
      <w:divBdr>
        <w:top w:val="none" w:sz="0" w:space="0" w:color="auto"/>
        <w:left w:val="none" w:sz="0" w:space="0" w:color="auto"/>
        <w:bottom w:val="none" w:sz="0" w:space="0" w:color="auto"/>
        <w:right w:val="none" w:sz="0" w:space="0" w:color="auto"/>
      </w:divBdr>
      <w:divsChild>
        <w:div w:id="217279317">
          <w:marLeft w:val="0"/>
          <w:marRight w:val="0"/>
          <w:marTop w:val="0"/>
          <w:marBottom w:val="0"/>
          <w:divBdr>
            <w:top w:val="single" w:sz="2" w:space="15" w:color="EAE9E9"/>
            <w:left w:val="none" w:sz="0" w:space="0" w:color="EAE9E9"/>
            <w:bottom w:val="single" w:sz="2" w:space="15" w:color="EAE9E9"/>
            <w:right w:val="none" w:sz="0" w:space="0" w:color="EAE9E9"/>
          </w:divBdr>
          <w:divsChild>
            <w:div w:id="978878113">
              <w:marLeft w:val="0"/>
              <w:marRight w:val="0"/>
              <w:marTop w:val="0"/>
              <w:marBottom w:val="0"/>
              <w:divBdr>
                <w:top w:val="none" w:sz="0" w:space="0" w:color="auto"/>
                <w:left w:val="none" w:sz="0" w:space="0" w:color="auto"/>
                <w:bottom w:val="none" w:sz="0" w:space="0" w:color="auto"/>
                <w:right w:val="none" w:sz="0" w:space="0" w:color="auto"/>
              </w:divBdr>
              <w:divsChild>
                <w:div w:id="1388454212">
                  <w:marLeft w:val="0"/>
                  <w:marRight w:val="0"/>
                  <w:marTop w:val="0"/>
                  <w:marBottom w:val="0"/>
                  <w:divBdr>
                    <w:top w:val="none" w:sz="0" w:space="0" w:color="auto"/>
                    <w:left w:val="none" w:sz="0" w:space="0" w:color="auto"/>
                    <w:bottom w:val="none" w:sz="0" w:space="0" w:color="auto"/>
                    <w:right w:val="none" w:sz="0" w:space="0" w:color="auto"/>
                  </w:divBdr>
                  <w:divsChild>
                    <w:div w:id="1190341340">
                      <w:marLeft w:val="0"/>
                      <w:marRight w:val="0"/>
                      <w:marTop w:val="0"/>
                      <w:marBottom w:val="0"/>
                      <w:divBdr>
                        <w:top w:val="none" w:sz="0" w:space="0" w:color="auto"/>
                        <w:left w:val="none" w:sz="0" w:space="0" w:color="auto"/>
                        <w:bottom w:val="none" w:sz="0" w:space="0" w:color="auto"/>
                        <w:right w:val="none" w:sz="0" w:space="0" w:color="auto"/>
                      </w:divBdr>
                      <w:divsChild>
                        <w:div w:id="18104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065617">
          <w:marLeft w:val="0"/>
          <w:marRight w:val="0"/>
          <w:marTop w:val="0"/>
          <w:marBottom w:val="0"/>
          <w:divBdr>
            <w:top w:val="single" w:sz="2" w:space="15" w:color="EAE9E9"/>
            <w:left w:val="none" w:sz="0" w:space="0" w:color="EAE9E9"/>
            <w:bottom w:val="single" w:sz="2" w:space="15" w:color="EAE9E9"/>
            <w:right w:val="none" w:sz="0" w:space="0" w:color="EAE9E9"/>
          </w:divBdr>
          <w:divsChild>
            <w:div w:id="1562053743">
              <w:marLeft w:val="0"/>
              <w:marRight w:val="0"/>
              <w:marTop w:val="0"/>
              <w:marBottom w:val="0"/>
              <w:divBdr>
                <w:top w:val="none" w:sz="0" w:space="0" w:color="auto"/>
                <w:left w:val="none" w:sz="0" w:space="0" w:color="auto"/>
                <w:bottom w:val="none" w:sz="0" w:space="0" w:color="auto"/>
                <w:right w:val="none" w:sz="0" w:space="0" w:color="auto"/>
              </w:divBdr>
              <w:divsChild>
                <w:div w:id="596258541">
                  <w:marLeft w:val="0"/>
                  <w:marRight w:val="0"/>
                  <w:marTop w:val="0"/>
                  <w:marBottom w:val="0"/>
                  <w:divBdr>
                    <w:top w:val="none" w:sz="0" w:space="0" w:color="auto"/>
                    <w:left w:val="none" w:sz="0" w:space="0" w:color="auto"/>
                    <w:bottom w:val="none" w:sz="0" w:space="0" w:color="auto"/>
                    <w:right w:val="none" w:sz="0" w:space="0" w:color="auto"/>
                  </w:divBdr>
                  <w:divsChild>
                    <w:div w:id="1438407691">
                      <w:marLeft w:val="0"/>
                      <w:marRight w:val="0"/>
                      <w:marTop w:val="0"/>
                      <w:marBottom w:val="0"/>
                      <w:divBdr>
                        <w:top w:val="none" w:sz="0" w:space="0" w:color="auto"/>
                        <w:left w:val="none" w:sz="0" w:space="0" w:color="auto"/>
                        <w:bottom w:val="none" w:sz="0" w:space="0" w:color="auto"/>
                        <w:right w:val="none" w:sz="0" w:space="0" w:color="auto"/>
                      </w:divBdr>
                      <w:divsChild>
                        <w:div w:id="11392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724017">
          <w:marLeft w:val="0"/>
          <w:marRight w:val="0"/>
          <w:marTop w:val="0"/>
          <w:marBottom w:val="0"/>
          <w:divBdr>
            <w:top w:val="single" w:sz="2" w:space="15" w:color="EAE9E9"/>
            <w:left w:val="none" w:sz="0" w:space="0" w:color="EAE9E9"/>
            <w:bottom w:val="single" w:sz="2" w:space="15" w:color="EAE9E9"/>
            <w:right w:val="none" w:sz="0" w:space="0" w:color="EAE9E9"/>
          </w:divBdr>
          <w:divsChild>
            <w:div w:id="141585129">
              <w:marLeft w:val="0"/>
              <w:marRight w:val="0"/>
              <w:marTop w:val="0"/>
              <w:marBottom w:val="0"/>
              <w:divBdr>
                <w:top w:val="none" w:sz="0" w:space="0" w:color="auto"/>
                <w:left w:val="none" w:sz="0" w:space="0" w:color="auto"/>
                <w:bottom w:val="none" w:sz="0" w:space="0" w:color="auto"/>
                <w:right w:val="none" w:sz="0" w:space="0" w:color="auto"/>
              </w:divBdr>
              <w:divsChild>
                <w:div w:id="1825075385">
                  <w:marLeft w:val="0"/>
                  <w:marRight w:val="0"/>
                  <w:marTop w:val="0"/>
                  <w:marBottom w:val="0"/>
                  <w:divBdr>
                    <w:top w:val="none" w:sz="0" w:space="0" w:color="auto"/>
                    <w:left w:val="none" w:sz="0" w:space="0" w:color="auto"/>
                    <w:bottom w:val="none" w:sz="0" w:space="0" w:color="auto"/>
                    <w:right w:val="none" w:sz="0" w:space="0" w:color="auto"/>
                  </w:divBdr>
                  <w:divsChild>
                    <w:div w:id="643241448">
                      <w:marLeft w:val="0"/>
                      <w:marRight w:val="0"/>
                      <w:marTop w:val="0"/>
                      <w:marBottom w:val="0"/>
                      <w:divBdr>
                        <w:top w:val="none" w:sz="0" w:space="0" w:color="auto"/>
                        <w:left w:val="none" w:sz="0" w:space="0" w:color="auto"/>
                        <w:bottom w:val="none" w:sz="0" w:space="0" w:color="auto"/>
                        <w:right w:val="none" w:sz="0" w:space="0" w:color="auto"/>
                      </w:divBdr>
                      <w:divsChild>
                        <w:div w:id="9088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040665">
          <w:marLeft w:val="0"/>
          <w:marRight w:val="0"/>
          <w:marTop w:val="0"/>
          <w:marBottom w:val="0"/>
          <w:divBdr>
            <w:top w:val="single" w:sz="2" w:space="15" w:color="EAE9E9"/>
            <w:left w:val="none" w:sz="0" w:space="0" w:color="EAE9E9"/>
            <w:bottom w:val="single" w:sz="2" w:space="15" w:color="EAE9E9"/>
            <w:right w:val="none" w:sz="0" w:space="0" w:color="EAE9E9"/>
          </w:divBdr>
          <w:divsChild>
            <w:div w:id="1812360387">
              <w:marLeft w:val="0"/>
              <w:marRight w:val="0"/>
              <w:marTop w:val="0"/>
              <w:marBottom w:val="0"/>
              <w:divBdr>
                <w:top w:val="none" w:sz="0" w:space="0" w:color="auto"/>
                <w:left w:val="none" w:sz="0" w:space="0" w:color="auto"/>
                <w:bottom w:val="none" w:sz="0" w:space="0" w:color="auto"/>
                <w:right w:val="none" w:sz="0" w:space="0" w:color="auto"/>
              </w:divBdr>
              <w:divsChild>
                <w:div w:id="307629964">
                  <w:marLeft w:val="0"/>
                  <w:marRight w:val="0"/>
                  <w:marTop w:val="0"/>
                  <w:marBottom w:val="0"/>
                  <w:divBdr>
                    <w:top w:val="none" w:sz="0" w:space="0" w:color="auto"/>
                    <w:left w:val="none" w:sz="0" w:space="0" w:color="auto"/>
                    <w:bottom w:val="none" w:sz="0" w:space="0" w:color="auto"/>
                    <w:right w:val="none" w:sz="0" w:space="0" w:color="auto"/>
                  </w:divBdr>
                  <w:divsChild>
                    <w:div w:id="1966306419">
                      <w:marLeft w:val="0"/>
                      <w:marRight w:val="0"/>
                      <w:marTop w:val="0"/>
                      <w:marBottom w:val="0"/>
                      <w:divBdr>
                        <w:top w:val="none" w:sz="0" w:space="0" w:color="auto"/>
                        <w:left w:val="none" w:sz="0" w:space="0" w:color="auto"/>
                        <w:bottom w:val="none" w:sz="0" w:space="0" w:color="auto"/>
                        <w:right w:val="none" w:sz="0" w:space="0" w:color="auto"/>
                      </w:divBdr>
                      <w:divsChild>
                        <w:div w:id="11268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898716">
          <w:marLeft w:val="0"/>
          <w:marRight w:val="0"/>
          <w:marTop w:val="0"/>
          <w:marBottom w:val="0"/>
          <w:divBdr>
            <w:top w:val="single" w:sz="2" w:space="15" w:color="EAE9E9"/>
            <w:left w:val="none" w:sz="0" w:space="0" w:color="EAE9E9"/>
            <w:bottom w:val="single" w:sz="2" w:space="15" w:color="EAE9E9"/>
            <w:right w:val="none" w:sz="0" w:space="0" w:color="EAE9E9"/>
          </w:divBdr>
          <w:divsChild>
            <w:div w:id="275602096">
              <w:marLeft w:val="0"/>
              <w:marRight w:val="0"/>
              <w:marTop w:val="0"/>
              <w:marBottom w:val="0"/>
              <w:divBdr>
                <w:top w:val="none" w:sz="0" w:space="0" w:color="auto"/>
                <w:left w:val="none" w:sz="0" w:space="0" w:color="auto"/>
                <w:bottom w:val="none" w:sz="0" w:space="0" w:color="auto"/>
                <w:right w:val="none" w:sz="0" w:space="0" w:color="auto"/>
              </w:divBdr>
              <w:divsChild>
                <w:div w:id="971637607">
                  <w:marLeft w:val="0"/>
                  <w:marRight w:val="0"/>
                  <w:marTop w:val="0"/>
                  <w:marBottom w:val="0"/>
                  <w:divBdr>
                    <w:top w:val="none" w:sz="0" w:space="0" w:color="auto"/>
                    <w:left w:val="none" w:sz="0" w:space="0" w:color="auto"/>
                    <w:bottom w:val="none" w:sz="0" w:space="0" w:color="auto"/>
                    <w:right w:val="none" w:sz="0" w:space="0" w:color="auto"/>
                  </w:divBdr>
                  <w:divsChild>
                    <w:div w:id="84111820">
                      <w:marLeft w:val="0"/>
                      <w:marRight w:val="0"/>
                      <w:marTop w:val="0"/>
                      <w:marBottom w:val="0"/>
                      <w:divBdr>
                        <w:top w:val="none" w:sz="0" w:space="0" w:color="auto"/>
                        <w:left w:val="none" w:sz="0" w:space="0" w:color="auto"/>
                        <w:bottom w:val="none" w:sz="0" w:space="0" w:color="auto"/>
                        <w:right w:val="none" w:sz="0" w:space="0" w:color="auto"/>
                      </w:divBdr>
                      <w:divsChild>
                        <w:div w:id="21391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413662">
          <w:marLeft w:val="0"/>
          <w:marRight w:val="0"/>
          <w:marTop w:val="0"/>
          <w:marBottom w:val="0"/>
          <w:divBdr>
            <w:top w:val="single" w:sz="2" w:space="15" w:color="EAE9E9"/>
            <w:left w:val="none" w:sz="0" w:space="0" w:color="EAE9E9"/>
            <w:bottom w:val="single" w:sz="2" w:space="15" w:color="EAE9E9"/>
            <w:right w:val="none" w:sz="0" w:space="0" w:color="EAE9E9"/>
          </w:divBdr>
          <w:divsChild>
            <w:div w:id="869028974">
              <w:marLeft w:val="0"/>
              <w:marRight w:val="0"/>
              <w:marTop w:val="0"/>
              <w:marBottom w:val="0"/>
              <w:divBdr>
                <w:top w:val="none" w:sz="0" w:space="0" w:color="auto"/>
                <w:left w:val="none" w:sz="0" w:space="0" w:color="auto"/>
                <w:bottom w:val="none" w:sz="0" w:space="0" w:color="auto"/>
                <w:right w:val="none" w:sz="0" w:space="0" w:color="auto"/>
              </w:divBdr>
              <w:divsChild>
                <w:div w:id="534268804">
                  <w:marLeft w:val="0"/>
                  <w:marRight w:val="0"/>
                  <w:marTop w:val="0"/>
                  <w:marBottom w:val="0"/>
                  <w:divBdr>
                    <w:top w:val="none" w:sz="0" w:space="0" w:color="auto"/>
                    <w:left w:val="none" w:sz="0" w:space="0" w:color="auto"/>
                    <w:bottom w:val="none" w:sz="0" w:space="0" w:color="auto"/>
                    <w:right w:val="none" w:sz="0" w:space="0" w:color="auto"/>
                  </w:divBdr>
                  <w:divsChild>
                    <w:div w:id="172376022">
                      <w:marLeft w:val="0"/>
                      <w:marRight w:val="0"/>
                      <w:marTop w:val="0"/>
                      <w:marBottom w:val="0"/>
                      <w:divBdr>
                        <w:top w:val="none" w:sz="0" w:space="0" w:color="auto"/>
                        <w:left w:val="none" w:sz="0" w:space="0" w:color="auto"/>
                        <w:bottom w:val="none" w:sz="0" w:space="0" w:color="auto"/>
                        <w:right w:val="none" w:sz="0" w:space="0" w:color="auto"/>
                      </w:divBdr>
                      <w:divsChild>
                        <w:div w:id="13816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04920">
          <w:marLeft w:val="0"/>
          <w:marRight w:val="0"/>
          <w:marTop w:val="0"/>
          <w:marBottom w:val="0"/>
          <w:divBdr>
            <w:top w:val="single" w:sz="2" w:space="15" w:color="EAE9E9"/>
            <w:left w:val="none" w:sz="0" w:space="0" w:color="EAE9E9"/>
            <w:bottom w:val="single" w:sz="2" w:space="15" w:color="EAE9E9"/>
            <w:right w:val="none" w:sz="0" w:space="0" w:color="EAE9E9"/>
          </w:divBdr>
          <w:divsChild>
            <w:div w:id="1141268264">
              <w:marLeft w:val="0"/>
              <w:marRight w:val="0"/>
              <w:marTop w:val="0"/>
              <w:marBottom w:val="0"/>
              <w:divBdr>
                <w:top w:val="none" w:sz="0" w:space="0" w:color="auto"/>
                <w:left w:val="none" w:sz="0" w:space="0" w:color="auto"/>
                <w:bottom w:val="none" w:sz="0" w:space="0" w:color="auto"/>
                <w:right w:val="none" w:sz="0" w:space="0" w:color="auto"/>
              </w:divBdr>
              <w:divsChild>
                <w:div w:id="1787460118">
                  <w:marLeft w:val="0"/>
                  <w:marRight w:val="0"/>
                  <w:marTop w:val="0"/>
                  <w:marBottom w:val="0"/>
                  <w:divBdr>
                    <w:top w:val="none" w:sz="0" w:space="0" w:color="auto"/>
                    <w:left w:val="none" w:sz="0" w:space="0" w:color="auto"/>
                    <w:bottom w:val="none" w:sz="0" w:space="0" w:color="auto"/>
                    <w:right w:val="none" w:sz="0" w:space="0" w:color="auto"/>
                  </w:divBdr>
                  <w:divsChild>
                    <w:div w:id="603617224">
                      <w:marLeft w:val="0"/>
                      <w:marRight w:val="0"/>
                      <w:marTop w:val="0"/>
                      <w:marBottom w:val="0"/>
                      <w:divBdr>
                        <w:top w:val="none" w:sz="0" w:space="0" w:color="auto"/>
                        <w:left w:val="none" w:sz="0" w:space="0" w:color="auto"/>
                        <w:bottom w:val="none" w:sz="0" w:space="0" w:color="auto"/>
                        <w:right w:val="none" w:sz="0" w:space="0" w:color="auto"/>
                      </w:divBdr>
                      <w:divsChild>
                        <w:div w:id="11828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839449">
          <w:marLeft w:val="0"/>
          <w:marRight w:val="0"/>
          <w:marTop w:val="0"/>
          <w:marBottom w:val="0"/>
          <w:divBdr>
            <w:top w:val="single" w:sz="2" w:space="15" w:color="EAE9E9"/>
            <w:left w:val="none" w:sz="0" w:space="0" w:color="EAE9E9"/>
            <w:bottom w:val="single" w:sz="2" w:space="15" w:color="EAE9E9"/>
            <w:right w:val="none" w:sz="0" w:space="0" w:color="EAE9E9"/>
          </w:divBdr>
          <w:divsChild>
            <w:div w:id="717702043">
              <w:marLeft w:val="0"/>
              <w:marRight w:val="0"/>
              <w:marTop w:val="0"/>
              <w:marBottom w:val="0"/>
              <w:divBdr>
                <w:top w:val="none" w:sz="0" w:space="0" w:color="auto"/>
                <w:left w:val="none" w:sz="0" w:space="0" w:color="auto"/>
                <w:bottom w:val="none" w:sz="0" w:space="0" w:color="auto"/>
                <w:right w:val="none" w:sz="0" w:space="0" w:color="auto"/>
              </w:divBdr>
              <w:divsChild>
                <w:div w:id="294604893">
                  <w:marLeft w:val="0"/>
                  <w:marRight w:val="0"/>
                  <w:marTop w:val="0"/>
                  <w:marBottom w:val="0"/>
                  <w:divBdr>
                    <w:top w:val="none" w:sz="0" w:space="0" w:color="auto"/>
                    <w:left w:val="none" w:sz="0" w:space="0" w:color="auto"/>
                    <w:bottom w:val="none" w:sz="0" w:space="0" w:color="auto"/>
                    <w:right w:val="none" w:sz="0" w:space="0" w:color="auto"/>
                  </w:divBdr>
                  <w:divsChild>
                    <w:div w:id="2039499468">
                      <w:marLeft w:val="0"/>
                      <w:marRight w:val="0"/>
                      <w:marTop w:val="0"/>
                      <w:marBottom w:val="0"/>
                      <w:divBdr>
                        <w:top w:val="none" w:sz="0" w:space="0" w:color="auto"/>
                        <w:left w:val="none" w:sz="0" w:space="0" w:color="auto"/>
                        <w:bottom w:val="none" w:sz="0" w:space="0" w:color="auto"/>
                        <w:right w:val="none" w:sz="0" w:space="0" w:color="auto"/>
                      </w:divBdr>
                      <w:divsChild>
                        <w:div w:id="806318114">
                          <w:marLeft w:val="0"/>
                          <w:marRight w:val="0"/>
                          <w:marTop w:val="0"/>
                          <w:marBottom w:val="0"/>
                          <w:divBdr>
                            <w:top w:val="none" w:sz="0" w:space="0" w:color="auto"/>
                            <w:left w:val="none" w:sz="0" w:space="0" w:color="auto"/>
                            <w:bottom w:val="none" w:sz="0" w:space="0" w:color="auto"/>
                            <w:right w:val="none" w:sz="0" w:space="0" w:color="auto"/>
                          </w:divBdr>
                        </w:div>
                        <w:div w:id="1580947343">
                          <w:marLeft w:val="0"/>
                          <w:marRight w:val="0"/>
                          <w:marTop w:val="0"/>
                          <w:marBottom w:val="465"/>
                          <w:divBdr>
                            <w:top w:val="none" w:sz="0" w:space="0" w:color="auto"/>
                            <w:left w:val="none" w:sz="0" w:space="0" w:color="auto"/>
                            <w:bottom w:val="none" w:sz="0" w:space="0" w:color="auto"/>
                            <w:right w:val="none" w:sz="0" w:space="0" w:color="auto"/>
                          </w:divBdr>
                        </w:div>
                      </w:divsChild>
                    </w:div>
                  </w:divsChild>
                </w:div>
              </w:divsChild>
            </w:div>
          </w:divsChild>
        </w:div>
        <w:div w:id="1387991496">
          <w:marLeft w:val="0"/>
          <w:marRight w:val="0"/>
          <w:marTop w:val="0"/>
          <w:marBottom w:val="0"/>
          <w:divBdr>
            <w:top w:val="single" w:sz="2" w:space="15" w:color="EAE9E9"/>
            <w:left w:val="none" w:sz="0" w:space="0" w:color="EAE9E9"/>
            <w:bottom w:val="single" w:sz="2" w:space="15" w:color="EAE9E9"/>
            <w:right w:val="none" w:sz="0" w:space="0" w:color="EAE9E9"/>
          </w:divBdr>
          <w:divsChild>
            <w:div w:id="925114649">
              <w:marLeft w:val="0"/>
              <w:marRight w:val="0"/>
              <w:marTop w:val="0"/>
              <w:marBottom w:val="0"/>
              <w:divBdr>
                <w:top w:val="none" w:sz="0" w:space="0" w:color="auto"/>
                <w:left w:val="none" w:sz="0" w:space="0" w:color="auto"/>
                <w:bottom w:val="none" w:sz="0" w:space="0" w:color="auto"/>
                <w:right w:val="none" w:sz="0" w:space="0" w:color="auto"/>
              </w:divBdr>
              <w:divsChild>
                <w:div w:id="334915946">
                  <w:marLeft w:val="0"/>
                  <w:marRight w:val="0"/>
                  <w:marTop w:val="0"/>
                  <w:marBottom w:val="0"/>
                  <w:divBdr>
                    <w:top w:val="none" w:sz="0" w:space="0" w:color="auto"/>
                    <w:left w:val="none" w:sz="0" w:space="0" w:color="auto"/>
                    <w:bottom w:val="none" w:sz="0" w:space="0" w:color="auto"/>
                    <w:right w:val="none" w:sz="0" w:space="0" w:color="auto"/>
                  </w:divBdr>
                  <w:divsChild>
                    <w:div w:id="836069731">
                      <w:marLeft w:val="0"/>
                      <w:marRight w:val="0"/>
                      <w:marTop w:val="0"/>
                      <w:marBottom w:val="0"/>
                      <w:divBdr>
                        <w:top w:val="none" w:sz="0" w:space="0" w:color="auto"/>
                        <w:left w:val="none" w:sz="0" w:space="0" w:color="auto"/>
                        <w:bottom w:val="none" w:sz="0" w:space="0" w:color="auto"/>
                        <w:right w:val="none" w:sz="0" w:space="0" w:color="auto"/>
                      </w:divBdr>
                      <w:divsChild>
                        <w:div w:id="17203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437013">
          <w:marLeft w:val="0"/>
          <w:marRight w:val="0"/>
          <w:marTop w:val="0"/>
          <w:marBottom w:val="0"/>
          <w:divBdr>
            <w:top w:val="single" w:sz="2" w:space="15" w:color="EAE9E9"/>
            <w:left w:val="none" w:sz="0" w:space="0" w:color="EAE9E9"/>
            <w:bottom w:val="single" w:sz="2" w:space="15" w:color="EAE9E9"/>
            <w:right w:val="none" w:sz="0" w:space="0" w:color="EAE9E9"/>
          </w:divBdr>
          <w:divsChild>
            <w:div w:id="1558470668">
              <w:marLeft w:val="0"/>
              <w:marRight w:val="0"/>
              <w:marTop w:val="0"/>
              <w:marBottom w:val="0"/>
              <w:divBdr>
                <w:top w:val="none" w:sz="0" w:space="0" w:color="auto"/>
                <w:left w:val="none" w:sz="0" w:space="0" w:color="auto"/>
                <w:bottom w:val="none" w:sz="0" w:space="0" w:color="auto"/>
                <w:right w:val="none" w:sz="0" w:space="0" w:color="auto"/>
              </w:divBdr>
              <w:divsChild>
                <w:div w:id="967012212">
                  <w:marLeft w:val="0"/>
                  <w:marRight w:val="0"/>
                  <w:marTop w:val="0"/>
                  <w:marBottom w:val="0"/>
                  <w:divBdr>
                    <w:top w:val="none" w:sz="0" w:space="0" w:color="auto"/>
                    <w:left w:val="none" w:sz="0" w:space="0" w:color="auto"/>
                    <w:bottom w:val="none" w:sz="0" w:space="0" w:color="auto"/>
                    <w:right w:val="none" w:sz="0" w:space="0" w:color="auto"/>
                  </w:divBdr>
                  <w:divsChild>
                    <w:div w:id="845903101">
                      <w:marLeft w:val="0"/>
                      <w:marRight w:val="0"/>
                      <w:marTop w:val="0"/>
                      <w:marBottom w:val="0"/>
                      <w:divBdr>
                        <w:top w:val="none" w:sz="0" w:space="0" w:color="auto"/>
                        <w:left w:val="none" w:sz="0" w:space="0" w:color="auto"/>
                        <w:bottom w:val="none" w:sz="0" w:space="0" w:color="auto"/>
                        <w:right w:val="none" w:sz="0" w:space="0" w:color="auto"/>
                      </w:divBdr>
                      <w:divsChild>
                        <w:div w:id="19922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5643">
          <w:marLeft w:val="0"/>
          <w:marRight w:val="0"/>
          <w:marTop w:val="0"/>
          <w:marBottom w:val="0"/>
          <w:divBdr>
            <w:top w:val="single" w:sz="2" w:space="15" w:color="EAE9E9"/>
            <w:left w:val="none" w:sz="0" w:space="0" w:color="EAE9E9"/>
            <w:bottom w:val="single" w:sz="2" w:space="15" w:color="EAE9E9"/>
            <w:right w:val="none" w:sz="0" w:space="0" w:color="EAE9E9"/>
          </w:divBdr>
          <w:divsChild>
            <w:div w:id="348719478">
              <w:marLeft w:val="0"/>
              <w:marRight w:val="0"/>
              <w:marTop w:val="0"/>
              <w:marBottom w:val="0"/>
              <w:divBdr>
                <w:top w:val="none" w:sz="0" w:space="0" w:color="auto"/>
                <w:left w:val="none" w:sz="0" w:space="0" w:color="auto"/>
                <w:bottom w:val="none" w:sz="0" w:space="0" w:color="auto"/>
                <w:right w:val="none" w:sz="0" w:space="0" w:color="auto"/>
              </w:divBdr>
              <w:divsChild>
                <w:div w:id="2130197405">
                  <w:marLeft w:val="0"/>
                  <w:marRight w:val="0"/>
                  <w:marTop w:val="0"/>
                  <w:marBottom w:val="0"/>
                  <w:divBdr>
                    <w:top w:val="none" w:sz="0" w:space="0" w:color="auto"/>
                    <w:left w:val="none" w:sz="0" w:space="0" w:color="auto"/>
                    <w:bottom w:val="none" w:sz="0" w:space="0" w:color="auto"/>
                    <w:right w:val="none" w:sz="0" w:space="0" w:color="auto"/>
                  </w:divBdr>
                  <w:divsChild>
                    <w:div w:id="726876134">
                      <w:marLeft w:val="0"/>
                      <w:marRight w:val="0"/>
                      <w:marTop w:val="0"/>
                      <w:marBottom w:val="0"/>
                      <w:divBdr>
                        <w:top w:val="none" w:sz="0" w:space="0" w:color="auto"/>
                        <w:left w:val="none" w:sz="0" w:space="0" w:color="auto"/>
                        <w:bottom w:val="none" w:sz="0" w:space="0" w:color="auto"/>
                        <w:right w:val="none" w:sz="0" w:space="0" w:color="auto"/>
                      </w:divBdr>
                      <w:divsChild>
                        <w:div w:id="6024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249969">
          <w:marLeft w:val="0"/>
          <w:marRight w:val="0"/>
          <w:marTop w:val="0"/>
          <w:marBottom w:val="0"/>
          <w:divBdr>
            <w:top w:val="single" w:sz="2" w:space="15" w:color="EAE9E9"/>
            <w:left w:val="none" w:sz="0" w:space="0" w:color="EAE9E9"/>
            <w:bottom w:val="single" w:sz="2" w:space="15" w:color="EAE9E9"/>
            <w:right w:val="none" w:sz="0" w:space="0" w:color="EAE9E9"/>
          </w:divBdr>
          <w:divsChild>
            <w:div w:id="405955700">
              <w:marLeft w:val="0"/>
              <w:marRight w:val="0"/>
              <w:marTop w:val="0"/>
              <w:marBottom w:val="0"/>
              <w:divBdr>
                <w:top w:val="none" w:sz="0" w:space="0" w:color="auto"/>
                <w:left w:val="none" w:sz="0" w:space="0" w:color="auto"/>
                <w:bottom w:val="none" w:sz="0" w:space="0" w:color="auto"/>
                <w:right w:val="none" w:sz="0" w:space="0" w:color="auto"/>
              </w:divBdr>
              <w:divsChild>
                <w:div w:id="1271400319">
                  <w:marLeft w:val="0"/>
                  <w:marRight w:val="0"/>
                  <w:marTop w:val="0"/>
                  <w:marBottom w:val="0"/>
                  <w:divBdr>
                    <w:top w:val="none" w:sz="0" w:space="0" w:color="auto"/>
                    <w:left w:val="none" w:sz="0" w:space="0" w:color="auto"/>
                    <w:bottom w:val="none" w:sz="0" w:space="0" w:color="auto"/>
                    <w:right w:val="none" w:sz="0" w:space="0" w:color="auto"/>
                  </w:divBdr>
                  <w:divsChild>
                    <w:div w:id="567423028">
                      <w:marLeft w:val="0"/>
                      <w:marRight w:val="0"/>
                      <w:marTop w:val="0"/>
                      <w:marBottom w:val="0"/>
                      <w:divBdr>
                        <w:top w:val="none" w:sz="0" w:space="0" w:color="auto"/>
                        <w:left w:val="none" w:sz="0" w:space="0" w:color="auto"/>
                        <w:bottom w:val="none" w:sz="0" w:space="0" w:color="auto"/>
                        <w:right w:val="none" w:sz="0" w:space="0" w:color="auto"/>
                      </w:divBdr>
                      <w:divsChild>
                        <w:div w:id="20865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636550">
          <w:marLeft w:val="0"/>
          <w:marRight w:val="0"/>
          <w:marTop w:val="0"/>
          <w:marBottom w:val="0"/>
          <w:divBdr>
            <w:top w:val="single" w:sz="2" w:space="15" w:color="EAE9E9"/>
            <w:left w:val="none" w:sz="0" w:space="0" w:color="EAE9E9"/>
            <w:bottom w:val="single" w:sz="2" w:space="15" w:color="EAE9E9"/>
            <w:right w:val="none" w:sz="0" w:space="0" w:color="EAE9E9"/>
          </w:divBdr>
          <w:divsChild>
            <w:div w:id="2083604171">
              <w:marLeft w:val="0"/>
              <w:marRight w:val="0"/>
              <w:marTop w:val="0"/>
              <w:marBottom w:val="0"/>
              <w:divBdr>
                <w:top w:val="none" w:sz="0" w:space="0" w:color="auto"/>
                <w:left w:val="none" w:sz="0" w:space="0" w:color="auto"/>
                <w:bottom w:val="none" w:sz="0" w:space="0" w:color="auto"/>
                <w:right w:val="none" w:sz="0" w:space="0" w:color="auto"/>
              </w:divBdr>
              <w:divsChild>
                <w:div w:id="1956792548">
                  <w:marLeft w:val="0"/>
                  <w:marRight w:val="0"/>
                  <w:marTop w:val="0"/>
                  <w:marBottom w:val="0"/>
                  <w:divBdr>
                    <w:top w:val="none" w:sz="0" w:space="0" w:color="auto"/>
                    <w:left w:val="none" w:sz="0" w:space="0" w:color="auto"/>
                    <w:bottom w:val="none" w:sz="0" w:space="0" w:color="auto"/>
                    <w:right w:val="none" w:sz="0" w:space="0" w:color="auto"/>
                  </w:divBdr>
                  <w:divsChild>
                    <w:div w:id="1511947940">
                      <w:marLeft w:val="0"/>
                      <w:marRight w:val="0"/>
                      <w:marTop w:val="0"/>
                      <w:marBottom w:val="0"/>
                      <w:divBdr>
                        <w:top w:val="none" w:sz="0" w:space="0" w:color="auto"/>
                        <w:left w:val="none" w:sz="0" w:space="0" w:color="auto"/>
                        <w:bottom w:val="none" w:sz="0" w:space="0" w:color="auto"/>
                        <w:right w:val="none" w:sz="0" w:space="0" w:color="auto"/>
                      </w:divBdr>
                      <w:divsChild>
                        <w:div w:id="15380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436353">
          <w:marLeft w:val="0"/>
          <w:marRight w:val="0"/>
          <w:marTop w:val="0"/>
          <w:marBottom w:val="0"/>
          <w:divBdr>
            <w:top w:val="single" w:sz="2" w:space="15" w:color="EAE9E9"/>
            <w:left w:val="none" w:sz="0" w:space="0" w:color="EAE9E9"/>
            <w:bottom w:val="single" w:sz="2" w:space="15" w:color="EAE9E9"/>
            <w:right w:val="none" w:sz="0" w:space="0" w:color="EAE9E9"/>
          </w:divBdr>
          <w:divsChild>
            <w:div w:id="553472352">
              <w:marLeft w:val="0"/>
              <w:marRight w:val="0"/>
              <w:marTop w:val="0"/>
              <w:marBottom w:val="0"/>
              <w:divBdr>
                <w:top w:val="none" w:sz="0" w:space="0" w:color="auto"/>
                <w:left w:val="none" w:sz="0" w:space="0" w:color="auto"/>
                <w:bottom w:val="none" w:sz="0" w:space="0" w:color="auto"/>
                <w:right w:val="none" w:sz="0" w:space="0" w:color="auto"/>
              </w:divBdr>
              <w:divsChild>
                <w:div w:id="112792585">
                  <w:marLeft w:val="0"/>
                  <w:marRight w:val="0"/>
                  <w:marTop w:val="0"/>
                  <w:marBottom w:val="0"/>
                  <w:divBdr>
                    <w:top w:val="none" w:sz="0" w:space="0" w:color="auto"/>
                    <w:left w:val="none" w:sz="0" w:space="0" w:color="auto"/>
                    <w:bottom w:val="none" w:sz="0" w:space="0" w:color="auto"/>
                    <w:right w:val="none" w:sz="0" w:space="0" w:color="auto"/>
                  </w:divBdr>
                  <w:divsChild>
                    <w:div w:id="848638549">
                      <w:marLeft w:val="0"/>
                      <w:marRight w:val="0"/>
                      <w:marTop w:val="0"/>
                      <w:marBottom w:val="0"/>
                      <w:divBdr>
                        <w:top w:val="none" w:sz="0" w:space="0" w:color="auto"/>
                        <w:left w:val="none" w:sz="0" w:space="0" w:color="auto"/>
                        <w:bottom w:val="none" w:sz="0" w:space="0" w:color="auto"/>
                        <w:right w:val="none" w:sz="0" w:space="0" w:color="auto"/>
                      </w:divBdr>
                      <w:divsChild>
                        <w:div w:id="13519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94226">
          <w:marLeft w:val="0"/>
          <w:marRight w:val="0"/>
          <w:marTop w:val="0"/>
          <w:marBottom w:val="0"/>
          <w:divBdr>
            <w:top w:val="single" w:sz="2" w:space="15" w:color="EAE9E9"/>
            <w:left w:val="none" w:sz="0" w:space="0" w:color="EAE9E9"/>
            <w:bottom w:val="single" w:sz="2" w:space="15" w:color="EAE9E9"/>
            <w:right w:val="none" w:sz="0" w:space="0" w:color="EAE9E9"/>
          </w:divBdr>
          <w:divsChild>
            <w:div w:id="1637298696">
              <w:marLeft w:val="0"/>
              <w:marRight w:val="0"/>
              <w:marTop w:val="0"/>
              <w:marBottom w:val="0"/>
              <w:divBdr>
                <w:top w:val="none" w:sz="0" w:space="0" w:color="auto"/>
                <w:left w:val="none" w:sz="0" w:space="0" w:color="auto"/>
                <w:bottom w:val="none" w:sz="0" w:space="0" w:color="auto"/>
                <w:right w:val="none" w:sz="0" w:space="0" w:color="auto"/>
              </w:divBdr>
              <w:divsChild>
                <w:div w:id="665018904">
                  <w:marLeft w:val="0"/>
                  <w:marRight w:val="0"/>
                  <w:marTop w:val="0"/>
                  <w:marBottom w:val="0"/>
                  <w:divBdr>
                    <w:top w:val="none" w:sz="0" w:space="0" w:color="auto"/>
                    <w:left w:val="none" w:sz="0" w:space="0" w:color="auto"/>
                    <w:bottom w:val="none" w:sz="0" w:space="0" w:color="auto"/>
                    <w:right w:val="none" w:sz="0" w:space="0" w:color="auto"/>
                  </w:divBdr>
                  <w:divsChild>
                    <w:div w:id="1378581363">
                      <w:marLeft w:val="0"/>
                      <w:marRight w:val="0"/>
                      <w:marTop w:val="0"/>
                      <w:marBottom w:val="0"/>
                      <w:divBdr>
                        <w:top w:val="none" w:sz="0" w:space="0" w:color="auto"/>
                        <w:left w:val="none" w:sz="0" w:space="0" w:color="auto"/>
                        <w:bottom w:val="none" w:sz="0" w:space="0" w:color="auto"/>
                        <w:right w:val="none" w:sz="0" w:space="0" w:color="auto"/>
                      </w:divBdr>
                      <w:divsChild>
                        <w:div w:id="6540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493388">
      <w:bodyDiv w:val="1"/>
      <w:marLeft w:val="0"/>
      <w:marRight w:val="0"/>
      <w:marTop w:val="0"/>
      <w:marBottom w:val="0"/>
      <w:divBdr>
        <w:top w:val="none" w:sz="0" w:space="0" w:color="auto"/>
        <w:left w:val="none" w:sz="0" w:space="0" w:color="auto"/>
        <w:bottom w:val="none" w:sz="0" w:space="0" w:color="auto"/>
        <w:right w:val="none" w:sz="0" w:space="0" w:color="auto"/>
      </w:divBdr>
    </w:div>
    <w:div w:id="1361397009">
      <w:bodyDiv w:val="1"/>
      <w:marLeft w:val="0"/>
      <w:marRight w:val="0"/>
      <w:marTop w:val="0"/>
      <w:marBottom w:val="0"/>
      <w:divBdr>
        <w:top w:val="none" w:sz="0" w:space="0" w:color="auto"/>
        <w:left w:val="none" w:sz="0" w:space="0" w:color="auto"/>
        <w:bottom w:val="none" w:sz="0" w:space="0" w:color="auto"/>
        <w:right w:val="none" w:sz="0" w:space="0" w:color="auto"/>
      </w:divBdr>
      <w:divsChild>
        <w:div w:id="540869031">
          <w:marLeft w:val="1080"/>
          <w:marRight w:val="0"/>
          <w:marTop w:val="100"/>
          <w:marBottom w:val="0"/>
          <w:divBdr>
            <w:top w:val="none" w:sz="0" w:space="0" w:color="auto"/>
            <w:left w:val="none" w:sz="0" w:space="0" w:color="auto"/>
            <w:bottom w:val="none" w:sz="0" w:space="0" w:color="auto"/>
            <w:right w:val="none" w:sz="0" w:space="0" w:color="auto"/>
          </w:divBdr>
        </w:div>
        <w:div w:id="1109467496">
          <w:marLeft w:val="360"/>
          <w:marRight w:val="0"/>
          <w:marTop w:val="200"/>
          <w:marBottom w:val="0"/>
          <w:divBdr>
            <w:top w:val="none" w:sz="0" w:space="0" w:color="auto"/>
            <w:left w:val="none" w:sz="0" w:space="0" w:color="auto"/>
            <w:bottom w:val="none" w:sz="0" w:space="0" w:color="auto"/>
            <w:right w:val="none" w:sz="0" w:space="0" w:color="auto"/>
          </w:divBdr>
        </w:div>
        <w:div w:id="1865944781">
          <w:marLeft w:val="1080"/>
          <w:marRight w:val="0"/>
          <w:marTop w:val="100"/>
          <w:marBottom w:val="0"/>
          <w:divBdr>
            <w:top w:val="none" w:sz="0" w:space="0" w:color="auto"/>
            <w:left w:val="none" w:sz="0" w:space="0" w:color="auto"/>
            <w:bottom w:val="none" w:sz="0" w:space="0" w:color="auto"/>
            <w:right w:val="none" w:sz="0" w:space="0" w:color="auto"/>
          </w:divBdr>
        </w:div>
        <w:div w:id="2118595836">
          <w:marLeft w:val="1080"/>
          <w:marRight w:val="0"/>
          <w:marTop w:val="100"/>
          <w:marBottom w:val="0"/>
          <w:divBdr>
            <w:top w:val="none" w:sz="0" w:space="0" w:color="auto"/>
            <w:left w:val="none" w:sz="0" w:space="0" w:color="auto"/>
            <w:bottom w:val="none" w:sz="0" w:space="0" w:color="auto"/>
            <w:right w:val="none" w:sz="0" w:space="0" w:color="auto"/>
          </w:divBdr>
        </w:div>
      </w:divsChild>
    </w:div>
    <w:div w:id="1397122466">
      <w:bodyDiv w:val="1"/>
      <w:marLeft w:val="0"/>
      <w:marRight w:val="0"/>
      <w:marTop w:val="0"/>
      <w:marBottom w:val="0"/>
      <w:divBdr>
        <w:top w:val="none" w:sz="0" w:space="0" w:color="auto"/>
        <w:left w:val="none" w:sz="0" w:space="0" w:color="auto"/>
        <w:bottom w:val="none" w:sz="0" w:space="0" w:color="auto"/>
        <w:right w:val="none" w:sz="0" w:space="0" w:color="auto"/>
      </w:divBdr>
      <w:divsChild>
        <w:div w:id="91822029">
          <w:marLeft w:val="360"/>
          <w:marRight w:val="0"/>
          <w:marTop w:val="200"/>
          <w:marBottom w:val="0"/>
          <w:divBdr>
            <w:top w:val="none" w:sz="0" w:space="0" w:color="auto"/>
            <w:left w:val="none" w:sz="0" w:space="0" w:color="auto"/>
            <w:bottom w:val="none" w:sz="0" w:space="0" w:color="auto"/>
            <w:right w:val="none" w:sz="0" w:space="0" w:color="auto"/>
          </w:divBdr>
        </w:div>
        <w:div w:id="107090373">
          <w:marLeft w:val="360"/>
          <w:marRight w:val="0"/>
          <w:marTop w:val="200"/>
          <w:marBottom w:val="0"/>
          <w:divBdr>
            <w:top w:val="none" w:sz="0" w:space="0" w:color="auto"/>
            <w:left w:val="none" w:sz="0" w:space="0" w:color="auto"/>
            <w:bottom w:val="none" w:sz="0" w:space="0" w:color="auto"/>
            <w:right w:val="none" w:sz="0" w:space="0" w:color="auto"/>
          </w:divBdr>
        </w:div>
        <w:div w:id="695350548">
          <w:marLeft w:val="1080"/>
          <w:marRight w:val="0"/>
          <w:marTop w:val="100"/>
          <w:marBottom w:val="0"/>
          <w:divBdr>
            <w:top w:val="none" w:sz="0" w:space="0" w:color="auto"/>
            <w:left w:val="none" w:sz="0" w:space="0" w:color="auto"/>
            <w:bottom w:val="none" w:sz="0" w:space="0" w:color="auto"/>
            <w:right w:val="none" w:sz="0" w:space="0" w:color="auto"/>
          </w:divBdr>
        </w:div>
        <w:div w:id="1131822892">
          <w:marLeft w:val="1080"/>
          <w:marRight w:val="0"/>
          <w:marTop w:val="100"/>
          <w:marBottom w:val="0"/>
          <w:divBdr>
            <w:top w:val="none" w:sz="0" w:space="0" w:color="auto"/>
            <w:left w:val="none" w:sz="0" w:space="0" w:color="auto"/>
            <w:bottom w:val="none" w:sz="0" w:space="0" w:color="auto"/>
            <w:right w:val="none" w:sz="0" w:space="0" w:color="auto"/>
          </w:divBdr>
        </w:div>
        <w:div w:id="1923833828">
          <w:marLeft w:val="1080"/>
          <w:marRight w:val="0"/>
          <w:marTop w:val="100"/>
          <w:marBottom w:val="0"/>
          <w:divBdr>
            <w:top w:val="none" w:sz="0" w:space="0" w:color="auto"/>
            <w:left w:val="none" w:sz="0" w:space="0" w:color="auto"/>
            <w:bottom w:val="none" w:sz="0" w:space="0" w:color="auto"/>
            <w:right w:val="none" w:sz="0" w:space="0" w:color="auto"/>
          </w:divBdr>
        </w:div>
      </w:divsChild>
    </w:div>
    <w:div w:id="1714382248">
      <w:bodyDiv w:val="1"/>
      <w:marLeft w:val="0"/>
      <w:marRight w:val="0"/>
      <w:marTop w:val="0"/>
      <w:marBottom w:val="0"/>
      <w:divBdr>
        <w:top w:val="none" w:sz="0" w:space="0" w:color="auto"/>
        <w:left w:val="none" w:sz="0" w:space="0" w:color="auto"/>
        <w:bottom w:val="none" w:sz="0" w:space="0" w:color="auto"/>
        <w:right w:val="none" w:sz="0" w:space="0" w:color="auto"/>
      </w:divBdr>
    </w:div>
    <w:div w:id="1846746908">
      <w:bodyDiv w:val="1"/>
      <w:marLeft w:val="0"/>
      <w:marRight w:val="0"/>
      <w:marTop w:val="0"/>
      <w:marBottom w:val="0"/>
      <w:divBdr>
        <w:top w:val="none" w:sz="0" w:space="0" w:color="auto"/>
        <w:left w:val="none" w:sz="0" w:space="0" w:color="auto"/>
        <w:bottom w:val="none" w:sz="0" w:space="0" w:color="auto"/>
        <w:right w:val="none" w:sz="0" w:space="0" w:color="auto"/>
      </w:divBdr>
    </w:div>
    <w:div w:id="1868366875">
      <w:bodyDiv w:val="1"/>
      <w:marLeft w:val="0"/>
      <w:marRight w:val="0"/>
      <w:marTop w:val="0"/>
      <w:marBottom w:val="0"/>
      <w:divBdr>
        <w:top w:val="none" w:sz="0" w:space="0" w:color="auto"/>
        <w:left w:val="none" w:sz="0" w:space="0" w:color="auto"/>
        <w:bottom w:val="none" w:sz="0" w:space="0" w:color="auto"/>
        <w:right w:val="none" w:sz="0" w:space="0" w:color="auto"/>
      </w:divBdr>
    </w:div>
    <w:div w:id="2008165970">
      <w:bodyDiv w:val="1"/>
      <w:marLeft w:val="0"/>
      <w:marRight w:val="0"/>
      <w:marTop w:val="0"/>
      <w:marBottom w:val="0"/>
      <w:divBdr>
        <w:top w:val="none" w:sz="0" w:space="0" w:color="auto"/>
        <w:left w:val="none" w:sz="0" w:space="0" w:color="auto"/>
        <w:bottom w:val="none" w:sz="0" w:space="0" w:color="auto"/>
        <w:right w:val="none" w:sz="0" w:space="0" w:color="auto"/>
      </w:divBdr>
      <w:divsChild>
        <w:div w:id="461464276">
          <w:marLeft w:val="0"/>
          <w:marRight w:val="0"/>
          <w:marTop w:val="0"/>
          <w:marBottom w:val="0"/>
          <w:divBdr>
            <w:top w:val="none" w:sz="0" w:space="0" w:color="auto"/>
            <w:left w:val="none" w:sz="0" w:space="0" w:color="auto"/>
            <w:bottom w:val="none" w:sz="0" w:space="0" w:color="auto"/>
            <w:right w:val="none" w:sz="0" w:space="0" w:color="auto"/>
          </w:divBdr>
          <w:divsChild>
            <w:div w:id="2006202666">
              <w:marLeft w:val="0"/>
              <w:marRight w:val="0"/>
              <w:marTop w:val="0"/>
              <w:marBottom w:val="0"/>
              <w:divBdr>
                <w:top w:val="none" w:sz="0" w:space="0" w:color="auto"/>
                <w:left w:val="none" w:sz="0" w:space="0" w:color="auto"/>
                <w:bottom w:val="none" w:sz="0" w:space="0" w:color="auto"/>
                <w:right w:val="none" w:sz="0" w:space="0" w:color="auto"/>
              </w:divBdr>
              <w:divsChild>
                <w:div w:id="553584774">
                  <w:marLeft w:val="0"/>
                  <w:marRight w:val="0"/>
                  <w:marTop w:val="0"/>
                  <w:marBottom w:val="0"/>
                  <w:divBdr>
                    <w:top w:val="none" w:sz="0" w:space="0" w:color="auto"/>
                    <w:left w:val="none" w:sz="0" w:space="0" w:color="auto"/>
                    <w:bottom w:val="none" w:sz="0" w:space="0" w:color="auto"/>
                    <w:right w:val="none" w:sz="0" w:space="0" w:color="auto"/>
                  </w:divBdr>
                  <w:divsChild>
                    <w:div w:id="130878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34898">
          <w:marLeft w:val="0"/>
          <w:marRight w:val="0"/>
          <w:marTop w:val="0"/>
          <w:marBottom w:val="0"/>
          <w:divBdr>
            <w:top w:val="single" w:sz="2" w:space="15" w:color="EAE9E9"/>
            <w:left w:val="none" w:sz="0" w:space="0" w:color="EAE9E9"/>
            <w:bottom w:val="single" w:sz="2" w:space="15" w:color="EAE9E9"/>
            <w:right w:val="none" w:sz="0" w:space="0" w:color="EAE9E9"/>
          </w:divBdr>
          <w:divsChild>
            <w:div w:id="968897665">
              <w:marLeft w:val="0"/>
              <w:marRight w:val="0"/>
              <w:marTop w:val="0"/>
              <w:marBottom w:val="0"/>
              <w:divBdr>
                <w:top w:val="none" w:sz="0" w:space="0" w:color="auto"/>
                <w:left w:val="none" w:sz="0" w:space="0" w:color="auto"/>
                <w:bottom w:val="none" w:sz="0" w:space="0" w:color="auto"/>
                <w:right w:val="none" w:sz="0" w:space="0" w:color="auto"/>
              </w:divBdr>
              <w:divsChild>
                <w:div w:id="193813795">
                  <w:marLeft w:val="0"/>
                  <w:marRight w:val="0"/>
                  <w:marTop w:val="0"/>
                  <w:marBottom w:val="0"/>
                  <w:divBdr>
                    <w:top w:val="none" w:sz="0" w:space="0" w:color="auto"/>
                    <w:left w:val="none" w:sz="0" w:space="0" w:color="auto"/>
                    <w:bottom w:val="none" w:sz="0" w:space="0" w:color="auto"/>
                    <w:right w:val="none" w:sz="0" w:space="0" w:color="auto"/>
                  </w:divBdr>
                  <w:divsChild>
                    <w:div w:id="1882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asaglobal.org/" TargetMode="External"/><Relationship Id="rId18" Type="http://schemas.openxmlformats.org/officeDocument/2006/relationships/comments" Target="comments.xml"/><Relationship Id="rId26" Type="http://schemas.openxmlformats.org/officeDocument/2006/relationships/hyperlink" Target="https://www.agilebusiness.org/page/WhatisBusinessAgility" TargetMode="External"/><Relationship Id="rId3" Type="http://schemas.openxmlformats.org/officeDocument/2006/relationships/customXml" Target="../customXml/item3.xml"/><Relationship Id="rId21" Type="http://schemas.openxmlformats.org/officeDocument/2006/relationships/hyperlink" Target="https://en.wikipedia.org/wiki/Software_development"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n.wikipedia.org/wiki/PDCA" TargetMode="External"/><Relationship Id="rId25" Type="http://schemas.openxmlformats.org/officeDocument/2006/relationships/hyperlink" Target="https://www.sciencedirect.com/topics/computer-science/risk-mitigation"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microsoft.com/office/2016/09/relationships/commentsIds" Target="commentsIds.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reativecommons.org/licenses/by-nc/4.0/" TargetMode="External"/><Relationship Id="rId24" Type="http://schemas.openxmlformats.org/officeDocument/2006/relationships/hyperlink" Target="https://en.wikipedia.org/wiki/Technical_debt"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hyperlink" Target="https://en.wikipedia.org/wiki/Software_entropy" TargetMode="External"/><Relationship Id="rId28" Type="http://schemas.openxmlformats.org/officeDocument/2006/relationships/header" Target="header1.xml"/><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reativecommons.org/licenses/by-nc/4.0/" TargetMode="External"/><Relationship Id="rId22" Type="http://schemas.openxmlformats.org/officeDocument/2006/relationships/hyperlink" Target="https://en.wikipedia.org/wiki/Debt" TargetMode="External"/><Relationship Id="rId27" Type="http://schemas.openxmlformats.org/officeDocument/2006/relationships/hyperlink" Target="https://agilemanifesto.org/"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omain xmlns="099940de-42d8-436e-a75d-edc3388fef9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84EA1FF0C90CC46BE0B2DAE7343BC82" ma:contentTypeVersion="13" ma:contentTypeDescription="Create a new document." ma:contentTypeScope="" ma:versionID="ae1aa37e90a0d8e763737aae1fa8db4b">
  <xsd:schema xmlns:xsd="http://www.w3.org/2001/XMLSchema" xmlns:xs="http://www.w3.org/2001/XMLSchema" xmlns:p="http://schemas.microsoft.com/office/2006/metadata/properties" xmlns:ns2="099940de-42d8-436e-a75d-edc3388fef96" xmlns:ns3="507c5c30-90b0-4827-b6f5-897a167f48d4" targetNamespace="http://schemas.microsoft.com/office/2006/metadata/properties" ma:root="true" ma:fieldsID="1433f940688aff656f241258080df99f" ns2:_="" ns3:_="">
    <xsd:import namespace="099940de-42d8-436e-a75d-edc3388fef96"/>
    <xsd:import namespace="507c5c30-90b0-4827-b6f5-897a167f48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Domai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940de-42d8-436e-a75d-edc3388fef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Domain" ma:index="17" nillable="true" ma:displayName="Domain" ma:description="ITABoK Domain" ma:format="Dropdown" ma:internalName="Domain">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07c5c30-90b0-4827-b6f5-897a167f48d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865B2F-81CD-4863-880A-F847062A00FF}">
  <ds:schemaRefs>
    <ds:schemaRef ds:uri="http://schemas.microsoft.com/office/2006/metadata/properties"/>
    <ds:schemaRef ds:uri="http://schemas.microsoft.com/office/infopath/2007/PartnerControls"/>
    <ds:schemaRef ds:uri="099940de-42d8-436e-a75d-edc3388fef96"/>
  </ds:schemaRefs>
</ds:datastoreItem>
</file>

<file path=customXml/itemProps3.xml><?xml version="1.0" encoding="utf-8"?>
<ds:datastoreItem xmlns:ds="http://schemas.openxmlformats.org/officeDocument/2006/customXml" ds:itemID="{6B1B4E68-D278-4E54-B538-792BE6603674}">
  <ds:schemaRefs>
    <ds:schemaRef ds:uri="http://schemas.microsoft.com/sharepoint/v3/contenttype/forms"/>
  </ds:schemaRefs>
</ds:datastoreItem>
</file>

<file path=customXml/itemProps4.xml><?xml version="1.0" encoding="utf-8"?>
<ds:datastoreItem xmlns:ds="http://schemas.openxmlformats.org/officeDocument/2006/customXml" ds:itemID="{02350DB4-1191-468A-9BE6-CBE10BF754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9940de-42d8-436e-a75d-edc3388fef96"/>
    <ds:schemaRef ds:uri="507c5c30-90b0-4827-b6f5-897a167f48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10926</Words>
  <Characters>62280</Characters>
  <Application>Microsoft Office Word</Application>
  <DocSecurity>0</DocSecurity>
  <Lines>519</Lines>
  <Paragraphs>146</Paragraphs>
  <ScaleCrop>false</ScaleCrop>
  <Company/>
  <LinksUpToDate>false</LinksUpToDate>
  <CharactersWithSpaces>73060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2020-02-10T19:22:00Z</dcterms:created>
  <dcterms:modified xsi:type="dcterms:W3CDTF">2022-03-03T18:41:00Z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0x010100E84EA1FF0C90CC46BE0B2DAE7343BC82</vt:lpwstr>
  </property>
</Properties>
</file>